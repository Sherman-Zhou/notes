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F5D" w:rsidRDefault="00C94F5D" w:rsidP="00C94F5D">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Pr>
          <w:rFonts w:ascii="Times New Roman" w:eastAsia="Times New Roman" w:hAnsi="Times New Roman" w:cs="Times New Roman"/>
          <w:b/>
          <w:bCs/>
          <w:kern w:val="36"/>
          <w:sz w:val="48"/>
          <w:szCs w:val="48"/>
        </w:rPr>
        <w:t>1.</w:t>
      </w:r>
      <w:proofErr w:type="gramEnd"/>
      <w:r w:rsidRPr="00C94F5D">
        <w:rPr>
          <w:rFonts w:ascii="Times New Roman" w:eastAsia="Times New Roman" w:hAnsi="Times New Roman" w:cs="Times New Roman"/>
          <w:b/>
          <w:bCs/>
          <w:kern w:val="36"/>
          <w:sz w:val="48"/>
          <w:szCs w:val="48"/>
        </w:rPr>
        <w:fldChar w:fldCharType="begin"/>
      </w:r>
      <w:r w:rsidRPr="00C94F5D">
        <w:rPr>
          <w:rFonts w:ascii="Times New Roman" w:eastAsia="Times New Roman" w:hAnsi="Times New Roman" w:cs="Times New Roman"/>
          <w:b/>
          <w:bCs/>
          <w:kern w:val="36"/>
          <w:sz w:val="48"/>
          <w:szCs w:val="48"/>
        </w:rPr>
        <w:instrText xml:space="preserve"> HYPERLINK "http://stackoverflow.com/questions/285793/what-is-a-serialversionuid-and-why-should-i-use-it" </w:instrText>
      </w:r>
      <w:r w:rsidRPr="00C94F5D">
        <w:rPr>
          <w:rFonts w:ascii="Times New Roman" w:eastAsia="Times New Roman" w:hAnsi="Times New Roman" w:cs="Times New Roman"/>
          <w:b/>
          <w:bCs/>
          <w:kern w:val="36"/>
          <w:sz w:val="48"/>
          <w:szCs w:val="48"/>
        </w:rPr>
        <w:fldChar w:fldCharType="separate"/>
      </w:r>
      <w:r w:rsidRPr="00C94F5D">
        <w:rPr>
          <w:rFonts w:ascii="Times New Roman" w:eastAsia="Times New Roman" w:hAnsi="Times New Roman" w:cs="Times New Roman"/>
          <w:b/>
          <w:bCs/>
          <w:color w:val="0000FF"/>
          <w:kern w:val="36"/>
          <w:sz w:val="48"/>
          <w:szCs w:val="48"/>
          <w:u w:val="single"/>
        </w:rPr>
        <w:t xml:space="preserve">What is a </w:t>
      </w:r>
      <w:proofErr w:type="spellStart"/>
      <w:r w:rsidRPr="00C94F5D">
        <w:rPr>
          <w:rFonts w:ascii="Times New Roman" w:eastAsia="Times New Roman" w:hAnsi="Times New Roman" w:cs="Times New Roman"/>
          <w:b/>
          <w:bCs/>
          <w:color w:val="0000FF"/>
          <w:kern w:val="36"/>
          <w:sz w:val="48"/>
          <w:szCs w:val="48"/>
          <w:u w:val="single"/>
        </w:rPr>
        <w:t>serialVersionUID</w:t>
      </w:r>
      <w:proofErr w:type="spellEnd"/>
      <w:r w:rsidRPr="00C94F5D">
        <w:rPr>
          <w:rFonts w:ascii="Times New Roman" w:eastAsia="Times New Roman" w:hAnsi="Times New Roman" w:cs="Times New Roman"/>
          <w:b/>
          <w:bCs/>
          <w:color w:val="0000FF"/>
          <w:kern w:val="36"/>
          <w:sz w:val="48"/>
          <w:szCs w:val="48"/>
          <w:u w:val="single"/>
        </w:rPr>
        <w:t xml:space="preserve"> and why should I use it?</w:t>
      </w:r>
      <w:r w:rsidRPr="00C94F5D">
        <w:rPr>
          <w:rFonts w:ascii="Times New Roman" w:eastAsia="Times New Roman" w:hAnsi="Times New Roman" w:cs="Times New Roman"/>
          <w:b/>
          <w:bCs/>
          <w:kern w:val="36"/>
          <w:sz w:val="48"/>
          <w:szCs w:val="48"/>
        </w:rPr>
        <w:fldChar w:fldCharType="end"/>
      </w:r>
    </w:p>
    <w:p w:rsidR="00C94F5D" w:rsidRDefault="00C94F5D" w:rsidP="00C94F5D">
      <w:pPr>
        <w:pStyle w:val="NormalWeb"/>
        <w:rPr>
          <w:b/>
          <w:bCs/>
          <w:kern w:val="36"/>
          <w:sz w:val="48"/>
          <w:szCs w:val="48"/>
        </w:rPr>
      </w:pPr>
      <w:proofErr w:type="spellStart"/>
      <w:r>
        <w:rPr>
          <w:b/>
          <w:bCs/>
          <w:kern w:val="36"/>
          <w:sz w:val="48"/>
          <w:szCs w:val="48"/>
        </w:rPr>
        <w:t>Ans</w:t>
      </w:r>
      <w:proofErr w:type="spellEnd"/>
      <w:r>
        <w:rPr>
          <w:b/>
          <w:bCs/>
          <w:kern w:val="36"/>
          <w:sz w:val="48"/>
          <w:szCs w:val="48"/>
        </w:rPr>
        <w:t>:-</w:t>
      </w:r>
    </w:p>
    <w:p w:rsidR="00C94F5D" w:rsidRDefault="00C94F5D" w:rsidP="00C94F5D">
      <w:pPr>
        <w:pStyle w:val="NormalWeb"/>
        <w:rPr>
          <w:b/>
          <w:bCs/>
          <w:kern w:val="36"/>
          <w:sz w:val="48"/>
          <w:szCs w:val="48"/>
        </w:rPr>
      </w:pPr>
      <w:r>
        <w:t xml:space="preserve">The serialization runtime associates with each </w:t>
      </w:r>
      <w:proofErr w:type="spellStart"/>
      <w:r>
        <w:t>serializable</w:t>
      </w:r>
      <w:proofErr w:type="spellEnd"/>
      <w:r>
        <w:t xml:space="preserve"> class a version number, called a </w:t>
      </w:r>
      <w:proofErr w:type="spellStart"/>
      <w:r>
        <w:rPr>
          <w:b/>
          <w:bCs/>
        </w:rPr>
        <w:t>serialVersionUID</w:t>
      </w:r>
      <w:proofErr w:type="spellEnd"/>
      <w:r>
        <w:t xml:space="preserve">, which is </w:t>
      </w:r>
      <w:r>
        <w:rPr>
          <w:b/>
          <w:bCs/>
        </w:rPr>
        <w:t>used</w:t>
      </w:r>
      <w:r>
        <w:t xml:space="preserve"> during </w:t>
      </w:r>
      <w:proofErr w:type="spellStart"/>
      <w:r>
        <w:t>deserialization</w:t>
      </w:r>
      <w:proofErr w:type="spellEnd"/>
      <w:r>
        <w:t xml:space="preserve"> to verify that the sender and receiver of a serialized object have loaded classes for that object </w:t>
      </w:r>
      <w:proofErr w:type="gramStart"/>
      <w:r>
        <w:t>that</w:t>
      </w:r>
      <w:proofErr w:type="gramEnd"/>
      <w:r>
        <w:t xml:space="preserve"> are compatible with respect to serialization.</w:t>
      </w:r>
    </w:p>
    <w:p w:rsidR="00C94F5D" w:rsidRPr="00C94F5D" w:rsidRDefault="00C94F5D" w:rsidP="00C94F5D">
      <w:pPr>
        <w:pStyle w:val="NormalWeb"/>
      </w:pPr>
      <w:r w:rsidRPr="00C94F5D">
        <w:t xml:space="preserve">The serialization runtime associates with each </w:t>
      </w:r>
      <w:proofErr w:type="spellStart"/>
      <w:r w:rsidRPr="00C94F5D">
        <w:t>serializable</w:t>
      </w:r>
      <w:proofErr w:type="spellEnd"/>
      <w:r w:rsidRPr="00C94F5D">
        <w:t xml:space="preserve"> class a version number, called a </w:t>
      </w:r>
      <w:proofErr w:type="spellStart"/>
      <w:r w:rsidRPr="00C94F5D">
        <w:t>serialVersionUID</w:t>
      </w:r>
      <w:proofErr w:type="spellEnd"/>
      <w:r w:rsidRPr="00C94F5D">
        <w:t xml:space="preserve">, which is used during </w:t>
      </w:r>
      <w:proofErr w:type="spellStart"/>
      <w:r w:rsidRPr="00C94F5D">
        <w:t>deserialization</w:t>
      </w:r>
      <w:proofErr w:type="spellEnd"/>
      <w:r w:rsidRPr="00C94F5D">
        <w:t xml:space="preserve"> to verify that the sender and receiver of a serialized object have loaded classes for that object </w:t>
      </w:r>
      <w:proofErr w:type="gramStart"/>
      <w:r w:rsidRPr="00C94F5D">
        <w:t>that</w:t>
      </w:r>
      <w:proofErr w:type="gramEnd"/>
      <w:r w:rsidRPr="00C94F5D">
        <w:t xml:space="preserve"> are compatible with respect to serialization. If the receiver has loaded a class for the object that has a different </w:t>
      </w:r>
      <w:proofErr w:type="spellStart"/>
      <w:r w:rsidRPr="00C94F5D">
        <w:t>serialVersionUID</w:t>
      </w:r>
      <w:proofErr w:type="spellEnd"/>
      <w:r w:rsidRPr="00C94F5D">
        <w:t xml:space="preserve"> than that of the corresponding sender's class, then </w:t>
      </w:r>
      <w:proofErr w:type="spellStart"/>
      <w:r w:rsidRPr="00C94F5D">
        <w:t>deserialization</w:t>
      </w:r>
      <w:proofErr w:type="spellEnd"/>
      <w:r w:rsidRPr="00C94F5D">
        <w:t xml:space="preserve"> will result in an </w:t>
      </w:r>
      <w:proofErr w:type="spellStart"/>
      <w:r w:rsidRPr="00C94F5D">
        <w:rPr>
          <w:rFonts w:ascii="Courier New" w:hAnsi="Courier New" w:cs="Courier New"/>
          <w:sz w:val="20"/>
        </w:rPr>
        <w:t>InvalidClassException</w:t>
      </w:r>
      <w:proofErr w:type="spellEnd"/>
      <w:r w:rsidRPr="00C94F5D">
        <w:t xml:space="preserve">. A </w:t>
      </w:r>
      <w:proofErr w:type="spellStart"/>
      <w:r w:rsidRPr="00C94F5D">
        <w:t>serializable</w:t>
      </w:r>
      <w:proofErr w:type="spellEnd"/>
      <w:r w:rsidRPr="00C94F5D">
        <w:t xml:space="preserve"> class can declare its own </w:t>
      </w:r>
      <w:proofErr w:type="spellStart"/>
      <w:r w:rsidRPr="00C94F5D">
        <w:t>serialVersionUID</w:t>
      </w:r>
      <w:proofErr w:type="spellEnd"/>
      <w:r w:rsidRPr="00C94F5D">
        <w:t xml:space="preserve"> explicitly by declaring a field named "</w:t>
      </w:r>
      <w:proofErr w:type="spellStart"/>
      <w:r w:rsidRPr="00C94F5D">
        <w:rPr>
          <w:rFonts w:ascii="Courier New" w:hAnsi="Courier New" w:cs="Courier New"/>
          <w:sz w:val="20"/>
        </w:rPr>
        <w:t>serialVersionUID</w:t>
      </w:r>
      <w:proofErr w:type="spellEnd"/>
      <w:r w:rsidRPr="00C94F5D">
        <w:t xml:space="preserve">" that must be static, final, and of type </w:t>
      </w:r>
      <w:r w:rsidRPr="00C94F5D">
        <w:rPr>
          <w:rFonts w:ascii="Courier New" w:hAnsi="Courier New" w:cs="Courier New"/>
          <w:sz w:val="20"/>
        </w:rPr>
        <w:t>long</w:t>
      </w:r>
      <w:r w:rsidRPr="00C94F5D">
        <w:t>:</w:t>
      </w:r>
    </w:p>
    <w:p w:rsidR="00C94F5D" w:rsidRPr="00C94F5D" w:rsidRDefault="00C94F5D" w:rsidP="00C9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4F5D">
        <w:rPr>
          <w:rFonts w:ascii="Courier New" w:eastAsia="Times New Roman" w:hAnsi="Courier New" w:cs="Courier New"/>
          <w:sz w:val="20"/>
          <w:szCs w:val="20"/>
        </w:rPr>
        <w:t xml:space="preserve">ANY-ACCESS-MODIFIER static final long </w:t>
      </w:r>
      <w:proofErr w:type="spellStart"/>
      <w:r w:rsidRPr="00C94F5D">
        <w:rPr>
          <w:rFonts w:ascii="Courier New" w:eastAsia="Times New Roman" w:hAnsi="Courier New" w:cs="Courier New"/>
          <w:sz w:val="20"/>
          <w:szCs w:val="20"/>
        </w:rPr>
        <w:t>serialVersionUID</w:t>
      </w:r>
      <w:proofErr w:type="spellEnd"/>
      <w:r w:rsidRPr="00C94F5D">
        <w:rPr>
          <w:rFonts w:ascii="Courier New" w:eastAsia="Times New Roman" w:hAnsi="Courier New" w:cs="Courier New"/>
          <w:sz w:val="20"/>
          <w:szCs w:val="20"/>
        </w:rPr>
        <w:t xml:space="preserve"> = 42L;</w:t>
      </w:r>
    </w:p>
    <w:p w:rsidR="00C94F5D" w:rsidRDefault="00C94F5D" w:rsidP="00C94F5D">
      <w:pPr>
        <w:spacing w:before="100" w:beforeAutospacing="1" w:after="100" w:afterAutospacing="1" w:line="240" w:lineRule="auto"/>
        <w:rPr>
          <w:rFonts w:ascii="Times New Roman" w:eastAsia="Times New Roman" w:hAnsi="Times New Roman" w:cs="Times New Roman"/>
          <w:sz w:val="24"/>
          <w:szCs w:val="24"/>
        </w:rPr>
      </w:pPr>
      <w:r w:rsidRPr="00C94F5D">
        <w:rPr>
          <w:rFonts w:ascii="Times New Roman" w:eastAsia="Times New Roman" w:hAnsi="Times New Roman" w:cs="Times New Roman"/>
          <w:sz w:val="24"/>
          <w:szCs w:val="24"/>
        </w:rPr>
        <w:t xml:space="preserve">If a </w:t>
      </w:r>
      <w:proofErr w:type="spellStart"/>
      <w:r w:rsidRPr="00C94F5D">
        <w:rPr>
          <w:rFonts w:ascii="Times New Roman" w:eastAsia="Times New Roman" w:hAnsi="Times New Roman" w:cs="Times New Roman"/>
          <w:sz w:val="24"/>
          <w:szCs w:val="24"/>
        </w:rPr>
        <w:t>serializable</w:t>
      </w:r>
      <w:proofErr w:type="spellEnd"/>
      <w:r w:rsidRPr="00C94F5D">
        <w:rPr>
          <w:rFonts w:ascii="Times New Roman" w:eastAsia="Times New Roman" w:hAnsi="Times New Roman" w:cs="Times New Roman"/>
          <w:sz w:val="24"/>
          <w:szCs w:val="24"/>
        </w:rPr>
        <w:t xml:space="preserve"> class does not explicitly declare a </w:t>
      </w:r>
      <w:proofErr w:type="spellStart"/>
      <w:r w:rsidRPr="00C94F5D">
        <w:rPr>
          <w:rFonts w:ascii="Times New Roman" w:eastAsia="Times New Roman" w:hAnsi="Times New Roman" w:cs="Times New Roman"/>
          <w:sz w:val="24"/>
          <w:szCs w:val="24"/>
        </w:rPr>
        <w:t>serialVersionUID</w:t>
      </w:r>
      <w:proofErr w:type="spellEnd"/>
      <w:r w:rsidRPr="00C94F5D">
        <w:rPr>
          <w:rFonts w:ascii="Times New Roman" w:eastAsia="Times New Roman" w:hAnsi="Times New Roman" w:cs="Times New Roman"/>
          <w:sz w:val="24"/>
          <w:szCs w:val="24"/>
        </w:rPr>
        <w:t xml:space="preserve">, then the serialization runtime will calculate a default </w:t>
      </w:r>
      <w:proofErr w:type="spellStart"/>
      <w:r w:rsidRPr="00C94F5D">
        <w:rPr>
          <w:rFonts w:ascii="Times New Roman" w:eastAsia="Times New Roman" w:hAnsi="Times New Roman" w:cs="Times New Roman"/>
          <w:sz w:val="24"/>
          <w:szCs w:val="24"/>
        </w:rPr>
        <w:t>serialVersionUID</w:t>
      </w:r>
      <w:proofErr w:type="spellEnd"/>
      <w:r w:rsidRPr="00C94F5D">
        <w:rPr>
          <w:rFonts w:ascii="Times New Roman" w:eastAsia="Times New Roman" w:hAnsi="Times New Roman" w:cs="Times New Roman"/>
          <w:sz w:val="24"/>
          <w:szCs w:val="24"/>
        </w:rPr>
        <w:t xml:space="preserve"> value for that class based on various aspects of the class, as described in the Java(TM) Object Serialization Specification. However, it is </w:t>
      </w:r>
      <w:r w:rsidRPr="00C94F5D">
        <w:rPr>
          <w:rFonts w:ascii="Times New Roman" w:eastAsia="Times New Roman" w:hAnsi="Times New Roman" w:cs="Times New Roman"/>
          <w:i/>
          <w:iCs/>
          <w:sz w:val="24"/>
          <w:szCs w:val="24"/>
        </w:rPr>
        <w:t>strongly recommended</w:t>
      </w:r>
      <w:r w:rsidRPr="00C94F5D">
        <w:rPr>
          <w:rFonts w:ascii="Times New Roman" w:eastAsia="Times New Roman" w:hAnsi="Times New Roman" w:cs="Times New Roman"/>
          <w:sz w:val="24"/>
          <w:szCs w:val="24"/>
        </w:rPr>
        <w:t xml:space="preserve"> that all </w:t>
      </w:r>
      <w:proofErr w:type="spellStart"/>
      <w:r w:rsidRPr="00C94F5D">
        <w:rPr>
          <w:rFonts w:ascii="Times New Roman" w:eastAsia="Times New Roman" w:hAnsi="Times New Roman" w:cs="Times New Roman"/>
          <w:sz w:val="24"/>
          <w:szCs w:val="24"/>
        </w:rPr>
        <w:t>serializable</w:t>
      </w:r>
      <w:proofErr w:type="spellEnd"/>
      <w:r w:rsidRPr="00C94F5D">
        <w:rPr>
          <w:rFonts w:ascii="Times New Roman" w:eastAsia="Times New Roman" w:hAnsi="Times New Roman" w:cs="Times New Roman"/>
          <w:sz w:val="24"/>
          <w:szCs w:val="24"/>
        </w:rPr>
        <w:t xml:space="preserve"> classes explicitly declare </w:t>
      </w:r>
      <w:proofErr w:type="spellStart"/>
      <w:r w:rsidRPr="00C94F5D">
        <w:rPr>
          <w:rFonts w:ascii="Times New Roman" w:eastAsia="Times New Roman" w:hAnsi="Times New Roman" w:cs="Times New Roman"/>
          <w:sz w:val="24"/>
          <w:szCs w:val="24"/>
        </w:rPr>
        <w:t>serialVersionUID</w:t>
      </w:r>
      <w:proofErr w:type="spellEnd"/>
      <w:r w:rsidRPr="00C94F5D">
        <w:rPr>
          <w:rFonts w:ascii="Times New Roman" w:eastAsia="Times New Roman" w:hAnsi="Times New Roman" w:cs="Times New Roman"/>
          <w:sz w:val="24"/>
          <w:szCs w:val="24"/>
        </w:rPr>
        <w:t xml:space="preserve"> values, since the default </w:t>
      </w:r>
      <w:proofErr w:type="spellStart"/>
      <w:r w:rsidRPr="00C94F5D">
        <w:rPr>
          <w:rFonts w:ascii="Times New Roman" w:eastAsia="Times New Roman" w:hAnsi="Times New Roman" w:cs="Times New Roman"/>
          <w:sz w:val="24"/>
          <w:szCs w:val="24"/>
        </w:rPr>
        <w:t>serialVersionUID</w:t>
      </w:r>
      <w:proofErr w:type="spellEnd"/>
      <w:r w:rsidRPr="00C94F5D">
        <w:rPr>
          <w:rFonts w:ascii="Times New Roman" w:eastAsia="Times New Roman" w:hAnsi="Times New Roman" w:cs="Times New Roman"/>
          <w:sz w:val="24"/>
          <w:szCs w:val="24"/>
        </w:rPr>
        <w:t xml:space="preserve"> computation is highly sensitive to class details that may vary depending on compiler implementations, and can thus result in unexpected </w:t>
      </w:r>
      <w:proofErr w:type="spellStart"/>
      <w:r w:rsidRPr="00C94F5D">
        <w:rPr>
          <w:rFonts w:ascii="Courier New" w:eastAsia="Times New Roman" w:hAnsi="Courier New" w:cs="Courier New"/>
          <w:sz w:val="20"/>
        </w:rPr>
        <w:t>InvalidClassExceptions</w:t>
      </w:r>
      <w:proofErr w:type="spellEnd"/>
      <w:r w:rsidRPr="00C94F5D">
        <w:rPr>
          <w:rFonts w:ascii="Times New Roman" w:eastAsia="Times New Roman" w:hAnsi="Times New Roman" w:cs="Times New Roman"/>
          <w:sz w:val="24"/>
          <w:szCs w:val="24"/>
        </w:rPr>
        <w:t xml:space="preserve"> during </w:t>
      </w:r>
      <w:proofErr w:type="spellStart"/>
      <w:r w:rsidRPr="00C94F5D">
        <w:rPr>
          <w:rFonts w:ascii="Times New Roman" w:eastAsia="Times New Roman" w:hAnsi="Times New Roman" w:cs="Times New Roman"/>
          <w:sz w:val="24"/>
          <w:szCs w:val="24"/>
        </w:rPr>
        <w:t>deserialization</w:t>
      </w:r>
      <w:proofErr w:type="spellEnd"/>
      <w:r w:rsidRPr="00C94F5D">
        <w:rPr>
          <w:rFonts w:ascii="Times New Roman" w:eastAsia="Times New Roman" w:hAnsi="Times New Roman" w:cs="Times New Roman"/>
          <w:sz w:val="24"/>
          <w:szCs w:val="24"/>
        </w:rPr>
        <w:t xml:space="preserve">. Therefore, to guarantee a consistent </w:t>
      </w:r>
      <w:proofErr w:type="spellStart"/>
      <w:r w:rsidRPr="00C94F5D">
        <w:rPr>
          <w:rFonts w:ascii="Times New Roman" w:eastAsia="Times New Roman" w:hAnsi="Times New Roman" w:cs="Times New Roman"/>
          <w:sz w:val="24"/>
          <w:szCs w:val="24"/>
        </w:rPr>
        <w:t>serialVersionUID</w:t>
      </w:r>
      <w:proofErr w:type="spellEnd"/>
      <w:r w:rsidRPr="00C94F5D">
        <w:rPr>
          <w:rFonts w:ascii="Times New Roman" w:eastAsia="Times New Roman" w:hAnsi="Times New Roman" w:cs="Times New Roman"/>
          <w:sz w:val="24"/>
          <w:szCs w:val="24"/>
        </w:rPr>
        <w:t xml:space="preserve"> value across different java compiler implementations, a </w:t>
      </w:r>
      <w:proofErr w:type="spellStart"/>
      <w:r w:rsidRPr="00C94F5D">
        <w:rPr>
          <w:rFonts w:ascii="Times New Roman" w:eastAsia="Times New Roman" w:hAnsi="Times New Roman" w:cs="Times New Roman"/>
          <w:sz w:val="24"/>
          <w:szCs w:val="24"/>
        </w:rPr>
        <w:t>serializable</w:t>
      </w:r>
      <w:proofErr w:type="spellEnd"/>
      <w:r w:rsidRPr="00C94F5D">
        <w:rPr>
          <w:rFonts w:ascii="Times New Roman" w:eastAsia="Times New Roman" w:hAnsi="Times New Roman" w:cs="Times New Roman"/>
          <w:sz w:val="24"/>
          <w:szCs w:val="24"/>
        </w:rPr>
        <w:t xml:space="preserve"> class must declare an explicit </w:t>
      </w:r>
      <w:proofErr w:type="spellStart"/>
      <w:r w:rsidRPr="00C94F5D">
        <w:rPr>
          <w:rFonts w:ascii="Times New Roman" w:eastAsia="Times New Roman" w:hAnsi="Times New Roman" w:cs="Times New Roman"/>
          <w:sz w:val="24"/>
          <w:szCs w:val="24"/>
        </w:rPr>
        <w:t>serialVersionUID</w:t>
      </w:r>
      <w:proofErr w:type="spellEnd"/>
      <w:r w:rsidRPr="00C94F5D">
        <w:rPr>
          <w:rFonts w:ascii="Times New Roman" w:eastAsia="Times New Roman" w:hAnsi="Times New Roman" w:cs="Times New Roman"/>
          <w:sz w:val="24"/>
          <w:szCs w:val="24"/>
        </w:rPr>
        <w:t xml:space="preserve"> value. It is also strongly advised that explicit </w:t>
      </w:r>
      <w:proofErr w:type="spellStart"/>
      <w:r w:rsidRPr="00C94F5D">
        <w:rPr>
          <w:rFonts w:ascii="Times New Roman" w:eastAsia="Times New Roman" w:hAnsi="Times New Roman" w:cs="Times New Roman"/>
          <w:sz w:val="24"/>
          <w:szCs w:val="24"/>
        </w:rPr>
        <w:t>serialVersionUID</w:t>
      </w:r>
      <w:proofErr w:type="spellEnd"/>
      <w:r w:rsidRPr="00C94F5D">
        <w:rPr>
          <w:rFonts w:ascii="Times New Roman" w:eastAsia="Times New Roman" w:hAnsi="Times New Roman" w:cs="Times New Roman"/>
          <w:sz w:val="24"/>
          <w:szCs w:val="24"/>
        </w:rPr>
        <w:t xml:space="preserve"> declarations use the private modifier where possible, since such declarations apply only to the immediately declaring class--</w:t>
      </w:r>
      <w:proofErr w:type="spellStart"/>
      <w:r w:rsidRPr="00C94F5D">
        <w:rPr>
          <w:rFonts w:ascii="Times New Roman" w:eastAsia="Times New Roman" w:hAnsi="Times New Roman" w:cs="Times New Roman"/>
          <w:sz w:val="24"/>
          <w:szCs w:val="24"/>
        </w:rPr>
        <w:t>serialVersionUID</w:t>
      </w:r>
      <w:proofErr w:type="spellEnd"/>
      <w:r w:rsidRPr="00C94F5D">
        <w:rPr>
          <w:rFonts w:ascii="Times New Roman" w:eastAsia="Times New Roman" w:hAnsi="Times New Roman" w:cs="Times New Roman"/>
          <w:sz w:val="24"/>
          <w:szCs w:val="24"/>
        </w:rPr>
        <w:t xml:space="preserve"> fields are not useful as inherited members.</w:t>
      </w:r>
    </w:p>
    <w:p w:rsidR="0023646B" w:rsidRDefault="0023646B" w:rsidP="00C94F5D">
      <w:pPr>
        <w:spacing w:before="100" w:beforeAutospacing="1" w:after="100" w:afterAutospacing="1" w:line="240" w:lineRule="auto"/>
        <w:rPr>
          <w:rFonts w:ascii="Times New Roman" w:eastAsia="Times New Roman" w:hAnsi="Times New Roman" w:cs="Times New Roman"/>
          <w:sz w:val="24"/>
          <w:szCs w:val="24"/>
        </w:rPr>
      </w:pPr>
    </w:p>
    <w:p w:rsidR="0023646B" w:rsidRPr="0023646B" w:rsidRDefault="0023646B" w:rsidP="0023646B">
      <w:p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t xml:space="preserve">Changes to a </w:t>
      </w:r>
      <w:proofErr w:type="spellStart"/>
      <w:r w:rsidRPr="0023646B">
        <w:rPr>
          <w:rFonts w:ascii="Times New Roman" w:eastAsia="Times New Roman" w:hAnsi="Times New Roman" w:cs="Times New Roman"/>
          <w:sz w:val="24"/>
          <w:szCs w:val="24"/>
        </w:rPr>
        <w:t>serializable</w:t>
      </w:r>
      <w:proofErr w:type="spellEnd"/>
      <w:r w:rsidRPr="0023646B">
        <w:rPr>
          <w:rFonts w:ascii="Times New Roman" w:eastAsia="Times New Roman" w:hAnsi="Times New Roman" w:cs="Times New Roman"/>
          <w:sz w:val="24"/>
          <w:szCs w:val="24"/>
        </w:rPr>
        <w:t xml:space="preserve"> class can be compatible or incompatible. Following is the list of changes which are compatible:</w:t>
      </w:r>
    </w:p>
    <w:p w:rsidR="0023646B" w:rsidRPr="0023646B" w:rsidRDefault="0023646B" w:rsidP="002364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t>Add fields</w:t>
      </w:r>
    </w:p>
    <w:p w:rsidR="0023646B" w:rsidRPr="0023646B" w:rsidRDefault="0023646B" w:rsidP="002364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t xml:space="preserve">Change a field from static to non-static </w:t>
      </w:r>
    </w:p>
    <w:p w:rsidR="0023646B" w:rsidRPr="0023646B" w:rsidRDefault="0023646B" w:rsidP="002364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t xml:space="preserve">Change a field from transient to non-transient </w:t>
      </w:r>
    </w:p>
    <w:p w:rsidR="0023646B" w:rsidRPr="0023646B" w:rsidRDefault="0023646B" w:rsidP="002364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t xml:space="preserve">Add classes to the object tree </w:t>
      </w:r>
    </w:p>
    <w:p w:rsidR="0023646B" w:rsidRPr="0023646B" w:rsidRDefault="0023646B" w:rsidP="0023646B">
      <w:p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lastRenderedPageBreak/>
        <w:t>List of incompatible changes:</w:t>
      </w:r>
    </w:p>
    <w:p w:rsidR="0023646B" w:rsidRPr="0023646B" w:rsidRDefault="0023646B" w:rsidP="002364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t xml:space="preserve">Delete fields </w:t>
      </w:r>
    </w:p>
    <w:p w:rsidR="0023646B" w:rsidRPr="0023646B" w:rsidRDefault="0023646B" w:rsidP="002364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t xml:space="preserve">Change class hierarchy </w:t>
      </w:r>
    </w:p>
    <w:p w:rsidR="0023646B" w:rsidRPr="0023646B" w:rsidRDefault="0023646B" w:rsidP="002364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t xml:space="preserve">Change non-static to static </w:t>
      </w:r>
    </w:p>
    <w:p w:rsidR="0023646B" w:rsidRPr="0023646B" w:rsidRDefault="0023646B" w:rsidP="002364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t xml:space="preserve">Change non-transient to transient </w:t>
      </w:r>
    </w:p>
    <w:p w:rsidR="0023646B" w:rsidRPr="0023646B" w:rsidRDefault="0023646B" w:rsidP="002364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646B">
        <w:rPr>
          <w:rFonts w:ascii="Times New Roman" w:eastAsia="Times New Roman" w:hAnsi="Times New Roman" w:cs="Times New Roman"/>
          <w:sz w:val="24"/>
          <w:szCs w:val="24"/>
        </w:rPr>
        <w:t xml:space="preserve">Change type of a primitive field </w:t>
      </w:r>
    </w:p>
    <w:p w:rsidR="0023646B" w:rsidRDefault="0023646B" w:rsidP="00C94F5D">
      <w:pPr>
        <w:spacing w:before="100" w:beforeAutospacing="1" w:after="100" w:afterAutospacing="1" w:line="240" w:lineRule="auto"/>
        <w:rPr>
          <w:rFonts w:ascii="Times New Roman" w:eastAsia="Times New Roman" w:hAnsi="Times New Roman" w:cs="Times New Roman"/>
          <w:sz w:val="24"/>
          <w:szCs w:val="24"/>
        </w:rPr>
      </w:pPr>
    </w:p>
    <w:p w:rsidR="00B40EC5" w:rsidRPr="0023646B" w:rsidRDefault="00B40EC5" w:rsidP="00C94F5D">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2. </w:t>
      </w:r>
      <w:r w:rsidRPr="0023646B">
        <w:rPr>
          <w:rFonts w:ascii="Times New Roman" w:eastAsia="Times New Roman" w:hAnsi="Times New Roman" w:cs="Times New Roman"/>
          <w:b/>
          <w:sz w:val="28"/>
          <w:szCs w:val="28"/>
        </w:rPr>
        <w:t xml:space="preserve">Write code to make an </w:t>
      </w:r>
      <w:proofErr w:type="gramStart"/>
      <w:r w:rsidRPr="0023646B">
        <w:rPr>
          <w:rFonts w:ascii="Times New Roman" w:eastAsia="Times New Roman" w:hAnsi="Times New Roman" w:cs="Times New Roman"/>
          <w:b/>
          <w:sz w:val="28"/>
          <w:szCs w:val="28"/>
        </w:rPr>
        <w:t>annotation ?</w:t>
      </w:r>
      <w:proofErr w:type="gramEnd"/>
    </w:p>
    <w:p w:rsidR="00B40EC5" w:rsidRDefault="00B40EC5" w:rsidP="00B40EC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p>
    <w:p w:rsidR="00B40EC5" w:rsidRDefault="00B40EC5" w:rsidP="00B40EC5">
      <w:pPr>
        <w:pStyle w:val="HTMLPreformatted"/>
      </w:pPr>
      <w:r>
        <w:t xml:space="preserve">This </w:t>
      </w:r>
      <w:r>
        <w:rPr>
          <w:rStyle w:val="HTMLCode"/>
        </w:rPr>
        <w:t>@interface</w:t>
      </w:r>
      <w:r>
        <w:t xml:space="preserve"> tells Java this is a custom annotation. Later, you can annotate it on method level like this </w:t>
      </w:r>
      <w:proofErr w:type="gramStart"/>
      <w:r>
        <w:rPr>
          <w:rStyle w:val="HTMLCode"/>
        </w:rPr>
        <w:t>@Test(</w:t>
      </w:r>
      <w:proofErr w:type="gramEnd"/>
      <w:r>
        <w:rPr>
          <w:rStyle w:val="HTMLCode"/>
        </w:rPr>
        <w:t>enable=false)</w:t>
      </w:r>
      <w:r>
        <w:t>.</w:t>
      </w:r>
    </w:p>
    <w:p w:rsidR="00B40EC5" w:rsidRDefault="00B40EC5" w:rsidP="00B40EC5">
      <w:pPr>
        <w:pStyle w:val="HTMLPreformatted"/>
        <w:rPr>
          <w:rFonts w:ascii="Times New Roman" w:hAnsi="Times New Roman" w:cs="Times New Roman"/>
          <w:sz w:val="24"/>
          <w:szCs w:val="24"/>
        </w:rPr>
      </w:pPr>
    </w:p>
    <w:p w:rsidR="00B40EC5" w:rsidRDefault="00B40EC5" w:rsidP="00B40EC5">
      <w:pPr>
        <w:pStyle w:val="HTMLPreformatted"/>
      </w:pPr>
      <w:r>
        <w:rPr>
          <w:rFonts w:ascii="Times New Roman" w:hAnsi="Times New Roman" w:cs="Times New Roman"/>
          <w:sz w:val="24"/>
          <w:szCs w:val="24"/>
        </w:rPr>
        <w:t xml:space="preserve"> </w:t>
      </w:r>
      <w:proofErr w:type="gramStart"/>
      <w:r>
        <w:rPr>
          <w:b/>
          <w:bCs/>
          <w:color w:val="000000"/>
        </w:rPr>
        <w:t>import</w:t>
      </w:r>
      <w:proofErr w:type="gramEnd"/>
      <w:r>
        <w:t xml:space="preserve"> </w:t>
      </w:r>
      <w:proofErr w:type="spellStart"/>
      <w:r>
        <w:rPr>
          <w:color w:val="006699"/>
        </w:rPr>
        <w:t>java.lang.annotation.ElementType</w:t>
      </w:r>
      <w:proofErr w:type="spellEnd"/>
      <w:r>
        <w:rPr>
          <w:color w:val="339933"/>
        </w:rPr>
        <w:t>;</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java.lang.annotation.Retention</w:t>
      </w:r>
      <w:proofErr w:type="spellEnd"/>
      <w:r>
        <w:rPr>
          <w:color w:val="339933"/>
        </w:rPr>
        <w:t>;</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java.lang.annotation.RetentionPolicy</w:t>
      </w:r>
      <w:proofErr w:type="spellEnd"/>
      <w:r>
        <w:rPr>
          <w:color w:val="339933"/>
        </w:rPr>
        <w:t>;</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java.lang.annotation.Target</w:t>
      </w:r>
      <w:proofErr w:type="spellEnd"/>
      <w:r>
        <w:rPr>
          <w:color w:val="339933"/>
        </w:rPr>
        <w:t>;</w:t>
      </w:r>
    </w:p>
    <w:p w:rsidR="00B40EC5" w:rsidRDefault="00B40EC5" w:rsidP="00B40EC5">
      <w:pPr>
        <w:pStyle w:val="HTMLPreformatted"/>
      </w:pPr>
      <w:r>
        <w:t> </w:t>
      </w:r>
    </w:p>
    <w:p w:rsidR="00B40EC5" w:rsidRDefault="00B40EC5" w:rsidP="00B40EC5">
      <w:pPr>
        <w:pStyle w:val="HTMLPreformatted"/>
      </w:pPr>
      <w:proofErr w:type="gramStart"/>
      <w:r>
        <w:t>@Retention</w:t>
      </w:r>
      <w:r>
        <w:rPr>
          <w:color w:val="009900"/>
        </w:rPr>
        <w:t>(</w:t>
      </w:r>
      <w:proofErr w:type="spellStart"/>
      <w:proofErr w:type="gramEnd"/>
      <w:r>
        <w:t>RetentionPolicy.</w:t>
      </w:r>
      <w:r>
        <w:rPr>
          <w:color w:val="006633"/>
        </w:rPr>
        <w:t>RUNTIME</w:t>
      </w:r>
      <w:proofErr w:type="spellEnd"/>
      <w:r>
        <w:rPr>
          <w:color w:val="009900"/>
        </w:rPr>
        <w:t>)</w:t>
      </w:r>
    </w:p>
    <w:p w:rsidR="00B40EC5" w:rsidRDefault="00B40EC5" w:rsidP="00B40EC5">
      <w:pPr>
        <w:pStyle w:val="HTMLPreformatted"/>
      </w:pPr>
      <w:proofErr w:type="gramStart"/>
      <w:r>
        <w:t>@Target</w:t>
      </w:r>
      <w:r>
        <w:rPr>
          <w:color w:val="009900"/>
        </w:rPr>
        <w:t>(</w:t>
      </w:r>
      <w:proofErr w:type="spellStart"/>
      <w:proofErr w:type="gramEnd"/>
      <w:r>
        <w:t>ElementType.</w:t>
      </w:r>
      <w:r>
        <w:rPr>
          <w:color w:val="006633"/>
        </w:rPr>
        <w:t>METHOD</w:t>
      </w:r>
      <w:proofErr w:type="spellEnd"/>
      <w:r>
        <w:rPr>
          <w:color w:val="009900"/>
        </w:rPr>
        <w:t>)</w:t>
      </w:r>
      <w:r>
        <w:t xml:space="preserve"> </w:t>
      </w:r>
      <w:r>
        <w:rPr>
          <w:i/>
          <w:iCs/>
          <w:color w:val="666666"/>
        </w:rPr>
        <w:t>//can use in method only.</w:t>
      </w:r>
    </w:p>
    <w:p w:rsidR="00B40EC5" w:rsidRDefault="00B40EC5" w:rsidP="00B40EC5">
      <w:pPr>
        <w:pStyle w:val="HTMLPreformatted"/>
      </w:pPr>
      <w:proofErr w:type="gramStart"/>
      <w:r>
        <w:rPr>
          <w:b/>
          <w:bCs/>
          <w:color w:val="000000"/>
        </w:rPr>
        <w:t>public</w:t>
      </w:r>
      <w:proofErr w:type="gramEnd"/>
      <w:r>
        <w:t xml:space="preserve"> @</w:t>
      </w:r>
      <w:r>
        <w:rPr>
          <w:b/>
          <w:bCs/>
          <w:color w:val="000000"/>
        </w:rPr>
        <w:t>interface</w:t>
      </w:r>
      <w:r>
        <w:t xml:space="preserve"> Test </w:t>
      </w:r>
      <w:r>
        <w:rPr>
          <w:color w:val="009900"/>
        </w:rPr>
        <w:t>{</w:t>
      </w:r>
    </w:p>
    <w:p w:rsidR="00B40EC5" w:rsidRDefault="00B40EC5" w:rsidP="00B40EC5">
      <w:pPr>
        <w:pStyle w:val="HTMLPreformatted"/>
      </w:pPr>
      <w:r>
        <w:t> </w:t>
      </w:r>
    </w:p>
    <w:p w:rsidR="00B40EC5" w:rsidRDefault="00B40EC5" w:rsidP="00B40EC5">
      <w:pPr>
        <w:pStyle w:val="HTMLPreformatted"/>
      </w:pPr>
      <w:r>
        <w:tab/>
      </w:r>
      <w:r>
        <w:rPr>
          <w:i/>
          <w:iCs/>
          <w:color w:val="666666"/>
        </w:rPr>
        <w:t xml:space="preserve">//should </w:t>
      </w:r>
      <w:proofErr w:type="gramStart"/>
      <w:r>
        <w:rPr>
          <w:i/>
          <w:iCs/>
          <w:color w:val="666666"/>
        </w:rPr>
        <w:t>ignore</w:t>
      </w:r>
      <w:proofErr w:type="gramEnd"/>
      <w:r>
        <w:rPr>
          <w:i/>
          <w:iCs/>
          <w:color w:val="666666"/>
        </w:rPr>
        <w:t xml:space="preserve"> this test?</w:t>
      </w:r>
    </w:p>
    <w:p w:rsidR="00B40EC5" w:rsidRDefault="00B40EC5" w:rsidP="00B40EC5">
      <w:pPr>
        <w:pStyle w:val="HTMLPreformatted"/>
      </w:pPr>
      <w:r>
        <w:tab/>
      </w:r>
      <w:proofErr w:type="gramStart"/>
      <w:r>
        <w:rPr>
          <w:b/>
          <w:bCs/>
          <w:color w:val="000000"/>
        </w:rPr>
        <w:t>public</w:t>
      </w:r>
      <w:proofErr w:type="gramEnd"/>
      <w:r>
        <w:t xml:space="preserve"> </w:t>
      </w:r>
      <w:proofErr w:type="spellStart"/>
      <w:r>
        <w:rPr>
          <w:b/>
          <w:bCs/>
          <w:color w:val="000066"/>
        </w:rPr>
        <w:t>boolean</w:t>
      </w:r>
      <w:proofErr w:type="spellEnd"/>
      <w:r>
        <w:t xml:space="preserve"> enabled</w:t>
      </w:r>
      <w:r>
        <w:rPr>
          <w:color w:val="009900"/>
        </w:rPr>
        <w:t>()</w:t>
      </w:r>
      <w:r>
        <w:t xml:space="preserve"> </w:t>
      </w:r>
      <w:r>
        <w:rPr>
          <w:b/>
          <w:bCs/>
          <w:color w:val="000000"/>
        </w:rPr>
        <w:t>default</w:t>
      </w:r>
      <w:r>
        <w:t xml:space="preserve"> </w:t>
      </w:r>
      <w:r>
        <w:rPr>
          <w:b/>
          <w:bCs/>
          <w:color w:val="000066"/>
        </w:rPr>
        <w:t>true</w:t>
      </w:r>
      <w:r>
        <w:rPr>
          <w:color w:val="339933"/>
        </w:rPr>
        <w:t>;</w:t>
      </w:r>
    </w:p>
    <w:p w:rsidR="00B40EC5" w:rsidRDefault="00B40EC5" w:rsidP="00B40EC5">
      <w:pPr>
        <w:pStyle w:val="HTMLPreformatted"/>
      </w:pPr>
      <w:r>
        <w:t> </w:t>
      </w:r>
    </w:p>
    <w:p w:rsidR="00B40EC5" w:rsidRDefault="00B40EC5" w:rsidP="00B40EC5">
      <w:pPr>
        <w:pStyle w:val="HTMLPreformatted"/>
      </w:pPr>
      <w:r>
        <w:rPr>
          <w:color w:val="009900"/>
        </w:rPr>
        <w:t>}</w:t>
      </w:r>
    </w:p>
    <w:p w:rsidR="00B40EC5" w:rsidRDefault="00B40EC5" w:rsidP="00B40EC5">
      <w:pPr>
        <w:pStyle w:val="HTMLPreformatted"/>
        <w:rPr>
          <w:rStyle w:val="pun"/>
        </w:rPr>
      </w:pPr>
      <w:r>
        <w:rPr>
          <w:rStyle w:val="pun"/>
        </w:rPr>
        <w:t>----------------------------------------------------------------------------</w:t>
      </w:r>
    </w:p>
    <w:p w:rsidR="00B40EC5" w:rsidRDefault="00B40EC5" w:rsidP="00B40EC5">
      <w:pPr>
        <w:pStyle w:val="HTMLPreformatted"/>
        <w:rPr>
          <w:rStyle w:val="pun"/>
        </w:rPr>
      </w:pPr>
    </w:p>
    <w:p w:rsidR="00B40EC5" w:rsidRPr="0023646B" w:rsidRDefault="00B40EC5" w:rsidP="00B40EC5">
      <w:pPr>
        <w:pStyle w:val="HTMLPreformatted"/>
        <w:rPr>
          <w:b/>
          <w:sz w:val="24"/>
          <w:szCs w:val="24"/>
        </w:rPr>
      </w:pPr>
      <w:r w:rsidRPr="0023646B">
        <w:rPr>
          <w:b/>
          <w:sz w:val="24"/>
          <w:szCs w:val="24"/>
        </w:rPr>
        <w:t xml:space="preserve">This </w:t>
      </w:r>
      <w:r w:rsidRPr="0023646B">
        <w:rPr>
          <w:rStyle w:val="HTMLCode"/>
          <w:b/>
          <w:sz w:val="24"/>
          <w:szCs w:val="24"/>
        </w:rPr>
        <w:t>@</w:t>
      </w:r>
      <w:proofErr w:type="spellStart"/>
      <w:r w:rsidRPr="0023646B">
        <w:rPr>
          <w:rStyle w:val="HTMLCode"/>
          <w:b/>
          <w:sz w:val="24"/>
          <w:szCs w:val="24"/>
        </w:rPr>
        <w:t>TesterInfo</w:t>
      </w:r>
      <w:proofErr w:type="spellEnd"/>
      <w:r w:rsidRPr="0023646B">
        <w:rPr>
          <w:b/>
          <w:sz w:val="24"/>
          <w:szCs w:val="24"/>
        </w:rPr>
        <w:t xml:space="preserve"> is applied on class level, store the tester details. This shows the different use of return types – </w:t>
      </w:r>
      <w:proofErr w:type="spellStart"/>
      <w:r w:rsidRPr="0023646B">
        <w:rPr>
          <w:b/>
          <w:sz w:val="24"/>
          <w:szCs w:val="24"/>
        </w:rPr>
        <w:t>enum</w:t>
      </w:r>
      <w:proofErr w:type="spellEnd"/>
      <w:r w:rsidRPr="0023646B">
        <w:rPr>
          <w:b/>
          <w:sz w:val="24"/>
          <w:szCs w:val="24"/>
        </w:rPr>
        <w:t>, array and string.</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java.lang.annotation.ElementType</w:t>
      </w:r>
      <w:proofErr w:type="spellEnd"/>
      <w:r>
        <w:rPr>
          <w:color w:val="339933"/>
        </w:rPr>
        <w:t>;</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java.lang.annotation.Retention</w:t>
      </w:r>
      <w:proofErr w:type="spellEnd"/>
      <w:r>
        <w:rPr>
          <w:color w:val="339933"/>
        </w:rPr>
        <w:t>;</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java.lang.annotation.RetentionPolicy</w:t>
      </w:r>
      <w:proofErr w:type="spellEnd"/>
      <w:r>
        <w:rPr>
          <w:color w:val="339933"/>
        </w:rPr>
        <w:t>;</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java.lang.annotation.Target</w:t>
      </w:r>
      <w:proofErr w:type="spellEnd"/>
      <w:r>
        <w:rPr>
          <w:color w:val="339933"/>
        </w:rPr>
        <w:t>;</w:t>
      </w:r>
    </w:p>
    <w:p w:rsidR="00B40EC5" w:rsidRDefault="00B40EC5" w:rsidP="00B40EC5">
      <w:pPr>
        <w:pStyle w:val="HTMLPreformatted"/>
      </w:pPr>
      <w:r>
        <w:t> </w:t>
      </w:r>
    </w:p>
    <w:p w:rsidR="00B40EC5" w:rsidRDefault="00B40EC5" w:rsidP="00B40EC5">
      <w:pPr>
        <w:pStyle w:val="HTMLPreformatted"/>
      </w:pPr>
      <w:proofErr w:type="gramStart"/>
      <w:r>
        <w:t>@Retention</w:t>
      </w:r>
      <w:r>
        <w:rPr>
          <w:color w:val="009900"/>
        </w:rPr>
        <w:t>(</w:t>
      </w:r>
      <w:proofErr w:type="spellStart"/>
      <w:proofErr w:type="gramEnd"/>
      <w:r>
        <w:t>RetentionPolicy.</w:t>
      </w:r>
      <w:r>
        <w:rPr>
          <w:color w:val="006633"/>
        </w:rPr>
        <w:t>RUNTIME</w:t>
      </w:r>
      <w:proofErr w:type="spellEnd"/>
      <w:r>
        <w:rPr>
          <w:color w:val="009900"/>
        </w:rPr>
        <w:t>)</w:t>
      </w:r>
    </w:p>
    <w:p w:rsidR="00B40EC5" w:rsidRDefault="00B40EC5" w:rsidP="00B40EC5">
      <w:pPr>
        <w:pStyle w:val="HTMLPreformatted"/>
      </w:pPr>
      <w:proofErr w:type="gramStart"/>
      <w:r>
        <w:t>@Target</w:t>
      </w:r>
      <w:r>
        <w:rPr>
          <w:color w:val="009900"/>
        </w:rPr>
        <w:t>(</w:t>
      </w:r>
      <w:proofErr w:type="spellStart"/>
      <w:proofErr w:type="gramEnd"/>
      <w:r>
        <w:t>ElementType.</w:t>
      </w:r>
      <w:r>
        <w:rPr>
          <w:color w:val="006633"/>
        </w:rPr>
        <w:t>TYPE</w:t>
      </w:r>
      <w:proofErr w:type="spellEnd"/>
      <w:r>
        <w:rPr>
          <w:color w:val="009900"/>
        </w:rPr>
        <w:t>)</w:t>
      </w:r>
      <w:r>
        <w:t xml:space="preserve"> </w:t>
      </w:r>
      <w:r>
        <w:rPr>
          <w:i/>
          <w:iCs/>
          <w:color w:val="666666"/>
        </w:rPr>
        <w:t>//on class level</w:t>
      </w:r>
    </w:p>
    <w:p w:rsidR="00B40EC5" w:rsidRDefault="00B40EC5" w:rsidP="00B40EC5">
      <w:pPr>
        <w:pStyle w:val="HTMLPreformatted"/>
      </w:pPr>
      <w:proofErr w:type="gramStart"/>
      <w:r>
        <w:rPr>
          <w:b/>
          <w:bCs/>
          <w:color w:val="000000"/>
        </w:rPr>
        <w:t>public</w:t>
      </w:r>
      <w:proofErr w:type="gramEnd"/>
      <w:r>
        <w:t xml:space="preserve"> @</w:t>
      </w:r>
      <w:r>
        <w:rPr>
          <w:b/>
          <w:bCs/>
          <w:color w:val="000000"/>
        </w:rPr>
        <w:t>interface</w:t>
      </w:r>
      <w:r>
        <w:t xml:space="preserve"> </w:t>
      </w:r>
      <w:proofErr w:type="spellStart"/>
      <w:r>
        <w:t>TesterInfo</w:t>
      </w:r>
      <w:proofErr w:type="spellEnd"/>
      <w:r>
        <w:t xml:space="preserve"> </w:t>
      </w:r>
      <w:r>
        <w:rPr>
          <w:color w:val="009900"/>
        </w:rPr>
        <w:t>{</w:t>
      </w:r>
    </w:p>
    <w:p w:rsidR="00B40EC5" w:rsidRDefault="00B40EC5" w:rsidP="00B40EC5">
      <w:pPr>
        <w:pStyle w:val="HTMLPreformatted"/>
      </w:pPr>
      <w:r>
        <w:t> </w:t>
      </w:r>
    </w:p>
    <w:p w:rsidR="00B40EC5" w:rsidRDefault="00B40EC5" w:rsidP="00B40EC5">
      <w:pPr>
        <w:pStyle w:val="HTMLPreformatted"/>
      </w:pPr>
      <w:r>
        <w:tab/>
      </w:r>
      <w:proofErr w:type="gramStart"/>
      <w:r>
        <w:rPr>
          <w:b/>
          <w:bCs/>
          <w:color w:val="000000"/>
        </w:rPr>
        <w:t>public</w:t>
      </w:r>
      <w:proofErr w:type="gramEnd"/>
      <w:r>
        <w:t xml:space="preserve"> </w:t>
      </w:r>
      <w:proofErr w:type="spellStart"/>
      <w:r>
        <w:rPr>
          <w:b/>
          <w:bCs/>
          <w:color w:val="000000"/>
        </w:rPr>
        <w:t>enum</w:t>
      </w:r>
      <w:proofErr w:type="spellEnd"/>
      <w:r>
        <w:t xml:space="preserve"> Priority </w:t>
      </w:r>
      <w:r>
        <w:rPr>
          <w:color w:val="009900"/>
        </w:rPr>
        <w:t>{</w:t>
      </w:r>
    </w:p>
    <w:p w:rsidR="00B40EC5" w:rsidRDefault="00B40EC5" w:rsidP="00B40EC5">
      <w:pPr>
        <w:pStyle w:val="HTMLPreformatted"/>
      </w:pPr>
      <w:r>
        <w:tab/>
        <w:t xml:space="preserve">   LOW, MEDIUM, HIGH</w:t>
      </w:r>
    </w:p>
    <w:p w:rsidR="00B40EC5" w:rsidRDefault="00B40EC5" w:rsidP="00B40EC5">
      <w:pPr>
        <w:pStyle w:val="HTMLPreformatted"/>
      </w:pPr>
      <w:r>
        <w:tab/>
      </w:r>
      <w:r>
        <w:rPr>
          <w:color w:val="009900"/>
        </w:rPr>
        <w:t>}</w:t>
      </w:r>
    </w:p>
    <w:p w:rsidR="00B40EC5" w:rsidRDefault="00B40EC5" w:rsidP="00B40EC5">
      <w:pPr>
        <w:pStyle w:val="HTMLPreformatted"/>
      </w:pPr>
      <w:r>
        <w:t> </w:t>
      </w:r>
    </w:p>
    <w:p w:rsidR="00B40EC5" w:rsidRDefault="00B40EC5" w:rsidP="00B40EC5">
      <w:pPr>
        <w:pStyle w:val="HTMLPreformatted"/>
      </w:pPr>
      <w:r>
        <w:tab/>
        <w:t xml:space="preserve">Priority </w:t>
      </w:r>
      <w:proofErr w:type="spellStart"/>
      <w:proofErr w:type="gramStart"/>
      <w:r>
        <w:t>priority</w:t>
      </w:r>
      <w:proofErr w:type="spellEnd"/>
      <w:r>
        <w:rPr>
          <w:color w:val="009900"/>
        </w:rPr>
        <w:t>(</w:t>
      </w:r>
      <w:proofErr w:type="gramEnd"/>
      <w:r>
        <w:rPr>
          <w:color w:val="009900"/>
        </w:rPr>
        <w:t>)</w:t>
      </w:r>
      <w:r>
        <w:t xml:space="preserve"> </w:t>
      </w:r>
      <w:r>
        <w:rPr>
          <w:b/>
          <w:bCs/>
          <w:color w:val="000000"/>
        </w:rPr>
        <w:t>default</w:t>
      </w:r>
      <w:r>
        <w:t xml:space="preserve"> </w:t>
      </w:r>
      <w:proofErr w:type="spellStart"/>
      <w:r>
        <w:t>Priority.</w:t>
      </w:r>
      <w:r>
        <w:rPr>
          <w:color w:val="006633"/>
        </w:rPr>
        <w:t>MEDIUM</w:t>
      </w:r>
      <w:proofErr w:type="spellEnd"/>
      <w:r>
        <w:rPr>
          <w:color w:val="339933"/>
        </w:rPr>
        <w:t>;</w:t>
      </w:r>
    </w:p>
    <w:p w:rsidR="00B40EC5" w:rsidRDefault="00B40EC5" w:rsidP="00B40EC5">
      <w:pPr>
        <w:pStyle w:val="HTMLPreformatted"/>
      </w:pPr>
      <w:r>
        <w:t> </w:t>
      </w:r>
    </w:p>
    <w:p w:rsidR="00B40EC5" w:rsidRDefault="00B40EC5" w:rsidP="00B40EC5">
      <w:pPr>
        <w:pStyle w:val="HTMLPreformatted"/>
      </w:pPr>
      <w:r>
        <w:tab/>
      </w:r>
      <w:proofErr w:type="gramStart"/>
      <w:r>
        <w:rPr>
          <w:color w:val="003399"/>
        </w:rPr>
        <w:t>String</w:t>
      </w:r>
      <w:r>
        <w:rPr>
          <w:color w:val="009900"/>
        </w:rPr>
        <w:t>[</w:t>
      </w:r>
      <w:proofErr w:type="gramEnd"/>
      <w:r>
        <w:rPr>
          <w:color w:val="009900"/>
        </w:rPr>
        <w:t>]</w:t>
      </w:r>
      <w:r>
        <w:t xml:space="preserve"> tags</w:t>
      </w:r>
      <w:r>
        <w:rPr>
          <w:color w:val="009900"/>
        </w:rPr>
        <w:t>()</w:t>
      </w:r>
      <w:r>
        <w:t xml:space="preserve"> </w:t>
      </w:r>
      <w:r>
        <w:rPr>
          <w:b/>
          <w:bCs/>
          <w:color w:val="000000"/>
        </w:rPr>
        <w:t>default</w:t>
      </w:r>
      <w:r>
        <w:t xml:space="preserve"> </w:t>
      </w:r>
      <w:r>
        <w:rPr>
          <w:color w:val="0000FF"/>
        </w:rPr>
        <w:t>""</w:t>
      </w:r>
      <w:r>
        <w:rPr>
          <w:color w:val="339933"/>
        </w:rPr>
        <w:t>;</w:t>
      </w:r>
    </w:p>
    <w:p w:rsidR="00B40EC5" w:rsidRDefault="00B40EC5" w:rsidP="00B40EC5">
      <w:pPr>
        <w:pStyle w:val="HTMLPreformatted"/>
      </w:pPr>
      <w:r>
        <w:t> </w:t>
      </w:r>
    </w:p>
    <w:p w:rsidR="00B40EC5" w:rsidRDefault="00B40EC5" w:rsidP="00B40EC5">
      <w:pPr>
        <w:pStyle w:val="HTMLPreformatted"/>
      </w:pPr>
      <w:r>
        <w:tab/>
      </w:r>
      <w:r>
        <w:rPr>
          <w:color w:val="003399"/>
        </w:rPr>
        <w:t>String</w:t>
      </w:r>
      <w:r>
        <w:t xml:space="preserve"> </w:t>
      </w:r>
      <w:proofErr w:type="spellStart"/>
      <w:proofErr w:type="gramStart"/>
      <w:r>
        <w:t>createdBy</w:t>
      </w:r>
      <w:proofErr w:type="spellEnd"/>
      <w:r>
        <w:rPr>
          <w:color w:val="009900"/>
        </w:rPr>
        <w:t>(</w:t>
      </w:r>
      <w:proofErr w:type="gramEnd"/>
      <w:r>
        <w:rPr>
          <w:color w:val="009900"/>
        </w:rPr>
        <w:t>)</w:t>
      </w:r>
      <w:r>
        <w:t xml:space="preserve"> </w:t>
      </w:r>
      <w:r>
        <w:rPr>
          <w:b/>
          <w:bCs/>
          <w:color w:val="000000"/>
        </w:rPr>
        <w:t>default</w:t>
      </w:r>
      <w:r>
        <w:t xml:space="preserve"> </w:t>
      </w:r>
      <w:r>
        <w:rPr>
          <w:color w:val="0000FF"/>
        </w:rPr>
        <w:t>"</w:t>
      </w:r>
      <w:proofErr w:type="spellStart"/>
      <w:r>
        <w:rPr>
          <w:color w:val="0000FF"/>
        </w:rPr>
        <w:t>anil</w:t>
      </w:r>
      <w:proofErr w:type="spellEnd"/>
      <w:r>
        <w:rPr>
          <w:color w:val="0000FF"/>
        </w:rPr>
        <w:t>"</w:t>
      </w:r>
      <w:r>
        <w:rPr>
          <w:color w:val="339933"/>
        </w:rPr>
        <w:t>;</w:t>
      </w:r>
    </w:p>
    <w:p w:rsidR="00B40EC5" w:rsidRDefault="00B40EC5" w:rsidP="00B40EC5">
      <w:pPr>
        <w:pStyle w:val="HTMLPreformatted"/>
      </w:pPr>
      <w:r>
        <w:t> </w:t>
      </w:r>
    </w:p>
    <w:p w:rsidR="00B40EC5" w:rsidRDefault="00B40EC5" w:rsidP="00B40EC5">
      <w:pPr>
        <w:pStyle w:val="HTMLPreformatted"/>
      </w:pPr>
      <w:r>
        <w:lastRenderedPageBreak/>
        <w:tab/>
      </w:r>
      <w:r>
        <w:rPr>
          <w:color w:val="003399"/>
        </w:rPr>
        <w:t>String</w:t>
      </w:r>
      <w:r>
        <w:t xml:space="preserve"> </w:t>
      </w:r>
      <w:proofErr w:type="spellStart"/>
      <w:proofErr w:type="gramStart"/>
      <w:r>
        <w:t>lastModified</w:t>
      </w:r>
      <w:proofErr w:type="spellEnd"/>
      <w:r>
        <w:rPr>
          <w:color w:val="009900"/>
        </w:rPr>
        <w:t>(</w:t>
      </w:r>
      <w:proofErr w:type="gramEnd"/>
      <w:r>
        <w:rPr>
          <w:color w:val="009900"/>
        </w:rPr>
        <w:t>)</w:t>
      </w:r>
      <w:r>
        <w:t xml:space="preserve"> </w:t>
      </w:r>
      <w:r>
        <w:rPr>
          <w:b/>
          <w:bCs/>
          <w:color w:val="000000"/>
        </w:rPr>
        <w:t>default</w:t>
      </w:r>
      <w:r>
        <w:t xml:space="preserve"> </w:t>
      </w:r>
      <w:r>
        <w:rPr>
          <w:color w:val="0000FF"/>
        </w:rPr>
        <w:t>"03/01/2014"</w:t>
      </w:r>
      <w:r>
        <w:rPr>
          <w:color w:val="339933"/>
        </w:rPr>
        <w:t>;</w:t>
      </w:r>
    </w:p>
    <w:p w:rsidR="00B40EC5" w:rsidRDefault="00B40EC5" w:rsidP="00B40EC5">
      <w:pPr>
        <w:pStyle w:val="HTMLPreformatted"/>
      </w:pPr>
      <w:r>
        <w:t> </w:t>
      </w:r>
    </w:p>
    <w:p w:rsidR="00B40EC5" w:rsidRDefault="00B40EC5" w:rsidP="00B40EC5">
      <w:pPr>
        <w:pStyle w:val="HTMLPreformatted"/>
        <w:pBdr>
          <w:bottom w:val="single" w:sz="6" w:space="1" w:color="auto"/>
        </w:pBdr>
      </w:pPr>
      <w:r>
        <w:rPr>
          <w:color w:val="009900"/>
        </w:rPr>
        <w:t>}</w:t>
      </w:r>
    </w:p>
    <w:p w:rsidR="00B40EC5" w:rsidRPr="0023646B" w:rsidRDefault="00B40EC5" w:rsidP="00B40EC5">
      <w:pPr>
        <w:pStyle w:val="HTMLPreformatted"/>
        <w:rPr>
          <w:b/>
          <w:sz w:val="24"/>
          <w:szCs w:val="24"/>
        </w:rPr>
      </w:pPr>
      <w:r w:rsidRPr="0023646B">
        <w:rPr>
          <w:b/>
          <w:sz w:val="24"/>
          <w:szCs w:val="24"/>
        </w:rPr>
        <w:t xml:space="preserve">Create a simple unit test example, and annotated with the new custom annotations – </w:t>
      </w:r>
      <w:r w:rsidRPr="0023646B">
        <w:rPr>
          <w:rStyle w:val="HTMLCode"/>
          <w:b/>
          <w:sz w:val="24"/>
          <w:szCs w:val="24"/>
        </w:rPr>
        <w:t>@Test</w:t>
      </w:r>
      <w:r w:rsidRPr="0023646B">
        <w:rPr>
          <w:b/>
          <w:sz w:val="24"/>
          <w:szCs w:val="24"/>
        </w:rPr>
        <w:t xml:space="preserve"> and </w:t>
      </w:r>
      <w:r w:rsidRPr="0023646B">
        <w:rPr>
          <w:rStyle w:val="HTMLCode"/>
          <w:b/>
          <w:sz w:val="24"/>
          <w:szCs w:val="24"/>
        </w:rPr>
        <w:t>@</w:t>
      </w:r>
      <w:proofErr w:type="spellStart"/>
      <w:r w:rsidRPr="0023646B">
        <w:rPr>
          <w:rStyle w:val="HTMLCode"/>
          <w:b/>
          <w:sz w:val="24"/>
          <w:szCs w:val="24"/>
        </w:rPr>
        <w:t>TesterInfo</w:t>
      </w:r>
      <w:proofErr w:type="spellEnd"/>
      <w:r w:rsidRPr="0023646B">
        <w:rPr>
          <w:b/>
          <w:sz w:val="24"/>
          <w:szCs w:val="24"/>
        </w:rPr>
        <w:t>.</w:t>
      </w:r>
    </w:p>
    <w:p w:rsidR="00B40EC5" w:rsidRDefault="00B40EC5" w:rsidP="00B40EC5">
      <w:pPr>
        <w:pStyle w:val="HTMLPreformatted"/>
      </w:pP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com.mkyong.test.core.Test</w:t>
      </w:r>
      <w:proofErr w:type="spellEnd"/>
      <w:r>
        <w:rPr>
          <w:color w:val="339933"/>
        </w:rPr>
        <w:t>;</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com.mkyong.test.core.TesterInfo</w:t>
      </w:r>
      <w:proofErr w:type="spellEnd"/>
      <w:r>
        <w:rPr>
          <w:color w:val="339933"/>
        </w:rPr>
        <w:t>;</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com.mkyong.test.core.TesterInfo.Priority</w:t>
      </w:r>
      <w:proofErr w:type="spellEnd"/>
      <w:r>
        <w:rPr>
          <w:color w:val="339933"/>
        </w:rPr>
        <w:t>;</w:t>
      </w:r>
    </w:p>
    <w:p w:rsidR="00B40EC5" w:rsidRDefault="00B40EC5" w:rsidP="00B40EC5">
      <w:pPr>
        <w:pStyle w:val="HTMLPreformatted"/>
      </w:pPr>
      <w:r>
        <w:t> </w:t>
      </w:r>
    </w:p>
    <w:p w:rsidR="00B40EC5" w:rsidRDefault="00B40EC5" w:rsidP="00B40EC5">
      <w:pPr>
        <w:pStyle w:val="HTMLPreformatted"/>
      </w:pPr>
      <w:proofErr w:type="gramStart"/>
      <w:r>
        <w:t>@</w:t>
      </w:r>
      <w:proofErr w:type="spellStart"/>
      <w:r>
        <w:t>TesterInfo</w:t>
      </w:r>
      <w:proofErr w:type="spellEnd"/>
      <w:r>
        <w:rPr>
          <w:color w:val="009900"/>
        </w:rPr>
        <w:t>(</w:t>
      </w:r>
      <w:proofErr w:type="gramEnd"/>
    </w:p>
    <w:p w:rsidR="00B40EC5" w:rsidRDefault="00B40EC5" w:rsidP="00B40EC5">
      <w:pPr>
        <w:pStyle w:val="HTMLPreformatted"/>
      </w:pPr>
      <w:r>
        <w:tab/>
      </w:r>
      <w:proofErr w:type="gramStart"/>
      <w:r>
        <w:t>priority</w:t>
      </w:r>
      <w:proofErr w:type="gramEnd"/>
      <w:r>
        <w:t xml:space="preserve"> </w:t>
      </w:r>
      <w:r>
        <w:rPr>
          <w:color w:val="339933"/>
        </w:rPr>
        <w:t>=</w:t>
      </w:r>
      <w:r>
        <w:t xml:space="preserve"> </w:t>
      </w:r>
      <w:proofErr w:type="spellStart"/>
      <w:r>
        <w:t>Priority.</w:t>
      </w:r>
      <w:r>
        <w:rPr>
          <w:color w:val="006633"/>
        </w:rPr>
        <w:t>HIGH</w:t>
      </w:r>
      <w:proofErr w:type="spellEnd"/>
      <w:r>
        <w:t xml:space="preserve">, </w:t>
      </w:r>
    </w:p>
    <w:p w:rsidR="00B40EC5" w:rsidRDefault="00B40EC5" w:rsidP="00B40EC5">
      <w:pPr>
        <w:pStyle w:val="HTMLPreformatted"/>
      </w:pPr>
      <w:r>
        <w:tab/>
      </w:r>
      <w:proofErr w:type="spellStart"/>
      <w:proofErr w:type="gramStart"/>
      <w:r>
        <w:t>createdBy</w:t>
      </w:r>
      <w:proofErr w:type="spellEnd"/>
      <w:proofErr w:type="gramEnd"/>
      <w:r>
        <w:t xml:space="preserve"> </w:t>
      </w:r>
      <w:r>
        <w:rPr>
          <w:color w:val="339933"/>
        </w:rPr>
        <w:t>=</w:t>
      </w:r>
      <w:r>
        <w:t xml:space="preserve"> </w:t>
      </w:r>
      <w:r>
        <w:rPr>
          <w:color w:val="0000FF"/>
        </w:rPr>
        <w:t>"mkyong.com"</w:t>
      </w:r>
      <w:r>
        <w:t xml:space="preserve">,  </w:t>
      </w:r>
    </w:p>
    <w:p w:rsidR="00B40EC5" w:rsidRDefault="00B40EC5" w:rsidP="00B40EC5">
      <w:pPr>
        <w:pStyle w:val="HTMLPreformatted"/>
      </w:pPr>
      <w:r>
        <w:tab/>
      </w:r>
      <w:proofErr w:type="gramStart"/>
      <w:r>
        <w:t>tags</w:t>
      </w:r>
      <w:proofErr w:type="gramEnd"/>
      <w:r>
        <w:t xml:space="preserve"> </w:t>
      </w:r>
      <w:r>
        <w:rPr>
          <w:color w:val="339933"/>
        </w:rPr>
        <w:t>=</w:t>
      </w:r>
      <w:r>
        <w:t xml:space="preserve"> </w:t>
      </w:r>
      <w:r>
        <w:rPr>
          <w:color w:val="009900"/>
        </w:rPr>
        <w:t>{</w:t>
      </w:r>
      <w:r>
        <w:rPr>
          <w:color w:val="0000FF"/>
        </w:rPr>
        <w:t>"</w:t>
      </w:r>
      <w:proofErr w:type="spellStart"/>
      <w:r>
        <w:rPr>
          <w:color w:val="0000FF"/>
        </w:rPr>
        <w:t>sales"</w:t>
      </w:r>
      <w:r>
        <w:t>,</w:t>
      </w:r>
      <w:r>
        <w:rPr>
          <w:color w:val="0000FF"/>
        </w:rPr>
        <w:t>"test</w:t>
      </w:r>
      <w:proofErr w:type="spellEnd"/>
      <w:r>
        <w:rPr>
          <w:color w:val="0000FF"/>
        </w:rPr>
        <w:t>"</w:t>
      </w:r>
      <w:r>
        <w:t xml:space="preserve"> </w:t>
      </w:r>
      <w:r>
        <w:rPr>
          <w:color w:val="009900"/>
        </w:rPr>
        <w:t>}</w:t>
      </w:r>
    </w:p>
    <w:p w:rsidR="00B40EC5" w:rsidRDefault="00B40EC5" w:rsidP="00B40EC5">
      <w:pPr>
        <w:pStyle w:val="HTMLPreformatted"/>
      </w:pPr>
      <w:r>
        <w:rPr>
          <w:color w:val="009900"/>
        </w:rPr>
        <w:t>)</w:t>
      </w:r>
    </w:p>
    <w:p w:rsidR="00B40EC5" w:rsidRDefault="00B40EC5" w:rsidP="00B40EC5">
      <w:pPr>
        <w:pStyle w:val="HTMLPreformatted"/>
      </w:pPr>
      <w:proofErr w:type="gramStart"/>
      <w:r>
        <w:rPr>
          <w:b/>
          <w:bCs/>
          <w:color w:val="000000"/>
        </w:rPr>
        <w:t>public</w:t>
      </w:r>
      <w:proofErr w:type="gramEnd"/>
      <w:r>
        <w:t xml:space="preserve"> </w:t>
      </w:r>
      <w:r>
        <w:rPr>
          <w:b/>
          <w:bCs/>
          <w:color w:val="000000"/>
        </w:rPr>
        <w:t>class</w:t>
      </w:r>
      <w:r>
        <w:t xml:space="preserve"> </w:t>
      </w:r>
      <w:proofErr w:type="spellStart"/>
      <w:r>
        <w:t>TestExample</w:t>
      </w:r>
      <w:proofErr w:type="spellEnd"/>
      <w:r>
        <w:t xml:space="preserve"> </w:t>
      </w:r>
      <w:r>
        <w:rPr>
          <w:color w:val="009900"/>
        </w:rPr>
        <w:t>{</w:t>
      </w:r>
    </w:p>
    <w:p w:rsidR="00B40EC5" w:rsidRDefault="00B40EC5" w:rsidP="00B40EC5">
      <w:pPr>
        <w:pStyle w:val="HTMLPreformatted"/>
      </w:pPr>
      <w:r>
        <w:t> </w:t>
      </w:r>
    </w:p>
    <w:p w:rsidR="00B40EC5" w:rsidRDefault="00B40EC5" w:rsidP="00B40EC5">
      <w:pPr>
        <w:pStyle w:val="HTMLPreformatted"/>
      </w:pPr>
      <w:r>
        <w:tab/>
        <w:t>@Test</w:t>
      </w:r>
    </w:p>
    <w:p w:rsidR="00B40EC5" w:rsidRDefault="00B40EC5" w:rsidP="00B40EC5">
      <w:pPr>
        <w:pStyle w:val="HTMLPreformatted"/>
      </w:pPr>
      <w:r>
        <w:tab/>
      </w:r>
      <w:proofErr w:type="gramStart"/>
      <w:r>
        <w:rPr>
          <w:b/>
          <w:bCs/>
          <w:color w:val="000066"/>
        </w:rPr>
        <w:t>void</w:t>
      </w:r>
      <w:proofErr w:type="gramEnd"/>
      <w:r>
        <w:t xml:space="preserve"> </w:t>
      </w:r>
      <w:proofErr w:type="spellStart"/>
      <w:r>
        <w:t>testA</w:t>
      </w:r>
      <w:proofErr w:type="spellEnd"/>
      <w:r>
        <w:rPr>
          <w:color w:val="009900"/>
        </w:rPr>
        <w:t>()</w:t>
      </w:r>
      <w:r>
        <w:t xml:space="preserve"> </w:t>
      </w:r>
      <w:r>
        <w:rPr>
          <w:color w:val="009900"/>
        </w:rPr>
        <w:t>{</w:t>
      </w:r>
    </w:p>
    <w:p w:rsidR="00B40EC5" w:rsidRDefault="00B40EC5" w:rsidP="00B40EC5">
      <w:pPr>
        <w:pStyle w:val="HTMLPreformatted"/>
      </w:pPr>
      <w:r>
        <w:tab/>
        <w:t xml:space="preserve">  </w:t>
      </w:r>
      <w:proofErr w:type="gramStart"/>
      <w:r>
        <w:rPr>
          <w:b/>
          <w:bCs/>
          <w:color w:val="000000"/>
        </w:rPr>
        <w:t>if</w:t>
      </w:r>
      <w:proofErr w:type="gramEnd"/>
      <w:r>
        <w:t xml:space="preserve"> </w:t>
      </w:r>
      <w:r>
        <w:rPr>
          <w:color w:val="009900"/>
        </w:rPr>
        <w:t>(</w:t>
      </w:r>
      <w:r>
        <w:rPr>
          <w:b/>
          <w:bCs/>
          <w:color w:val="000066"/>
        </w:rPr>
        <w:t>true</w:t>
      </w:r>
      <w:r>
        <w:rPr>
          <w:color w:val="009900"/>
        </w:rPr>
        <w:t>)</w:t>
      </w:r>
    </w:p>
    <w:p w:rsidR="00B40EC5" w:rsidRDefault="00B40EC5" w:rsidP="00B40EC5">
      <w:pPr>
        <w:pStyle w:val="HTMLPreformatted"/>
      </w:pPr>
      <w:r>
        <w:tab/>
      </w:r>
      <w:r>
        <w:tab/>
      </w:r>
      <w:proofErr w:type="gramStart"/>
      <w:r>
        <w:rPr>
          <w:b/>
          <w:bCs/>
          <w:color w:val="000000"/>
        </w:rPr>
        <w:t>throw</w:t>
      </w:r>
      <w:proofErr w:type="gramEnd"/>
      <w:r>
        <w:t xml:space="preserve"> </w:t>
      </w:r>
      <w:r>
        <w:rPr>
          <w:b/>
          <w:bCs/>
          <w:color w:val="000000"/>
        </w:rPr>
        <w:t>new</w:t>
      </w:r>
      <w:r>
        <w:t xml:space="preserve"> </w:t>
      </w:r>
      <w:proofErr w:type="spellStart"/>
      <w:r>
        <w:rPr>
          <w:color w:val="003399"/>
        </w:rPr>
        <w:t>RuntimeException</w:t>
      </w:r>
      <w:proofErr w:type="spellEnd"/>
      <w:r>
        <w:rPr>
          <w:color w:val="009900"/>
        </w:rPr>
        <w:t>(</w:t>
      </w:r>
      <w:r>
        <w:rPr>
          <w:color w:val="0000FF"/>
        </w:rPr>
        <w:t>"This test always failed"</w:t>
      </w:r>
      <w:r>
        <w:rPr>
          <w:color w:val="009900"/>
        </w:rPr>
        <w:t>)</w:t>
      </w:r>
      <w:r>
        <w:rPr>
          <w:color w:val="339933"/>
        </w:rPr>
        <w:t>;</w:t>
      </w:r>
    </w:p>
    <w:p w:rsidR="00B40EC5" w:rsidRDefault="00B40EC5" w:rsidP="00B40EC5">
      <w:pPr>
        <w:pStyle w:val="HTMLPreformatted"/>
      </w:pPr>
      <w:r>
        <w:tab/>
      </w:r>
      <w:r>
        <w:rPr>
          <w:color w:val="009900"/>
        </w:rPr>
        <w:t>}</w:t>
      </w:r>
    </w:p>
    <w:p w:rsidR="00B40EC5" w:rsidRDefault="00B40EC5" w:rsidP="00B40EC5">
      <w:pPr>
        <w:pStyle w:val="HTMLPreformatted"/>
      </w:pPr>
      <w:r>
        <w:t> </w:t>
      </w:r>
    </w:p>
    <w:p w:rsidR="00B40EC5" w:rsidRDefault="00B40EC5" w:rsidP="00B40EC5">
      <w:pPr>
        <w:pStyle w:val="HTMLPreformatted"/>
      </w:pPr>
      <w:r>
        <w:tab/>
      </w:r>
      <w:proofErr w:type="gramStart"/>
      <w:r>
        <w:t>@Test</w:t>
      </w:r>
      <w:r>
        <w:rPr>
          <w:color w:val="009900"/>
        </w:rPr>
        <w:t>(</w:t>
      </w:r>
      <w:proofErr w:type="gramEnd"/>
      <w:r>
        <w:t xml:space="preserve">enabled </w:t>
      </w:r>
      <w:r>
        <w:rPr>
          <w:color w:val="339933"/>
        </w:rPr>
        <w:t>=</w:t>
      </w:r>
      <w:r>
        <w:t xml:space="preserve"> </w:t>
      </w:r>
      <w:r>
        <w:rPr>
          <w:b/>
          <w:bCs/>
          <w:color w:val="000066"/>
        </w:rPr>
        <w:t>false</w:t>
      </w:r>
      <w:r>
        <w:rPr>
          <w:color w:val="009900"/>
        </w:rPr>
        <w:t>)</w:t>
      </w:r>
    </w:p>
    <w:p w:rsidR="00B40EC5" w:rsidRDefault="00B40EC5" w:rsidP="00B40EC5">
      <w:pPr>
        <w:pStyle w:val="HTMLPreformatted"/>
      </w:pPr>
      <w:r>
        <w:tab/>
      </w:r>
      <w:proofErr w:type="gramStart"/>
      <w:r>
        <w:rPr>
          <w:b/>
          <w:bCs/>
          <w:color w:val="000066"/>
        </w:rPr>
        <w:t>void</w:t>
      </w:r>
      <w:proofErr w:type="gramEnd"/>
      <w:r>
        <w:t xml:space="preserve"> </w:t>
      </w:r>
      <w:proofErr w:type="spellStart"/>
      <w:r>
        <w:t>testB</w:t>
      </w:r>
      <w:proofErr w:type="spellEnd"/>
      <w:r>
        <w:rPr>
          <w:color w:val="009900"/>
        </w:rPr>
        <w:t>()</w:t>
      </w:r>
      <w:r>
        <w:t xml:space="preserve"> </w:t>
      </w:r>
      <w:r>
        <w:rPr>
          <w:color w:val="009900"/>
        </w:rPr>
        <w:t>{</w:t>
      </w:r>
    </w:p>
    <w:p w:rsidR="00B40EC5" w:rsidRDefault="00B40EC5" w:rsidP="00B40EC5">
      <w:pPr>
        <w:pStyle w:val="HTMLPreformatted"/>
      </w:pPr>
      <w:r>
        <w:tab/>
        <w:t xml:space="preserve">  </w:t>
      </w:r>
      <w:proofErr w:type="gramStart"/>
      <w:r>
        <w:rPr>
          <w:b/>
          <w:bCs/>
          <w:color w:val="000000"/>
        </w:rPr>
        <w:t>if</w:t>
      </w:r>
      <w:proofErr w:type="gramEnd"/>
      <w:r>
        <w:t xml:space="preserve"> </w:t>
      </w:r>
      <w:r>
        <w:rPr>
          <w:color w:val="009900"/>
        </w:rPr>
        <w:t>(</w:t>
      </w:r>
      <w:r>
        <w:rPr>
          <w:b/>
          <w:bCs/>
          <w:color w:val="000066"/>
        </w:rPr>
        <w:t>false</w:t>
      </w:r>
      <w:r>
        <w:rPr>
          <w:color w:val="009900"/>
        </w:rPr>
        <w:t>)</w:t>
      </w:r>
    </w:p>
    <w:p w:rsidR="00B40EC5" w:rsidRDefault="00B40EC5" w:rsidP="00B40EC5">
      <w:pPr>
        <w:pStyle w:val="HTMLPreformatted"/>
      </w:pPr>
      <w:r>
        <w:tab/>
      </w:r>
      <w:r>
        <w:tab/>
      </w:r>
      <w:proofErr w:type="gramStart"/>
      <w:r>
        <w:rPr>
          <w:b/>
          <w:bCs/>
          <w:color w:val="000000"/>
        </w:rPr>
        <w:t>throw</w:t>
      </w:r>
      <w:proofErr w:type="gramEnd"/>
      <w:r>
        <w:t xml:space="preserve"> </w:t>
      </w:r>
      <w:r>
        <w:rPr>
          <w:b/>
          <w:bCs/>
          <w:color w:val="000000"/>
        </w:rPr>
        <w:t>new</w:t>
      </w:r>
      <w:r>
        <w:t xml:space="preserve"> </w:t>
      </w:r>
      <w:proofErr w:type="spellStart"/>
      <w:r>
        <w:rPr>
          <w:color w:val="003399"/>
        </w:rPr>
        <w:t>RuntimeException</w:t>
      </w:r>
      <w:proofErr w:type="spellEnd"/>
      <w:r>
        <w:rPr>
          <w:color w:val="009900"/>
        </w:rPr>
        <w:t>(</w:t>
      </w:r>
      <w:r>
        <w:rPr>
          <w:color w:val="0000FF"/>
        </w:rPr>
        <w:t>"This test always passed"</w:t>
      </w:r>
      <w:r>
        <w:rPr>
          <w:color w:val="009900"/>
        </w:rPr>
        <w:t>)</w:t>
      </w:r>
      <w:r>
        <w:rPr>
          <w:color w:val="339933"/>
        </w:rPr>
        <w:t>;</w:t>
      </w:r>
    </w:p>
    <w:p w:rsidR="00B40EC5" w:rsidRDefault="00B40EC5" w:rsidP="00B40EC5">
      <w:pPr>
        <w:pStyle w:val="HTMLPreformatted"/>
      </w:pPr>
      <w:r>
        <w:tab/>
      </w:r>
      <w:r>
        <w:rPr>
          <w:color w:val="009900"/>
        </w:rPr>
        <w:t>}</w:t>
      </w:r>
    </w:p>
    <w:p w:rsidR="00B40EC5" w:rsidRDefault="00B40EC5" w:rsidP="00B40EC5">
      <w:pPr>
        <w:pStyle w:val="HTMLPreformatted"/>
      </w:pPr>
      <w:r>
        <w:t> </w:t>
      </w:r>
    </w:p>
    <w:p w:rsidR="00B40EC5" w:rsidRDefault="00B40EC5" w:rsidP="00B40EC5">
      <w:pPr>
        <w:pStyle w:val="HTMLPreformatted"/>
      </w:pPr>
      <w:r>
        <w:tab/>
      </w:r>
      <w:proofErr w:type="gramStart"/>
      <w:r>
        <w:t>@Test</w:t>
      </w:r>
      <w:r>
        <w:rPr>
          <w:color w:val="009900"/>
        </w:rPr>
        <w:t>(</w:t>
      </w:r>
      <w:proofErr w:type="gramEnd"/>
      <w:r>
        <w:t xml:space="preserve">enabled </w:t>
      </w:r>
      <w:r>
        <w:rPr>
          <w:color w:val="339933"/>
        </w:rPr>
        <w:t>=</w:t>
      </w:r>
      <w:r>
        <w:t xml:space="preserve"> </w:t>
      </w:r>
      <w:r>
        <w:rPr>
          <w:b/>
          <w:bCs/>
          <w:color w:val="000066"/>
        </w:rPr>
        <w:t>true</w:t>
      </w:r>
      <w:r>
        <w:rPr>
          <w:color w:val="009900"/>
        </w:rPr>
        <w:t>)</w:t>
      </w:r>
    </w:p>
    <w:p w:rsidR="00B40EC5" w:rsidRDefault="00B40EC5" w:rsidP="00B40EC5">
      <w:pPr>
        <w:pStyle w:val="HTMLPreformatted"/>
      </w:pPr>
      <w:r>
        <w:tab/>
      </w:r>
      <w:proofErr w:type="gramStart"/>
      <w:r>
        <w:rPr>
          <w:b/>
          <w:bCs/>
          <w:color w:val="000066"/>
        </w:rPr>
        <w:t>void</w:t>
      </w:r>
      <w:proofErr w:type="gramEnd"/>
      <w:r>
        <w:t xml:space="preserve"> </w:t>
      </w:r>
      <w:proofErr w:type="spellStart"/>
      <w:r>
        <w:t>testC</w:t>
      </w:r>
      <w:proofErr w:type="spellEnd"/>
      <w:r>
        <w:rPr>
          <w:color w:val="009900"/>
        </w:rPr>
        <w:t>()</w:t>
      </w:r>
      <w:r>
        <w:t xml:space="preserve"> </w:t>
      </w:r>
      <w:r>
        <w:rPr>
          <w:color w:val="009900"/>
        </w:rPr>
        <w:t>{</w:t>
      </w:r>
    </w:p>
    <w:p w:rsidR="00B40EC5" w:rsidRDefault="00B40EC5" w:rsidP="00B40EC5">
      <w:pPr>
        <w:pStyle w:val="HTMLPreformatted"/>
      </w:pPr>
      <w:r>
        <w:tab/>
        <w:t xml:space="preserve">  </w:t>
      </w:r>
      <w:proofErr w:type="gramStart"/>
      <w:r>
        <w:rPr>
          <w:b/>
          <w:bCs/>
          <w:color w:val="000000"/>
        </w:rPr>
        <w:t>if</w:t>
      </w:r>
      <w:proofErr w:type="gramEnd"/>
      <w:r>
        <w:t xml:space="preserve"> </w:t>
      </w:r>
      <w:r>
        <w:rPr>
          <w:color w:val="009900"/>
        </w:rPr>
        <w:t>(</w:t>
      </w:r>
      <w:r>
        <w:rPr>
          <w:color w:val="CC66CC"/>
        </w:rPr>
        <w:t>10</w:t>
      </w:r>
      <w:r>
        <w:t xml:space="preserve"> </w:t>
      </w:r>
      <w:r>
        <w:rPr>
          <w:color w:val="339933"/>
        </w:rPr>
        <w:t>&gt;</w:t>
      </w:r>
      <w:r>
        <w:t xml:space="preserve"> </w:t>
      </w:r>
      <w:r>
        <w:rPr>
          <w:color w:val="CC66CC"/>
        </w:rPr>
        <w:t>1</w:t>
      </w:r>
      <w:r>
        <w:rPr>
          <w:color w:val="009900"/>
        </w:rPr>
        <w:t>)</w:t>
      </w:r>
      <w:r>
        <w:t xml:space="preserve"> </w:t>
      </w:r>
      <w:r>
        <w:rPr>
          <w:color w:val="009900"/>
        </w:rPr>
        <w:t>{</w:t>
      </w:r>
    </w:p>
    <w:p w:rsidR="00B40EC5" w:rsidRDefault="00B40EC5" w:rsidP="00B40EC5">
      <w:pPr>
        <w:pStyle w:val="HTMLPreformatted"/>
      </w:pPr>
      <w:r>
        <w:tab/>
      </w:r>
      <w:r>
        <w:tab/>
      </w:r>
      <w:r>
        <w:rPr>
          <w:i/>
          <w:iCs/>
          <w:color w:val="666666"/>
        </w:rPr>
        <w:t>// do nothing, this test always passed.</w:t>
      </w:r>
    </w:p>
    <w:p w:rsidR="00B40EC5" w:rsidRDefault="00B40EC5" w:rsidP="00B40EC5">
      <w:pPr>
        <w:pStyle w:val="HTMLPreformatted"/>
      </w:pPr>
      <w:r>
        <w:tab/>
        <w:t xml:space="preserve">  </w:t>
      </w:r>
      <w:r>
        <w:rPr>
          <w:color w:val="009900"/>
        </w:rPr>
        <w:t>}</w:t>
      </w:r>
    </w:p>
    <w:p w:rsidR="00B40EC5" w:rsidRDefault="00B40EC5" w:rsidP="00B40EC5">
      <w:pPr>
        <w:pStyle w:val="HTMLPreformatted"/>
      </w:pPr>
      <w:r>
        <w:tab/>
      </w:r>
      <w:r>
        <w:rPr>
          <w:color w:val="009900"/>
        </w:rPr>
        <w:t>}</w:t>
      </w:r>
    </w:p>
    <w:p w:rsidR="00B40EC5" w:rsidRDefault="00B40EC5" w:rsidP="00B40EC5">
      <w:pPr>
        <w:pStyle w:val="HTMLPreformatted"/>
      </w:pPr>
      <w:r>
        <w:t> </w:t>
      </w:r>
    </w:p>
    <w:p w:rsidR="00B40EC5" w:rsidRDefault="00B40EC5" w:rsidP="00B40EC5">
      <w:pPr>
        <w:pStyle w:val="HTMLPreformatted"/>
      </w:pPr>
      <w:r>
        <w:rPr>
          <w:color w:val="009900"/>
        </w:rPr>
        <w:t>}</w:t>
      </w:r>
    </w:p>
    <w:p w:rsidR="00B40EC5" w:rsidRDefault="00B40EC5" w:rsidP="00B40EC5">
      <w:pPr>
        <w:pStyle w:val="HTMLPreformatted"/>
        <w:pBdr>
          <w:bottom w:val="single" w:sz="6" w:space="1" w:color="auto"/>
        </w:pBdr>
      </w:pPr>
    </w:p>
    <w:p w:rsidR="00B40EC5" w:rsidRPr="0023646B" w:rsidRDefault="00B40EC5" w:rsidP="00C94F5D">
      <w:pPr>
        <w:spacing w:before="100" w:beforeAutospacing="1" w:after="100" w:afterAutospacing="1" w:line="240" w:lineRule="auto"/>
        <w:rPr>
          <w:b/>
          <w:sz w:val="24"/>
          <w:szCs w:val="24"/>
        </w:rPr>
      </w:pPr>
      <w:r w:rsidRPr="0023646B">
        <w:rPr>
          <w:b/>
          <w:sz w:val="24"/>
          <w:szCs w:val="24"/>
        </w:rPr>
        <w:t>Below example show you how to use Java reflection APIs to read and process the custom annotations.</w:t>
      </w:r>
    </w:p>
    <w:p w:rsidR="00B40EC5" w:rsidRDefault="00B40EC5" w:rsidP="00B40EC5">
      <w:pPr>
        <w:pStyle w:val="HTMLPreformatted"/>
      </w:pPr>
      <w:proofErr w:type="spellStart"/>
      <w:proofErr w:type="gramStart"/>
      <w:r>
        <w:rPr>
          <w:b/>
          <w:bCs/>
          <w:color w:val="000000"/>
        </w:rPr>
        <w:t>mport</w:t>
      </w:r>
      <w:proofErr w:type="spellEnd"/>
      <w:proofErr w:type="gramEnd"/>
      <w:r>
        <w:t xml:space="preserve"> </w:t>
      </w:r>
      <w:proofErr w:type="spellStart"/>
      <w:r>
        <w:rPr>
          <w:color w:val="006699"/>
        </w:rPr>
        <w:t>java.lang.annotation.Annotation</w:t>
      </w:r>
      <w:proofErr w:type="spellEnd"/>
      <w:r>
        <w:rPr>
          <w:color w:val="339933"/>
        </w:rPr>
        <w:t>;</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java.lang.reflect.Method</w:t>
      </w:r>
      <w:proofErr w:type="spellEnd"/>
      <w:r>
        <w:rPr>
          <w:color w:val="339933"/>
        </w:rPr>
        <w:t>;</w:t>
      </w:r>
    </w:p>
    <w:p w:rsidR="00B40EC5" w:rsidRDefault="00B40EC5" w:rsidP="00B40EC5">
      <w:pPr>
        <w:pStyle w:val="HTMLPreformatted"/>
      </w:pPr>
      <w:r>
        <w:t> </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com.mkyong.test.core.Test</w:t>
      </w:r>
      <w:proofErr w:type="spellEnd"/>
      <w:r>
        <w:rPr>
          <w:color w:val="339933"/>
        </w:rPr>
        <w:t>;</w:t>
      </w:r>
    </w:p>
    <w:p w:rsidR="00B40EC5" w:rsidRDefault="00B40EC5" w:rsidP="00B40EC5">
      <w:pPr>
        <w:pStyle w:val="HTMLPreformatted"/>
      </w:pPr>
      <w:proofErr w:type="gramStart"/>
      <w:r>
        <w:rPr>
          <w:b/>
          <w:bCs/>
          <w:color w:val="000000"/>
        </w:rPr>
        <w:t>import</w:t>
      </w:r>
      <w:proofErr w:type="gramEnd"/>
      <w:r>
        <w:t xml:space="preserve"> </w:t>
      </w:r>
      <w:proofErr w:type="spellStart"/>
      <w:r>
        <w:rPr>
          <w:color w:val="006699"/>
        </w:rPr>
        <w:t>com.mkyong.test.core.TesterInfo</w:t>
      </w:r>
      <w:proofErr w:type="spellEnd"/>
      <w:r>
        <w:rPr>
          <w:color w:val="339933"/>
        </w:rPr>
        <w:t>;</w:t>
      </w:r>
    </w:p>
    <w:p w:rsidR="00B40EC5" w:rsidRDefault="00B40EC5" w:rsidP="00B40EC5">
      <w:pPr>
        <w:pStyle w:val="HTMLPreformatted"/>
      </w:pPr>
      <w:r>
        <w:t> </w:t>
      </w:r>
    </w:p>
    <w:p w:rsidR="00B40EC5" w:rsidRDefault="00B40EC5" w:rsidP="00B40EC5">
      <w:pPr>
        <w:pStyle w:val="HTMLPreformatted"/>
      </w:pPr>
      <w:proofErr w:type="gramStart"/>
      <w:r>
        <w:rPr>
          <w:b/>
          <w:bCs/>
          <w:color w:val="000000"/>
        </w:rPr>
        <w:t>public</w:t>
      </w:r>
      <w:proofErr w:type="gramEnd"/>
      <w:r>
        <w:t xml:space="preserve"> </w:t>
      </w:r>
      <w:r>
        <w:rPr>
          <w:b/>
          <w:bCs/>
          <w:color w:val="000000"/>
        </w:rPr>
        <w:t>class</w:t>
      </w:r>
      <w:r>
        <w:t xml:space="preserve"> </w:t>
      </w:r>
      <w:proofErr w:type="spellStart"/>
      <w:r>
        <w:t>RunTest</w:t>
      </w:r>
      <w:proofErr w:type="spellEnd"/>
      <w:r>
        <w:t xml:space="preserve"> </w:t>
      </w:r>
      <w:r>
        <w:rPr>
          <w:color w:val="009900"/>
        </w:rPr>
        <w:t>{</w:t>
      </w:r>
    </w:p>
    <w:p w:rsidR="00B40EC5" w:rsidRDefault="00B40EC5" w:rsidP="00B40EC5">
      <w:pPr>
        <w:pStyle w:val="HTMLPreformatted"/>
      </w:pPr>
      <w:r>
        <w:t> </w:t>
      </w:r>
    </w:p>
    <w:p w:rsidR="00B40EC5" w:rsidRDefault="00B40EC5" w:rsidP="00B40EC5">
      <w:pPr>
        <w:pStyle w:val="HTMLPreformatted"/>
      </w:pPr>
      <w:r>
        <w:t xml:space="preserve">  </w:t>
      </w:r>
      <w:proofErr w:type="gramStart"/>
      <w:r>
        <w:rPr>
          <w:b/>
          <w:bCs/>
          <w:color w:val="000000"/>
        </w:rPr>
        <w:t>public</w:t>
      </w:r>
      <w:proofErr w:type="gramEnd"/>
      <w:r>
        <w:t xml:space="preserve"> </w:t>
      </w:r>
      <w:r>
        <w:rPr>
          <w:b/>
          <w:bCs/>
          <w:color w:val="000000"/>
        </w:rPr>
        <w:t>static</w:t>
      </w:r>
      <w:r>
        <w:t xml:space="preserve"> </w:t>
      </w:r>
      <w:r>
        <w:rPr>
          <w:b/>
          <w:bCs/>
          <w:color w:val="000066"/>
        </w:rPr>
        <w:t>void</w:t>
      </w:r>
      <w:r>
        <w:t xml:space="preserve"> main</w:t>
      </w:r>
      <w:r>
        <w:rPr>
          <w:color w:val="009900"/>
        </w:rPr>
        <w:t>(</w:t>
      </w:r>
      <w:r>
        <w:rPr>
          <w:color w:val="003399"/>
        </w:rPr>
        <w:t>String</w:t>
      </w:r>
      <w:r>
        <w:rPr>
          <w:color w:val="009900"/>
        </w:rPr>
        <w:t>[]</w:t>
      </w:r>
      <w:r>
        <w:t xml:space="preserve"> </w:t>
      </w:r>
      <w:proofErr w:type="spellStart"/>
      <w:r>
        <w:t>args</w:t>
      </w:r>
      <w:proofErr w:type="spellEnd"/>
      <w:r>
        <w:rPr>
          <w:color w:val="009900"/>
        </w:rPr>
        <w:t>)</w:t>
      </w:r>
      <w:r>
        <w:t xml:space="preserve"> </w:t>
      </w:r>
      <w:r>
        <w:rPr>
          <w:b/>
          <w:bCs/>
          <w:color w:val="000000"/>
        </w:rPr>
        <w:t>throws</w:t>
      </w:r>
      <w:r>
        <w:t xml:space="preserve"> </w:t>
      </w:r>
      <w:r>
        <w:rPr>
          <w:color w:val="003399"/>
        </w:rPr>
        <w:t>Exception</w:t>
      </w:r>
      <w:r>
        <w:t xml:space="preserve"> </w:t>
      </w:r>
      <w:r>
        <w:rPr>
          <w:color w:val="009900"/>
        </w:rPr>
        <w:t>{</w:t>
      </w:r>
    </w:p>
    <w:p w:rsidR="00B40EC5" w:rsidRDefault="00B40EC5" w:rsidP="00B40EC5">
      <w:pPr>
        <w:pStyle w:val="HTMLPreformatted"/>
      </w:pPr>
      <w:r>
        <w:t> </w:t>
      </w:r>
    </w:p>
    <w:p w:rsidR="00B40EC5" w:rsidRDefault="00B40EC5" w:rsidP="00B40EC5">
      <w:pPr>
        <w:pStyle w:val="HTMLPreformatted"/>
      </w:pPr>
      <w:r>
        <w:tab/>
      </w:r>
      <w:proofErr w:type="spellStart"/>
      <w:proofErr w:type="gramStart"/>
      <w:r>
        <w:rPr>
          <w:color w:val="003399"/>
        </w:rPr>
        <w:t>System</w:t>
      </w:r>
      <w:r>
        <w:t>.</w:t>
      </w:r>
      <w:r>
        <w:rPr>
          <w:color w:val="006633"/>
        </w:rPr>
        <w:t>out</w:t>
      </w:r>
      <w:r>
        <w:t>.</w:t>
      </w:r>
      <w:r>
        <w:rPr>
          <w:color w:val="006633"/>
        </w:rPr>
        <w:t>println</w:t>
      </w:r>
      <w:proofErr w:type="spellEnd"/>
      <w:r>
        <w:rPr>
          <w:color w:val="009900"/>
        </w:rPr>
        <w:t>(</w:t>
      </w:r>
      <w:proofErr w:type="gramEnd"/>
      <w:r>
        <w:rPr>
          <w:color w:val="0000FF"/>
        </w:rPr>
        <w:t>"Testing..."</w:t>
      </w:r>
      <w:r>
        <w:rPr>
          <w:color w:val="009900"/>
        </w:rPr>
        <w:t>)</w:t>
      </w:r>
      <w:r>
        <w:rPr>
          <w:color w:val="339933"/>
        </w:rPr>
        <w:t>;</w:t>
      </w:r>
    </w:p>
    <w:p w:rsidR="00B40EC5" w:rsidRDefault="00B40EC5" w:rsidP="00B40EC5">
      <w:pPr>
        <w:pStyle w:val="HTMLPreformatted"/>
      </w:pPr>
      <w:r>
        <w:t> </w:t>
      </w:r>
    </w:p>
    <w:p w:rsidR="00B40EC5" w:rsidRDefault="00B40EC5" w:rsidP="00B40EC5">
      <w:pPr>
        <w:pStyle w:val="HTMLPreformatted"/>
      </w:pPr>
      <w:r>
        <w:tab/>
      </w:r>
      <w:proofErr w:type="spellStart"/>
      <w:proofErr w:type="gramStart"/>
      <w:r>
        <w:rPr>
          <w:b/>
          <w:bCs/>
          <w:color w:val="000066"/>
        </w:rPr>
        <w:t>int</w:t>
      </w:r>
      <w:proofErr w:type="spellEnd"/>
      <w:proofErr w:type="gramEnd"/>
      <w:r>
        <w:t xml:space="preserve"> passed </w:t>
      </w:r>
      <w:r>
        <w:rPr>
          <w:color w:val="339933"/>
        </w:rPr>
        <w:t>=</w:t>
      </w:r>
      <w:r>
        <w:t xml:space="preserve"> </w:t>
      </w:r>
      <w:r>
        <w:rPr>
          <w:color w:val="CC66CC"/>
        </w:rPr>
        <w:t>0</w:t>
      </w:r>
      <w:r>
        <w:t xml:space="preserve">, failed </w:t>
      </w:r>
      <w:r>
        <w:rPr>
          <w:color w:val="339933"/>
        </w:rPr>
        <w:t>=</w:t>
      </w:r>
      <w:r>
        <w:t xml:space="preserve"> </w:t>
      </w:r>
      <w:r>
        <w:rPr>
          <w:color w:val="CC66CC"/>
        </w:rPr>
        <w:t>0</w:t>
      </w:r>
      <w:r>
        <w:t xml:space="preserve">, count </w:t>
      </w:r>
      <w:r>
        <w:rPr>
          <w:color w:val="339933"/>
        </w:rPr>
        <w:t>=</w:t>
      </w:r>
      <w:r>
        <w:t xml:space="preserve"> </w:t>
      </w:r>
      <w:r>
        <w:rPr>
          <w:color w:val="CC66CC"/>
        </w:rPr>
        <w:t>0</w:t>
      </w:r>
      <w:r>
        <w:t xml:space="preserve">, ignore </w:t>
      </w:r>
      <w:r>
        <w:rPr>
          <w:color w:val="339933"/>
        </w:rPr>
        <w:t>=</w:t>
      </w:r>
      <w:r>
        <w:t xml:space="preserve"> </w:t>
      </w:r>
      <w:r>
        <w:rPr>
          <w:color w:val="CC66CC"/>
        </w:rPr>
        <w:t>0</w:t>
      </w:r>
      <w:r>
        <w:rPr>
          <w:color w:val="339933"/>
        </w:rPr>
        <w:t>;</w:t>
      </w:r>
    </w:p>
    <w:p w:rsidR="00B40EC5" w:rsidRDefault="00B40EC5" w:rsidP="00B40EC5">
      <w:pPr>
        <w:pStyle w:val="HTMLPreformatted"/>
      </w:pPr>
      <w:r>
        <w:lastRenderedPageBreak/>
        <w:t> </w:t>
      </w:r>
    </w:p>
    <w:p w:rsidR="00B40EC5" w:rsidRDefault="00B40EC5" w:rsidP="00B40EC5">
      <w:pPr>
        <w:pStyle w:val="HTMLPreformatted"/>
      </w:pPr>
      <w:r>
        <w:tab/>
        <w:t>Class</w:t>
      </w:r>
      <w:r>
        <w:rPr>
          <w:color w:val="339933"/>
        </w:rPr>
        <w:t>&lt;</w:t>
      </w:r>
      <w:proofErr w:type="spellStart"/>
      <w:r>
        <w:t>TestExample</w:t>
      </w:r>
      <w:proofErr w:type="spellEnd"/>
      <w:r>
        <w:rPr>
          <w:color w:val="339933"/>
        </w:rPr>
        <w:t>&gt;</w:t>
      </w:r>
      <w:r>
        <w:t xml:space="preserve"> </w:t>
      </w:r>
      <w:proofErr w:type="spellStart"/>
      <w:r>
        <w:t>obj</w:t>
      </w:r>
      <w:proofErr w:type="spellEnd"/>
      <w:r>
        <w:t xml:space="preserve"> </w:t>
      </w:r>
      <w:r>
        <w:rPr>
          <w:color w:val="339933"/>
        </w:rPr>
        <w:t>=</w:t>
      </w:r>
      <w:r>
        <w:t xml:space="preserve"> </w:t>
      </w:r>
      <w:proofErr w:type="spellStart"/>
      <w:r>
        <w:t>TestExample.</w:t>
      </w:r>
      <w:r>
        <w:rPr>
          <w:b/>
          <w:bCs/>
          <w:color w:val="000000"/>
        </w:rPr>
        <w:t>class</w:t>
      </w:r>
      <w:proofErr w:type="spellEnd"/>
      <w:r>
        <w:rPr>
          <w:color w:val="339933"/>
        </w:rPr>
        <w:t>;</w:t>
      </w:r>
    </w:p>
    <w:p w:rsidR="00B40EC5" w:rsidRDefault="00B40EC5" w:rsidP="00B40EC5">
      <w:pPr>
        <w:pStyle w:val="HTMLPreformatted"/>
      </w:pPr>
      <w:r>
        <w:t> </w:t>
      </w:r>
    </w:p>
    <w:p w:rsidR="00B40EC5" w:rsidRDefault="00B40EC5" w:rsidP="00B40EC5">
      <w:pPr>
        <w:pStyle w:val="HTMLPreformatted"/>
      </w:pPr>
      <w:r>
        <w:tab/>
      </w:r>
      <w:r>
        <w:rPr>
          <w:i/>
          <w:iCs/>
          <w:color w:val="666666"/>
        </w:rPr>
        <w:t>// Process @</w:t>
      </w:r>
      <w:proofErr w:type="spellStart"/>
      <w:r>
        <w:rPr>
          <w:i/>
          <w:iCs/>
          <w:color w:val="666666"/>
        </w:rPr>
        <w:t>TesterInfo</w:t>
      </w:r>
      <w:proofErr w:type="spellEnd"/>
    </w:p>
    <w:p w:rsidR="00B40EC5" w:rsidRDefault="00B40EC5" w:rsidP="00B40EC5">
      <w:pPr>
        <w:pStyle w:val="HTMLPreformatted"/>
      </w:pPr>
      <w:r>
        <w:tab/>
      </w:r>
      <w:proofErr w:type="gramStart"/>
      <w:r>
        <w:rPr>
          <w:b/>
          <w:bCs/>
          <w:color w:val="000000"/>
        </w:rPr>
        <w:t>if</w:t>
      </w:r>
      <w:proofErr w:type="gramEnd"/>
      <w:r>
        <w:t xml:space="preserve"> </w:t>
      </w:r>
      <w:r>
        <w:rPr>
          <w:color w:val="009900"/>
        </w:rPr>
        <w:t>(</w:t>
      </w:r>
      <w:proofErr w:type="spellStart"/>
      <w:r>
        <w:t>obj.</w:t>
      </w:r>
      <w:r>
        <w:rPr>
          <w:color w:val="006633"/>
        </w:rPr>
        <w:t>isAnnotationPresent</w:t>
      </w:r>
      <w:proofErr w:type="spellEnd"/>
      <w:r>
        <w:rPr>
          <w:color w:val="009900"/>
        </w:rPr>
        <w:t>(</w:t>
      </w:r>
      <w:proofErr w:type="spellStart"/>
      <w:r>
        <w:t>TesterInfo.</w:t>
      </w:r>
      <w:r>
        <w:rPr>
          <w:b/>
          <w:bCs/>
          <w:color w:val="000000"/>
        </w:rPr>
        <w:t>class</w:t>
      </w:r>
      <w:proofErr w:type="spellEnd"/>
      <w:r>
        <w:rPr>
          <w:color w:val="009900"/>
        </w:rPr>
        <w:t>))</w:t>
      </w:r>
      <w:r>
        <w:t xml:space="preserve"> </w:t>
      </w:r>
      <w:r>
        <w:rPr>
          <w:color w:val="009900"/>
        </w:rPr>
        <w:t>{</w:t>
      </w:r>
    </w:p>
    <w:p w:rsidR="00B40EC5" w:rsidRDefault="00B40EC5" w:rsidP="00B40EC5">
      <w:pPr>
        <w:pStyle w:val="HTMLPreformatted"/>
      </w:pPr>
      <w:r>
        <w:t> </w:t>
      </w:r>
    </w:p>
    <w:p w:rsidR="00B40EC5" w:rsidRDefault="00B40EC5" w:rsidP="00B40EC5">
      <w:pPr>
        <w:pStyle w:val="HTMLPreformatted"/>
      </w:pPr>
      <w:r>
        <w:tab/>
      </w:r>
      <w:r>
        <w:tab/>
      </w:r>
      <w:r>
        <w:rPr>
          <w:color w:val="003399"/>
        </w:rPr>
        <w:t>Annotation</w:t>
      </w:r>
      <w:r>
        <w:t xml:space="preserve"> </w:t>
      </w:r>
      <w:proofErr w:type="spellStart"/>
      <w:r>
        <w:t>annotation</w:t>
      </w:r>
      <w:proofErr w:type="spellEnd"/>
      <w:r>
        <w:t xml:space="preserve"> </w:t>
      </w:r>
      <w:r>
        <w:rPr>
          <w:color w:val="339933"/>
        </w:rPr>
        <w:t>=</w:t>
      </w:r>
      <w:r>
        <w:t xml:space="preserve"> </w:t>
      </w:r>
      <w:proofErr w:type="spellStart"/>
      <w:proofErr w:type="gramStart"/>
      <w:r>
        <w:t>obj.</w:t>
      </w:r>
      <w:r>
        <w:rPr>
          <w:color w:val="006633"/>
        </w:rPr>
        <w:t>getAnnotation</w:t>
      </w:r>
      <w:proofErr w:type="spellEnd"/>
      <w:r>
        <w:rPr>
          <w:color w:val="009900"/>
        </w:rPr>
        <w:t>(</w:t>
      </w:r>
      <w:proofErr w:type="spellStart"/>
      <w:proofErr w:type="gramEnd"/>
      <w:r>
        <w:t>TesterInfo.</w:t>
      </w:r>
      <w:r>
        <w:rPr>
          <w:b/>
          <w:bCs/>
          <w:color w:val="000000"/>
        </w:rPr>
        <w:t>class</w:t>
      </w:r>
      <w:proofErr w:type="spellEnd"/>
      <w:r>
        <w:rPr>
          <w:color w:val="009900"/>
        </w:rPr>
        <w:t>)</w:t>
      </w:r>
      <w:r>
        <w:rPr>
          <w:color w:val="339933"/>
        </w:rPr>
        <w:t>;</w:t>
      </w:r>
    </w:p>
    <w:p w:rsidR="00B40EC5" w:rsidRDefault="00B40EC5" w:rsidP="00B40EC5">
      <w:pPr>
        <w:pStyle w:val="HTMLPreformatted"/>
      </w:pPr>
      <w:r>
        <w:tab/>
      </w:r>
      <w:r>
        <w:tab/>
      </w:r>
      <w:proofErr w:type="spellStart"/>
      <w:r>
        <w:t>TesterInfo</w:t>
      </w:r>
      <w:proofErr w:type="spellEnd"/>
      <w:r>
        <w:t xml:space="preserve"> </w:t>
      </w:r>
      <w:proofErr w:type="spellStart"/>
      <w:r>
        <w:t>testerInfo</w:t>
      </w:r>
      <w:proofErr w:type="spellEnd"/>
      <w:r>
        <w:t xml:space="preserve"> </w:t>
      </w:r>
      <w:r>
        <w:rPr>
          <w:color w:val="339933"/>
        </w:rPr>
        <w:t>=</w:t>
      </w:r>
      <w:r>
        <w:t xml:space="preserve"> </w:t>
      </w:r>
      <w:r>
        <w:rPr>
          <w:color w:val="009900"/>
        </w:rPr>
        <w:t>(</w:t>
      </w:r>
      <w:proofErr w:type="spellStart"/>
      <w:r>
        <w:t>TesterInfo</w:t>
      </w:r>
      <w:proofErr w:type="spellEnd"/>
      <w:r>
        <w:rPr>
          <w:color w:val="009900"/>
        </w:rPr>
        <w:t>)</w:t>
      </w:r>
      <w:r>
        <w:t xml:space="preserve"> annotation</w:t>
      </w:r>
      <w:r>
        <w:rPr>
          <w:color w:val="339933"/>
        </w:rPr>
        <w:t>;</w:t>
      </w:r>
    </w:p>
    <w:p w:rsidR="00B40EC5" w:rsidRDefault="00B40EC5" w:rsidP="00B40EC5">
      <w:pPr>
        <w:pStyle w:val="HTMLPreformatted"/>
      </w:pPr>
      <w:r>
        <w:t> </w:t>
      </w:r>
    </w:p>
    <w:p w:rsidR="00B40EC5" w:rsidRDefault="00B40EC5" w:rsidP="00B40EC5">
      <w:pPr>
        <w:pStyle w:val="HTMLPreformatted"/>
      </w:pPr>
      <w:r>
        <w:tab/>
      </w:r>
      <w:r>
        <w:tab/>
      </w:r>
      <w:proofErr w:type="spellStart"/>
      <w:proofErr w:type="gramStart"/>
      <w:r>
        <w:rPr>
          <w:color w:val="003399"/>
        </w:rPr>
        <w:t>System</w:t>
      </w:r>
      <w:r>
        <w:t>.</w:t>
      </w:r>
      <w:r>
        <w:rPr>
          <w:color w:val="006633"/>
        </w:rPr>
        <w:t>out</w:t>
      </w:r>
      <w:r>
        <w:t>.</w:t>
      </w:r>
      <w:r>
        <w:rPr>
          <w:color w:val="006633"/>
        </w:rPr>
        <w:t>printf</w:t>
      </w:r>
      <w:proofErr w:type="spellEnd"/>
      <w:r>
        <w:rPr>
          <w:color w:val="009900"/>
        </w:rPr>
        <w:t>(</w:t>
      </w:r>
      <w:proofErr w:type="gramEnd"/>
      <w:r>
        <w:rPr>
          <w:color w:val="0000FF"/>
        </w:rPr>
        <w:t>"%</w:t>
      </w:r>
      <w:proofErr w:type="spellStart"/>
      <w:r>
        <w:rPr>
          <w:color w:val="0000FF"/>
        </w:rPr>
        <w:t>nPriority</w:t>
      </w:r>
      <w:proofErr w:type="spellEnd"/>
      <w:r>
        <w:rPr>
          <w:color w:val="0000FF"/>
        </w:rPr>
        <w:t xml:space="preserve"> :%s"</w:t>
      </w:r>
      <w:r>
        <w:t xml:space="preserve">, </w:t>
      </w:r>
      <w:proofErr w:type="spellStart"/>
      <w:r>
        <w:t>testerInfo.</w:t>
      </w:r>
      <w:r>
        <w:rPr>
          <w:color w:val="006633"/>
        </w:rPr>
        <w:t>priority</w:t>
      </w:r>
      <w:proofErr w:type="spellEnd"/>
      <w:r>
        <w:rPr>
          <w:color w:val="009900"/>
        </w:rPr>
        <w:t>())</w:t>
      </w:r>
      <w:r>
        <w:rPr>
          <w:color w:val="339933"/>
        </w:rPr>
        <w:t>;</w:t>
      </w:r>
    </w:p>
    <w:p w:rsidR="00B40EC5" w:rsidRDefault="00B40EC5" w:rsidP="00B40EC5">
      <w:pPr>
        <w:pStyle w:val="HTMLPreformatted"/>
      </w:pPr>
      <w:r>
        <w:tab/>
      </w:r>
      <w:r>
        <w:tab/>
      </w:r>
      <w:proofErr w:type="spellStart"/>
      <w:proofErr w:type="gramStart"/>
      <w:r>
        <w:rPr>
          <w:color w:val="003399"/>
        </w:rPr>
        <w:t>System</w:t>
      </w:r>
      <w:r>
        <w:t>.</w:t>
      </w:r>
      <w:r>
        <w:rPr>
          <w:color w:val="006633"/>
        </w:rPr>
        <w:t>out</w:t>
      </w:r>
      <w:r>
        <w:t>.</w:t>
      </w:r>
      <w:r>
        <w:rPr>
          <w:color w:val="006633"/>
        </w:rPr>
        <w:t>printf</w:t>
      </w:r>
      <w:proofErr w:type="spellEnd"/>
      <w:r>
        <w:rPr>
          <w:color w:val="009900"/>
        </w:rPr>
        <w:t>(</w:t>
      </w:r>
      <w:proofErr w:type="gramEnd"/>
      <w:r>
        <w:rPr>
          <w:color w:val="0000FF"/>
        </w:rPr>
        <w:t>"%</w:t>
      </w:r>
      <w:proofErr w:type="spellStart"/>
      <w:r>
        <w:rPr>
          <w:color w:val="0000FF"/>
        </w:rPr>
        <w:t>nCreatedBy</w:t>
      </w:r>
      <w:proofErr w:type="spellEnd"/>
      <w:r>
        <w:rPr>
          <w:color w:val="0000FF"/>
        </w:rPr>
        <w:t xml:space="preserve"> :%s"</w:t>
      </w:r>
      <w:r>
        <w:t xml:space="preserve">, </w:t>
      </w:r>
      <w:proofErr w:type="spellStart"/>
      <w:r>
        <w:t>testerInfo.</w:t>
      </w:r>
      <w:r>
        <w:rPr>
          <w:color w:val="006633"/>
        </w:rPr>
        <w:t>createdBy</w:t>
      </w:r>
      <w:proofErr w:type="spellEnd"/>
      <w:r>
        <w:rPr>
          <w:color w:val="009900"/>
        </w:rPr>
        <w:t>())</w:t>
      </w:r>
      <w:r>
        <w:rPr>
          <w:color w:val="339933"/>
        </w:rPr>
        <w:t>;</w:t>
      </w:r>
    </w:p>
    <w:p w:rsidR="00B40EC5" w:rsidRDefault="00B40EC5" w:rsidP="00B40EC5">
      <w:pPr>
        <w:pStyle w:val="HTMLPreformatted"/>
      </w:pPr>
      <w:r>
        <w:tab/>
      </w:r>
      <w:r>
        <w:tab/>
      </w:r>
      <w:proofErr w:type="spellStart"/>
      <w:proofErr w:type="gramStart"/>
      <w:r>
        <w:rPr>
          <w:color w:val="003399"/>
        </w:rPr>
        <w:t>System</w:t>
      </w:r>
      <w:r>
        <w:t>.</w:t>
      </w:r>
      <w:r>
        <w:rPr>
          <w:color w:val="006633"/>
        </w:rPr>
        <w:t>out</w:t>
      </w:r>
      <w:r>
        <w:t>.</w:t>
      </w:r>
      <w:r>
        <w:rPr>
          <w:color w:val="006633"/>
        </w:rPr>
        <w:t>printf</w:t>
      </w:r>
      <w:proofErr w:type="spellEnd"/>
      <w:r>
        <w:rPr>
          <w:color w:val="009900"/>
        </w:rPr>
        <w:t>(</w:t>
      </w:r>
      <w:proofErr w:type="gramEnd"/>
      <w:r>
        <w:rPr>
          <w:color w:val="0000FF"/>
        </w:rPr>
        <w:t>"%</w:t>
      </w:r>
      <w:proofErr w:type="spellStart"/>
      <w:r>
        <w:rPr>
          <w:color w:val="0000FF"/>
        </w:rPr>
        <w:t>nTags</w:t>
      </w:r>
      <w:proofErr w:type="spellEnd"/>
      <w:r>
        <w:rPr>
          <w:color w:val="0000FF"/>
        </w:rPr>
        <w:t xml:space="preserve"> :"</w:t>
      </w:r>
      <w:r>
        <w:rPr>
          <w:color w:val="009900"/>
        </w:rPr>
        <w:t>)</w:t>
      </w:r>
      <w:r>
        <w:rPr>
          <w:color w:val="339933"/>
        </w:rPr>
        <w:t>;</w:t>
      </w:r>
    </w:p>
    <w:p w:rsidR="00B40EC5" w:rsidRDefault="00B40EC5" w:rsidP="00B40EC5">
      <w:pPr>
        <w:pStyle w:val="HTMLPreformatted"/>
      </w:pPr>
      <w:r>
        <w:t> </w:t>
      </w:r>
    </w:p>
    <w:p w:rsidR="00B40EC5" w:rsidRDefault="00B40EC5" w:rsidP="00B40EC5">
      <w:pPr>
        <w:pStyle w:val="HTMLPreformatted"/>
      </w:pPr>
      <w:r>
        <w:tab/>
      </w:r>
      <w:r>
        <w:tab/>
      </w:r>
      <w:proofErr w:type="spellStart"/>
      <w:proofErr w:type="gramStart"/>
      <w:r>
        <w:rPr>
          <w:b/>
          <w:bCs/>
          <w:color w:val="000066"/>
        </w:rPr>
        <w:t>int</w:t>
      </w:r>
      <w:proofErr w:type="spellEnd"/>
      <w:proofErr w:type="gramEnd"/>
      <w:r>
        <w:t xml:space="preserve"> </w:t>
      </w:r>
      <w:proofErr w:type="spellStart"/>
      <w:r>
        <w:t>tagLength</w:t>
      </w:r>
      <w:proofErr w:type="spellEnd"/>
      <w:r>
        <w:t xml:space="preserve"> </w:t>
      </w:r>
      <w:r>
        <w:rPr>
          <w:color w:val="339933"/>
        </w:rPr>
        <w:t>=</w:t>
      </w:r>
      <w:r>
        <w:t xml:space="preserve"> </w:t>
      </w:r>
      <w:proofErr w:type="spellStart"/>
      <w:r>
        <w:t>testerInfo.</w:t>
      </w:r>
      <w:r>
        <w:rPr>
          <w:color w:val="006633"/>
        </w:rPr>
        <w:t>tags</w:t>
      </w:r>
      <w:proofErr w:type="spellEnd"/>
      <w:r>
        <w:rPr>
          <w:color w:val="009900"/>
        </w:rPr>
        <w:t>()</w:t>
      </w:r>
      <w:r>
        <w:t>.</w:t>
      </w:r>
      <w:r>
        <w:rPr>
          <w:color w:val="006633"/>
        </w:rPr>
        <w:t>length</w:t>
      </w:r>
      <w:r>
        <w:rPr>
          <w:color w:val="339933"/>
        </w:rPr>
        <w:t>;</w:t>
      </w:r>
    </w:p>
    <w:p w:rsidR="00B40EC5" w:rsidRDefault="00B40EC5" w:rsidP="00B40EC5">
      <w:pPr>
        <w:pStyle w:val="HTMLPreformatted"/>
      </w:pPr>
      <w:r>
        <w:tab/>
      </w:r>
      <w:r>
        <w:tab/>
      </w:r>
      <w:proofErr w:type="gramStart"/>
      <w:r>
        <w:rPr>
          <w:b/>
          <w:bCs/>
          <w:color w:val="000000"/>
        </w:rPr>
        <w:t>for</w:t>
      </w:r>
      <w:proofErr w:type="gramEnd"/>
      <w:r>
        <w:t xml:space="preserve"> </w:t>
      </w:r>
      <w:r>
        <w:rPr>
          <w:color w:val="009900"/>
        </w:rPr>
        <w:t>(</w:t>
      </w:r>
      <w:r>
        <w:rPr>
          <w:color w:val="003399"/>
        </w:rPr>
        <w:t>String</w:t>
      </w:r>
      <w:r>
        <w:t xml:space="preserve"> tag </w:t>
      </w:r>
      <w:r>
        <w:rPr>
          <w:color w:val="339933"/>
        </w:rPr>
        <w:t>:</w:t>
      </w:r>
      <w:r>
        <w:t xml:space="preserve"> </w:t>
      </w:r>
      <w:proofErr w:type="spellStart"/>
      <w:r>
        <w:t>testerInfo.</w:t>
      </w:r>
      <w:r>
        <w:rPr>
          <w:color w:val="006633"/>
        </w:rPr>
        <w:t>tags</w:t>
      </w:r>
      <w:proofErr w:type="spellEnd"/>
      <w:r>
        <w:rPr>
          <w:color w:val="009900"/>
        </w:rPr>
        <w:t>())</w:t>
      </w:r>
      <w:r>
        <w:t xml:space="preserve"> </w:t>
      </w:r>
      <w:r>
        <w:rPr>
          <w:color w:val="009900"/>
        </w:rPr>
        <w:t>{</w:t>
      </w:r>
    </w:p>
    <w:p w:rsidR="00B40EC5" w:rsidRDefault="00B40EC5" w:rsidP="00B40EC5">
      <w:pPr>
        <w:pStyle w:val="HTMLPreformatted"/>
      </w:pPr>
      <w:r>
        <w:tab/>
      </w:r>
      <w:r>
        <w:tab/>
      </w:r>
      <w:r>
        <w:tab/>
      </w:r>
      <w:proofErr w:type="gramStart"/>
      <w:r>
        <w:rPr>
          <w:b/>
          <w:bCs/>
          <w:color w:val="000000"/>
        </w:rPr>
        <w:t>if</w:t>
      </w:r>
      <w:proofErr w:type="gramEnd"/>
      <w:r>
        <w:t xml:space="preserve"> </w:t>
      </w:r>
      <w:r>
        <w:rPr>
          <w:color w:val="009900"/>
        </w:rPr>
        <w:t>(</w:t>
      </w:r>
      <w:proofErr w:type="spellStart"/>
      <w:r>
        <w:t>tagLength</w:t>
      </w:r>
      <w:proofErr w:type="spellEnd"/>
      <w:r>
        <w:t xml:space="preserve"> </w:t>
      </w:r>
      <w:r>
        <w:rPr>
          <w:color w:val="339933"/>
        </w:rPr>
        <w:t>&gt;</w:t>
      </w:r>
      <w:r>
        <w:t xml:space="preserve"> </w:t>
      </w:r>
      <w:r>
        <w:rPr>
          <w:color w:val="CC66CC"/>
        </w:rPr>
        <w:t>1</w:t>
      </w:r>
      <w:r>
        <w:rPr>
          <w:color w:val="009900"/>
        </w:rPr>
        <w:t>)</w:t>
      </w:r>
      <w:r>
        <w:t xml:space="preserve"> </w:t>
      </w:r>
      <w:r>
        <w:rPr>
          <w:color w:val="009900"/>
        </w:rPr>
        <w:t>{</w:t>
      </w:r>
    </w:p>
    <w:p w:rsidR="00B40EC5" w:rsidRDefault="00B40EC5" w:rsidP="00B40EC5">
      <w:pPr>
        <w:pStyle w:val="HTMLPreformatted"/>
      </w:pPr>
      <w:r>
        <w:tab/>
      </w:r>
      <w:r>
        <w:tab/>
      </w:r>
      <w:r>
        <w:tab/>
      </w:r>
      <w:r>
        <w:tab/>
      </w:r>
      <w:proofErr w:type="spellStart"/>
      <w:proofErr w:type="gramStart"/>
      <w:r>
        <w:rPr>
          <w:color w:val="003399"/>
        </w:rPr>
        <w:t>System</w:t>
      </w:r>
      <w:r>
        <w:t>.</w:t>
      </w:r>
      <w:r>
        <w:rPr>
          <w:color w:val="006633"/>
        </w:rPr>
        <w:t>out</w:t>
      </w:r>
      <w:r>
        <w:t>.</w:t>
      </w:r>
      <w:r>
        <w:rPr>
          <w:color w:val="006633"/>
        </w:rPr>
        <w:t>print</w:t>
      </w:r>
      <w:proofErr w:type="spellEnd"/>
      <w:r>
        <w:rPr>
          <w:color w:val="009900"/>
        </w:rPr>
        <w:t>(</w:t>
      </w:r>
      <w:proofErr w:type="gramEnd"/>
      <w:r>
        <w:t xml:space="preserve">tag </w:t>
      </w:r>
      <w:r>
        <w:rPr>
          <w:color w:val="339933"/>
        </w:rPr>
        <w:t>+</w:t>
      </w:r>
      <w:r>
        <w:t xml:space="preserve"> </w:t>
      </w:r>
      <w:r>
        <w:rPr>
          <w:color w:val="0000FF"/>
        </w:rPr>
        <w:t>", "</w:t>
      </w:r>
      <w:r>
        <w:rPr>
          <w:color w:val="009900"/>
        </w:rPr>
        <w:t>)</w:t>
      </w:r>
      <w:r>
        <w:rPr>
          <w:color w:val="339933"/>
        </w:rPr>
        <w:t>;</w:t>
      </w:r>
    </w:p>
    <w:p w:rsidR="00B40EC5" w:rsidRDefault="00B40EC5" w:rsidP="00B40EC5">
      <w:pPr>
        <w:pStyle w:val="HTMLPreformatted"/>
      </w:pPr>
      <w:r>
        <w:tab/>
      </w:r>
      <w:r>
        <w:tab/>
      </w:r>
      <w:r>
        <w:tab/>
      </w:r>
      <w:r>
        <w:rPr>
          <w:color w:val="009900"/>
        </w:rPr>
        <w:t>}</w:t>
      </w:r>
      <w:r>
        <w:t xml:space="preserve"> </w:t>
      </w:r>
      <w:r>
        <w:rPr>
          <w:b/>
          <w:bCs/>
          <w:color w:val="000000"/>
        </w:rPr>
        <w:t>else</w:t>
      </w:r>
      <w:r>
        <w:t xml:space="preserve"> </w:t>
      </w:r>
      <w:r>
        <w:rPr>
          <w:color w:val="009900"/>
        </w:rPr>
        <w:t>{</w:t>
      </w:r>
    </w:p>
    <w:p w:rsidR="00B40EC5" w:rsidRDefault="00B40EC5" w:rsidP="00B40EC5">
      <w:pPr>
        <w:pStyle w:val="HTMLPreformatted"/>
      </w:pPr>
      <w:r>
        <w:tab/>
      </w:r>
      <w:r>
        <w:tab/>
      </w:r>
      <w:r>
        <w:tab/>
      </w:r>
      <w:r>
        <w:tab/>
      </w:r>
      <w:proofErr w:type="spellStart"/>
      <w:proofErr w:type="gramStart"/>
      <w:r>
        <w:rPr>
          <w:color w:val="003399"/>
        </w:rPr>
        <w:t>System</w:t>
      </w:r>
      <w:r>
        <w:t>.</w:t>
      </w:r>
      <w:r>
        <w:rPr>
          <w:color w:val="006633"/>
        </w:rPr>
        <w:t>out</w:t>
      </w:r>
      <w:r>
        <w:t>.</w:t>
      </w:r>
      <w:r>
        <w:rPr>
          <w:color w:val="006633"/>
        </w:rPr>
        <w:t>print</w:t>
      </w:r>
      <w:proofErr w:type="spellEnd"/>
      <w:r>
        <w:rPr>
          <w:color w:val="009900"/>
        </w:rPr>
        <w:t>(</w:t>
      </w:r>
      <w:proofErr w:type="gramEnd"/>
      <w:r>
        <w:t>tag</w:t>
      </w:r>
      <w:r>
        <w:rPr>
          <w:color w:val="009900"/>
        </w:rPr>
        <w:t>)</w:t>
      </w:r>
      <w:r>
        <w:rPr>
          <w:color w:val="339933"/>
        </w:rPr>
        <w:t>;</w:t>
      </w:r>
    </w:p>
    <w:p w:rsidR="00B40EC5" w:rsidRDefault="00B40EC5" w:rsidP="00B40EC5">
      <w:pPr>
        <w:pStyle w:val="HTMLPreformatted"/>
      </w:pPr>
      <w:r>
        <w:tab/>
      </w:r>
      <w:r>
        <w:tab/>
      </w:r>
      <w:r>
        <w:tab/>
      </w:r>
      <w:r>
        <w:rPr>
          <w:color w:val="009900"/>
        </w:rPr>
        <w:t>}</w:t>
      </w:r>
    </w:p>
    <w:p w:rsidR="00B40EC5" w:rsidRDefault="00B40EC5" w:rsidP="00B40EC5">
      <w:pPr>
        <w:pStyle w:val="HTMLPreformatted"/>
      </w:pPr>
      <w:r>
        <w:tab/>
      </w:r>
      <w:r>
        <w:tab/>
      </w:r>
      <w:r>
        <w:tab/>
      </w:r>
      <w:proofErr w:type="spellStart"/>
      <w:proofErr w:type="gramStart"/>
      <w:r>
        <w:t>tagLength</w:t>
      </w:r>
      <w:proofErr w:type="spellEnd"/>
      <w:r>
        <w:rPr>
          <w:color w:val="339933"/>
        </w:rPr>
        <w:t>--</w:t>
      </w:r>
      <w:proofErr w:type="gramEnd"/>
      <w:r>
        <w:rPr>
          <w:color w:val="339933"/>
        </w:rPr>
        <w:t>;</w:t>
      </w:r>
    </w:p>
    <w:p w:rsidR="00B40EC5" w:rsidRDefault="00B40EC5" w:rsidP="00B40EC5">
      <w:pPr>
        <w:pStyle w:val="HTMLPreformatted"/>
      </w:pPr>
      <w:r>
        <w:tab/>
      </w:r>
      <w:r>
        <w:tab/>
      </w:r>
      <w:r>
        <w:rPr>
          <w:color w:val="009900"/>
        </w:rPr>
        <w:t>}</w:t>
      </w:r>
    </w:p>
    <w:p w:rsidR="00B40EC5" w:rsidRDefault="00B40EC5" w:rsidP="00B40EC5">
      <w:pPr>
        <w:pStyle w:val="HTMLPreformatted"/>
      </w:pPr>
      <w:r>
        <w:t> </w:t>
      </w:r>
    </w:p>
    <w:p w:rsidR="00B40EC5" w:rsidRDefault="00B40EC5" w:rsidP="00B40EC5">
      <w:pPr>
        <w:pStyle w:val="HTMLPreformatted"/>
      </w:pPr>
      <w:r>
        <w:tab/>
      </w:r>
      <w:r>
        <w:tab/>
      </w:r>
      <w:proofErr w:type="spellStart"/>
      <w:proofErr w:type="gramStart"/>
      <w:r>
        <w:rPr>
          <w:color w:val="003399"/>
        </w:rPr>
        <w:t>System</w:t>
      </w:r>
      <w:r>
        <w:t>.</w:t>
      </w:r>
      <w:r>
        <w:rPr>
          <w:color w:val="006633"/>
        </w:rPr>
        <w:t>out</w:t>
      </w:r>
      <w:r>
        <w:t>.</w:t>
      </w:r>
      <w:r>
        <w:rPr>
          <w:color w:val="006633"/>
        </w:rPr>
        <w:t>printf</w:t>
      </w:r>
      <w:proofErr w:type="spellEnd"/>
      <w:r>
        <w:rPr>
          <w:color w:val="009900"/>
        </w:rPr>
        <w:t>(</w:t>
      </w:r>
      <w:proofErr w:type="gramEnd"/>
      <w:r>
        <w:rPr>
          <w:color w:val="0000FF"/>
        </w:rPr>
        <w:t>"%</w:t>
      </w:r>
      <w:proofErr w:type="spellStart"/>
      <w:r>
        <w:rPr>
          <w:color w:val="0000FF"/>
        </w:rPr>
        <w:t>nLastModified</w:t>
      </w:r>
      <w:proofErr w:type="spellEnd"/>
      <w:r>
        <w:rPr>
          <w:color w:val="0000FF"/>
        </w:rPr>
        <w:t xml:space="preserve"> :%</w:t>
      </w:r>
      <w:proofErr w:type="spellStart"/>
      <w:r>
        <w:rPr>
          <w:color w:val="0000FF"/>
        </w:rPr>
        <w:t>s%n%n</w:t>
      </w:r>
      <w:proofErr w:type="spellEnd"/>
      <w:r>
        <w:rPr>
          <w:color w:val="0000FF"/>
        </w:rPr>
        <w:t>"</w:t>
      </w:r>
      <w:r>
        <w:t xml:space="preserve">, </w:t>
      </w:r>
      <w:proofErr w:type="spellStart"/>
      <w:r>
        <w:t>testerInfo.</w:t>
      </w:r>
      <w:r>
        <w:rPr>
          <w:color w:val="006633"/>
        </w:rPr>
        <w:t>lastModified</w:t>
      </w:r>
      <w:proofErr w:type="spellEnd"/>
      <w:r>
        <w:rPr>
          <w:color w:val="009900"/>
        </w:rPr>
        <w:t>())</w:t>
      </w:r>
      <w:r>
        <w:rPr>
          <w:color w:val="339933"/>
        </w:rPr>
        <w:t>;</w:t>
      </w:r>
    </w:p>
    <w:p w:rsidR="00B40EC5" w:rsidRDefault="00B40EC5" w:rsidP="00B40EC5">
      <w:pPr>
        <w:pStyle w:val="HTMLPreformatted"/>
      </w:pPr>
      <w:r>
        <w:t> </w:t>
      </w:r>
    </w:p>
    <w:p w:rsidR="00B40EC5" w:rsidRDefault="00B40EC5" w:rsidP="00B40EC5">
      <w:pPr>
        <w:pStyle w:val="HTMLPreformatted"/>
      </w:pPr>
      <w:r>
        <w:tab/>
      </w:r>
      <w:r>
        <w:rPr>
          <w:color w:val="009900"/>
        </w:rPr>
        <w:t>}</w:t>
      </w:r>
    </w:p>
    <w:p w:rsidR="00B40EC5" w:rsidRDefault="00B40EC5" w:rsidP="00B40EC5">
      <w:pPr>
        <w:pStyle w:val="HTMLPreformatted"/>
      </w:pPr>
      <w:r>
        <w:t> </w:t>
      </w:r>
    </w:p>
    <w:p w:rsidR="00B40EC5" w:rsidRDefault="00B40EC5" w:rsidP="00B40EC5">
      <w:pPr>
        <w:pStyle w:val="HTMLPreformatted"/>
      </w:pPr>
      <w:r>
        <w:tab/>
      </w:r>
      <w:r>
        <w:rPr>
          <w:i/>
          <w:iCs/>
          <w:color w:val="666666"/>
        </w:rPr>
        <w:t>// Process @Test</w:t>
      </w:r>
    </w:p>
    <w:p w:rsidR="00B40EC5" w:rsidRDefault="00B40EC5" w:rsidP="00B40EC5">
      <w:pPr>
        <w:pStyle w:val="HTMLPreformatted"/>
      </w:pPr>
      <w:r>
        <w:tab/>
      </w:r>
      <w:proofErr w:type="gramStart"/>
      <w:r>
        <w:rPr>
          <w:b/>
          <w:bCs/>
          <w:color w:val="000000"/>
        </w:rPr>
        <w:t>for</w:t>
      </w:r>
      <w:proofErr w:type="gramEnd"/>
      <w:r>
        <w:t xml:space="preserve"> </w:t>
      </w:r>
      <w:r>
        <w:rPr>
          <w:color w:val="009900"/>
        </w:rPr>
        <w:t>(</w:t>
      </w:r>
      <w:r>
        <w:rPr>
          <w:color w:val="003399"/>
        </w:rPr>
        <w:t>Method</w:t>
      </w:r>
      <w:r>
        <w:t xml:space="preserve"> method </w:t>
      </w:r>
      <w:r>
        <w:rPr>
          <w:color w:val="339933"/>
        </w:rPr>
        <w:t>:</w:t>
      </w:r>
      <w:r>
        <w:t xml:space="preserve"> </w:t>
      </w:r>
      <w:proofErr w:type="spellStart"/>
      <w:r>
        <w:t>obj.</w:t>
      </w:r>
      <w:r>
        <w:rPr>
          <w:color w:val="006633"/>
        </w:rPr>
        <w:t>getDeclaredMethods</w:t>
      </w:r>
      <w:proofErr w:type="spellEnd"/>
      <w:r>
        <w:rPr>
          <w:color w:val="009900"/>
        </w:rPr>
        <w:t>())</w:t>
      </w:r>
      <w:r>
        <w:t xml:space="preserve"> </w:t>
      </w:r>
      <w:r>
        <w:rPr>
          <w:color w:val="009900"/>
        </w:rPr>
        <w:t>{</w:t>
      </w:r>
    </w:p>
    <w:p w:rsidR="00B40EC5" w:rsidRDefault="00B40EC5" w:rsidP="00B40EC5">
      <w:pPr>
        <w:pStyle w:val="HTMLPreformatted"/>
      </w:pPr>
      <w:r>
        <w:t> </w:t>
      </w:r>
    </w:p>
    <w:p w:rsidR="00B40EC5" w:rsidRDefault="00B40EC5" w:rsidP="00B40EC5">
      <w:pPr>
        <w:pStyle w:val="HTMLPreformatted"/>
      </w:pPr>
      <w:r>
        <w:tab/>
      </w:r>
      <w:r>
        <w:tab/>
      </w:r>
      <w:r>
        <w:rPr>
          <w:i/>
          <w:iCs/>
          <w:color w:val="666666"/>
        </w:rPr>
        <w:t>// if method is annotated with @Test</w:t>
      </w:r>
    </w:p>
    <w:p w:rsidR="00B40EC5" w:rsidRDefault="00B40EC5" w:rsidP="00B40EC5">
      <w:pPr>
        <w:pStyle w:val="HTMLPreformatted"/>
      </w:pPr>
      <w:r>
        <w:tab/>
      </w:r>
      <w:r>
        <w:tab/>
      </w:r>
      <w:proofErr w:type="gramStart"/>
      <w:r>
        <w:rPr>
          <w:b/>
          <w:bCs/>
          <w:color w:val="000000"/>
        </w:rPr>
        <w:t>if</w:t>
      </w:r>
      <w:proofErr w:type="gramEnd"/>
      <w:r>
        <w:t xml:space="preserve"> </w:t>
      </w:r>
      <w:r>
        <w:rPr>
          <w:color w:val="009900"/>
        </w:rPr>
        <w:t>(</w:t>
      </w:r>
      <w:proofErr w:type="spellStart"/>
      <w:r>
        <w:t>method.</w:t>
      </w:r>
      <w:r>
        <w:rPr>
          <w:color w:val="006633"/>
        </w:rPr>
        <w:t>isAnnotationPresent</w:t>
      </w:r>
      <w:proofErr w:type="spellEnd"/>
      <w:r>
        <w:rPr>
          <w:color w:val="009900"/>
        </w:rPr>
        <w:t>(</w:t>
      </w:r>
      <w:proofErr w:type="spellStart"/>
      <w:r>
        <w:t>Test.</w:t>
      </w:r>
      <w:r>
        <w:rPr>
          <w:b/>
          <w:bCs/>
          <w:color w:val="000000"/>
        </w:rPr>
        <w:t>class</w:t>
      </w:r>
      <w:proofErr w:type="spellEnd"/>
      <w:r>
        <w:rPr>
          <w:color w:val="009900"/>
        </w:rPr>
        <w:t>))</w:t>
      </w:r>
      <w:r>
        <w:t xml:space="preserve"> </w:t>
      </w:r>
      <w:r>
        <w:rPr>
          <w:color w:val="009900"/>
        </w:rPr>
        <w:t>{</w:t>
      </w:r>
    </w:p>
    <w:p w:rsidR="00B40EC5" w:rsidRDefault="00B40EC5" w:rsidP="00B40EC5">
      <w:pPr>
        <w:pStyle w:val="HTMLPreformatted"/>
      </w:pPr>
      <w:r>
        <w:t> </w:t>
      </w:r>
    </w:p>
    <w:p w:rsidR="00B40EC5" w:rsidRDefault="00B40EC5" w:rsidP="00B40EC5">
      <w:pPr>
        <w:pStyle w:val="HTMLPreformatted"/>
      </w:pPr>
      <w:r>
        <w:tab/>
      </w:r>
      <w:r>
        <w:tab/>
      </w:r>
      <w:r>
        <w:tab/>
      </w:r>
      <w:r>
        <w:rPr>
          <w:color w:val="003399"/>
        </w:rPr>
        <w:t>Annotation</w:t>
      </w:r>
      <w:r>
        <w:t xml:space="preserve"> </w:t>
      </w:r>
      <w:proofErr w:type="spellStart"/>
      <w:r>
        <w:t>annotation</w:t>
      </w:r>
      <w:proofErr w:type="spellEnd"/>
      <w:r>
        <w:t xml:space="preserve"> </w:t>
      </w:r>
      <w:r>
        <w:rPr>
          <w:color w:val="339933"/>
        </w:rPr>
        <w:t>=</w:t>
      </w:r>
      <w:r>
        <w:t xml:space="preserve"> </w:t>
      </w:r>
      <w:proofErr w:type="spellStart"/>
      <w:proofErr w:type="gramStart"/>
      <w:r>
        <w:t>method.</w:t>
      </w:r>
      <w:r>
        <w:rPr>
          <w:color w:val="006633"/>
        </w:rPr>
        <w:t>getAnnotation</w:t>
      </w:r>
      <w:proofErr w:type="spellEnd"/>
      <w:r>
        <w:rPr>
          <w:color w:val="009900"/>
        </w:rPr>
        <w:t>(</w:t>
      </w:r>
      <w:proofErr w:type="spellStart"/>
      <w:proofErr w:type="gramEnd"/>
      <w:r>
        <w:t>Test.</w:t>
      </w:r>
      <w:r>
        <w:rPr>
          <w:b/>
          <w:bCs/>
          <w:color w:val="000000"/>
        </w:rPr>
        <w:t>class</w:t>
      </w:r>
      <w:proofErr w:type="spellEnd"/>
      <w:r>
        <w:rPr>
          <w:color w:val="009900"/>
        </w:rPr>
        <w:t>)</w:t>
      </w:r>
      <w:r>
        <w:rPr>
          <w:color w:val="339933"/>
        </w:rPr>
        <w:t>;</w:t>
      </w:r>
    </w:p>
    <w:p w:rsidR="00B40EC5" w:rsidRDefault="00B40EC5" w:rsidP="00B40EC5">
      <w:pPr>
        <w:pStyle w:val="HTMLPreformatted"/>
      </w:pPr>
      <w:r>
        <w:tab/>
      </w:r>
      <w:r>
        <w:tab/>
      </w:r>
      <w:r>
        <w:tab/>
        <w:t xml:space="preserve">Test </w:t>
      </w:r>
      <w:proofErr w:type="spellStart"/>
      <w:r>
        <w:t>test</w:t>
      </w:r>
      <w:proofErr w:type="spellEnd"/>
      <w:r>
        <w:t xml:space="preserve"> </w:t>
      </w:r>
      <w:r>
        <w:rPr>
          <w:color w:val="339933"/>
        </w:rPr>
        <w:t>=</w:t>
      </w:r>
      <w:r>
        <w:t xml:space="preserve"> </w:t>
      </w:r>
      <w:r>
        <w:rPr>
          <w:color w:val="009900"/>
        </w:rPr>
        <w:t>(</w:t>
      </w:r>
      <w:r>
        <w:t>Test</w:t>
      </w:r>
      <w:r>
        <w:rPr>
          <w:color w:val="009900"/>
        </w:rPr>
        <w:t>)</w:t>
      </w:r>
      <w:r>
        <w:t xml:space="preserve"> annotation</w:t>
      </w:r>
      <w:r>
        <w:rPr>
          <w:color w:val="339933"/>
        </w:rPr>
        <w:t>;</w:t>
      </w:r>
    </w:p>
    <w:p w:rsidR="00B40EC5" w:rsidRDefault="00B40EC5" w:rsidP="00B40EC5">
      <w:pPr>
        <w:pStyle w:val="HTMLPreformatted"/>
      </w:pPr>
      <w:r>
        <w:t> </w:t>
      </w:r>
    </w:p>
    <w:p w:rsidR="00B40EC5" w:rsidRDefault="00B40EC5" w:rsidP="00B40EC5">
      <w:pPr>
        <w:pStyle w:val="HTMLPreformatted"/>
      </w:pPr>
      <w:r>
        <w:tab/>
      </w:r>
      <w:r>
        <w:tab/>
      </w:r>
      <w:r>
        <w:tab/>
      </w:r>
      <w:r>
        <w:rPr>
          <w:i/>
          <w:iCs/>
          <w:color w:val="666666"/>
        </w:rPr>
        <w:t>// if enabled = true (default)</w:t>
      </w:r>
    </w:p>
    <w:p w:rsidR="00B40EC5" w:rsidRDefault="00B40EC5" w:rsidP="00B40EC5">
      <w:pPr>
        <w:pStyle w:val="HTMLPreformatted"/>
      </w:pPr>
      <w:r>
        <w:tab/>
      </w:r>
      <w:r>
        <w:tab/>
      </w:r>
      <w:r>
        <w:tab/>
      </w:r>
      <w:proofErr w:type="gramStart"/>
      <w:r>
        <w:rPr>
          <w:b/>
          <w:bCs/>
          <w:color w:val="000000"/>
        </w:rPr>
        <w:t>if</w:t>
      </w:r>
      <w:proofErr w:type="gramEnd"/>
      <w:r>
        <w:t xml:space="preserve"> </w:t>
      </w:r>
      <w:r>
        <w:rPr>
          <w:color w:val="009900"/>
        </w:rPr>
        <w:t>(</w:t>
      </w:r>
      <w:proofErr w:type="spellStart"/>
      <w:r>
        <w:t>test.</w:t>
      </w:r>
      <w:r>
        <w:rPr>
          <w:color w:val="006633"/>
        </w:rPr>
        <w:t>enabled</w:t>
      </w:r>
      <w:proofErr w:type="spellEnd"/>
      <w:r>
        <w:rPr>
          <w:color w:val="009900"/>
        </w:rPr>
        <w:t>())</w:t>
      </w:r>
      <w:r>
        <w:t xml:space="preserve"> </w:t>
      </w:r>
      <w:r>
        <w:rPr>
          <w:color w:val="009900"/>
        </w:rPr>
        <w:t>{</w:t>
      </w:r>
    </w:p>
    <w:p w:rsidR="00B40EC5" w:rsidRDefault="00B40EC5" w:rsidP="00B40EC5">
      <w:pPr>
        <w:pStyle w:val="HTMLPreformatted"/>
      </w:pPr>
      <w:r>
        <w:t> </w:t>
      </w:r>
    </w:p>
    <w:p w:rsidR="00B40EC5" w:rsidRDefault="00B40EC5" w:rsidP="00B40EC5">
      <w:pPr>
        <w:pStyle w:val="HTMLPreformatted"/>
      </w:pPr>
      <w:r>
        <w:tab/>
      </w:r>
      <w:r>
        <w:tab/>
      </w:r>
      <w:r>
        <w:tab/>
        <w:t xml:space="preserve">  </w:t>
      </w:r>
      <w:proofErr w:type="gramStart"/>
      <w:r>
        <w:rPr>
          <w:b/>
          <w:bCs/>
          <w:color w:val="000000"/>
        </w:rPr>
        <w:t>try</w:t>
      </w:r>
      <w:proofErr w:type="gramEnd"/>
      <w:r>
        <w:t xml:space="preserve"> </w:t>
      </w:r>
      <w:r>
        <w:rPr>
          <w:color w:val="009900"/>
        </w:rPr>
        <w:t>{</w:t>
      </w:r>
    </w:p>
    <w:p w:rsidR="00B40EC5" w:rsidRDefault="00B40EC5" w:rsidP="00B40EC5">
      <w:pPr>
        <w:pStyle w:val="HTMLPreformatted"/>
      </w:pPr>
      <w:r>
        <w:tab/>
      </w:r>
      <w:r>
        <w:tab/>
      </w:r>
      <w:r>
        <w:tab/>
      </w:r>
      <w:r>
        <w:tab/>
      </w:r>
      <w:proofErr w:type="spellStart"/>
      <w:proofErr w:type="gramStart"/>
      <w:r>
        <w:t>method.</w:t>
      </w:r>
      <w:r>
        <w:rPr>
          <w:color w:val="006633"/>
        </w:rPr>
        <w:t>invoke</w:t>
      </w:r>
      <w:proofErr w:type="spellEnd"/>
      <w:r>
        <w:rPr>
          <w:color w:val="009900"/>
        </w:rPr>
        <w:t>(</w:t>
      </w:r>
      <w:proofErr w:type="spellStart"/>
      <w:proofErr w:type="gramEnd"/>
      <w:r>
        <w:t>obj.</w:t>
      </w:r>
      <w:r>
        <w:rPr>
          <w:color w:val="006633"/>
        </w:rPr>
        <w:t>newInstance</w:t>
      </w:r>
      <w:proofErr w:type="spellEnd"/>
      <w:r>
        <w:rPr>
          <w:color w:val="009900"/>
        </w:rPr>
        <w:t>())</w:t>
      </w:r>
      <w:r>
        <w:rPr>
          <w:color w:val="339933"/>
        </w:rPr>
        <w:t>;</w:t>
      </w:r>
    </w:p>
    <w:p w:rsidR="00B40EC5" w:rsidRDefault="00B40EC5" w:rsidP="00B40EC5">
      <w:pPr>
        <w:pStyle w:val="HTMLPreformatted"/>
      </w:pPr>
      <w:r>
        <w:tab/>
      </w:r>
      <w:r>
        <w:tab/>
      </w:r>
      <w:r>
        <w:tab/>
      </w:r>
      <w:r>
        <w:tab/>
      </w:r>
      <w:proofErr w:type="spellStart"/>
      <w:proofErr w:type="gramStart"/>
      <w:r>
        <w:rPr>
          <w:color w:val="003399"/>
        </w:rPr>
        <w:t>System</w:t>
      </w:r>
      <w:r>
        <w:t>.</w:t>
      </w:r>
      <w:r>
        <w:rPr>
          <w:color w:val="006633"/>
        </w:rPr>
        <w:t>out</w:t>
      </w:r>
      <w:r>
        <w:t>.</w:t>
      </w:r>
      <w:r>
        <w:rPr>
          <w:color w:val="006633"/>
        </w:rPr>
        <w:t>printf</w:t>
      </w:r>
      <w:proofErr w:type="spellEnd"/>
      <w:r>
        <w:rPr>
          <w:color w:val="009900"/>
        </w:rPr>
        <w:t>(</w:t>
      </w:r>
      <w:proofErr w:type="gramEnd"/>
      <w:r>
        <w:rPr>
          <w:color w:val="0000FF"/>
        </w:rPr>
        <w:t>"%s - Test '%s' - passed %n"</w:t>
      </w:r>
      <w:r>
        <w:t xml:space="preserve">, </w:t>
      </w:r>
      <w:r>
        <w:rPr>
          <w:color w:val="339933"/>
        </w:rPr>
        <w:t>++</w:t>
      </w:r>
      <w:r>
        <w:t xml:space="preserve">count, </w:t>
      </w:r>
      <w:proofErr w:type="spellStart"/>
      <w:r>
        <w:t>method.</w:t>
      </w:r>
      <w:r>
        <w:rPr>
          <w:color w:val="006633"/>
        </w:rPr>
        <w:t>getName</w:t>
      </w:r>
      <w:proofErr w:type="spellEnd"/>
      <w:r>
        <w:rPr>
          <w:color w:val="009900"/>
        </w:rPr>
        <w:t>())</w:t>
      </w:r>
      <w:r>
        <w:rPr>
          <w:color w:val="339933"/>
        </w:rPr>
        <w:t>;</w:t>
      </w:r>
    </w:p>
    <w:p w:rsidR="00B40EC5" w:rsidRDefault="00B40EC5" w:rsidP="00B40EC5">
      <w:pPr>
        <w:pStyle w:val="HTMLPreformatted"/>
      </w:pPr>
      <w:r>
        <w:tab/>
      </w:r>
      <w:r>
        <w:tab/>
      </w:r>
      <w:r>
        <w:tab/>
      </w:r>
      <w:r>
        <w:tab/>
      </w:r>
      <w:proofErr w:type="gramStart"/>
      <w:r>
        <w:t>passed</w:t>
      </w:r>
      <w:proofErr w:type="gramEnd"/>
      <w:r>
        <w:rPr>
          <w:color w:val="339933"/>
        </w:rPr>
        <w:t>++;</w:t>
      </w:r>
    </w:p>
    <w:p w:rsidR="00B40EC5" w:rsidRDefault="00B40EC5" w:rsidP="00B40EC5">
      <w:pPr>
        <w:pStyle w:val="HTMLPreformatted"/>
      </w:pPr>
      <w:r>
        <w:tab/>
      </w:r>
      <w:r>
        <w:tab/>
      </w:r>
      <w:r>
        <w:tab/>
        <w:t xml:space="preserve">  </w:t>
      </w:r>
      <w:r>
        <w:rPr>
          <w:color w:val="009900"/>
        </w:rPr>
        <w:t>}</w:t>
      </w:r>
      <w:r>
        <w:t xml:space="preserve"> </w:t>
      </w:r>
      <w:r>
        <w:rPr>
          <w:b/>
          <w:bCs/>
          <w:color w:val="000000"/>
        </w:rPr>
        <w:t>catch</w:t>
      </w:r>
      <w:r>
        <w:t xml:space="preserve"> </w:t>
      </w:r>
      <w:r>
        <w:rPr>
          <w:color w:val="009900"/>
        </w:rPr>
        <w:t>(</w:t>
      </w:r>
      <w:proofErr w:type="spellStart"/>
      <w:r>
        <w:rPr>
          <w:color w:val="003399"/>
        </w:rPr>
        <w:t>Throwable</w:t>
      </w:r>
      <w:proofErr w:type="spellEnd"/>
      <w:r>
        <w:t xml:space="preserve"> ex</w:t>
      </w:r>
      <w:r>
        <w:rPr>
          <w:color w:val="009900"/>
        </w:rPr>
        <w:t>)</w:t>
      </w:r>
      <w:r>
        <w:t xml:space="preserve"> </w:t>
      </w:r>
      <w:r>
        <w:rPr>
          <w:color w:val="009900"/>
        </w:rPr>
        <w:t>{</w:t>
      </w:r>
    </w:p>
    <w:p w:rsidR="00B40EC5" w:rsidRDefault="00B40EC5" w:rsidP="00B40EC5">
      <w:pPr>
        <w:pStyle w:val="HTMLPreformatted"/>
      </w:pPr>
      <w:r>
        <w:tab/>
      </w:r>
      <w:r>
        <w:tab/>
      </w:r>
      <w:r>
        <w:tab/>
      </w:r>
      <w:r>
        <w:tab/>
      </w:r>
      <w:proofErr w:type="spellStart"/>
      <w:proofErr w:type="gramStart"/>
      <w:r>
        <w:rPr>
          <w:color w:val="003399"/>
        </w:rPr>
        <w:t>System</w:t>
      </w:r>
      <w:r>
        <w:t>.</w:t>
      </w:r>
      <w:r>
        <w:rPr>
          <w:color w:val="006633"/>
        </w:rPr>
        <w:t>out</w:t>
      </w:r>
      <w:r>
        <w:t>.</w:t>
      </w:r>
      <w:r>
        <w:rPr>
          <w:color w:val="006633"/>
        </w:rPr>
        <w:t>printf</w:t>
      </w:r>
      <w:proofErr w:type="spellEnd"/>
      <w:r>
        <w:rPr>
          <w:color w:val="009900"/>
        </w:rPr>
        <w:t>(</w:t>
      </w:r>
      <w:proofErr w:type="gramEnd"/>
      <w:r>
        <w:rPr>
          <w:color w:val="0000FF"/>
        </w:rPr>
        <w:t>"%s - Test '%s' - failed: %s %n"</w:t>
      </w:r>
      <w:r>
        <w:t xml:space="preserve">, </w:t>
      </w:r>
      <w:r>
        <w:rPr>
          <w:color w:val="339933"/>
        </w:rPr>
        <w:t>++</w:t>
      </w:r>
      <w:r>
        <w:t xml:space="preserve">count, </w:t>
      </w:r>
      <w:proofErr w:type="spellStart"/>
      <w:r>
        <w:t>method.</w:t>
      </w:r>
      <w:r>
        <w:rPr>
          <w:color w:val="006633"/>
        </w:rPr>
        <w:t>getName</w:t>
      </w:r>
      <w:proofErr w:type="spellEnd"/>
      <w:r>
        <w:rPr>
          <w:color w:val="009900"/>
        </w:rPr>
        <w:t>()</w:t>
      </w:r>
      <w:r>
        <w:t xml:space="preserve">, </w:t>
      </w:r>
      <w:proofErr w:type="spellStart"/>
      <w:r>
        <w:t>ex.</w:t>
      </w:r>
      <w:r>
        <w:rPr>
          <w:color w:val="006633"/>
        </w:rPr>
        <w:t>getCause</w:t>
      </w:r>
      <w:proofErr w:type="spellEnd"/>
      <w:r>
        <w:rPr>
          <w:color w:val="009900"/>
        </w:rPr>
        <w:t>())</w:t>
      </w:r>
      <w:r>
        <w:rPr>
          <w:color w:val="339933"/>
        </w:rPr>
        <w:t>;</w:t>
      </w:r>
    </w:p>
    <w:p w:rsidR="00B40EC5" w:rsidRDefault="00B40EC5" w:rsidP="00B40EC5">
      <w:pPr>
        <w:pStyle w:val="HTMLPreformatted"/>
      </w:pPr>
      <w:r>
        <w:tab/>
      </w:r>
      <w:r>
        <w:tab/>
      </w:r>
      <w:r>
        <w:tab/>
      </w:r>
      <w:r>
        <w:tab/>
      </w:r>
      <w:proofErr w:type="gramStart"/>
      <w:r>
        <w:t>failed</w:t>
      </w:r>
      <w:proofErr w:type="gramEnd"/>
      <w:r>
        <w:rPr>
          <w:color w:val="339933"/>
        </w:rPr>
        <w:t>++;</w:t>
      </w:r>
    </w:p>
    <w:p w:rsidR="00B40EC5" w:rsidRDefault="00B40EC5" w:rsidP="00B40EC5">
      <w:pPr>
        <w:pStyle w:val="HTMLPreformatted"/>
      </w:pPr>
      <w:r>
        <w:tab/>
      </w:r>
      <w:r>
        <w:tab/>
      </w:r>
      <w:r>
        <w:tab/>
        <w:t xml:space="preserve">  </w:t>
      </w:r>
      <w:r>
        <w:rPr>
          <w:color w:val="009900"/>
        </w:rPr>
        <w:t>}</w:t>
      </w:r>
    </w:p>
    <w:p w:rsidR="00B40EC5" w:rsidRDefault="00B40EC5" w:rsidP="00B40EC5">
      <w:pPr>
        <w:pStyle w:val="HTMLPreformatted"/>
      </w:pPr>
      <w:r>
        <w:t> </w:t>
      </w:r>
    </w:p>
    <w:p w:rsidR="00B40EC5" w:rsidRDefault="00B40EC5" w:rsidP="00B40EC5">
      <w:pPr>
        <w:pStyle w:val="HTMLPreformatted"/>
      </w:pPr>
      <w:r>
        <w:tab/>
      </w:r>
      <w:r>
        <w:tab/>
      </w:r>
      <w:r>
        <w:tab/>
      </w:r>
      <w:r>
        <w:rPr>
          <w:color w:val="009900"/>
        </w:rPr>
        <w:t>}</w:t>
      </w:r>
      <w:r>
        <w:t xml:space="preserve"> </w:t>
      </w:r>
      <w:r>
        <w:rPr>
          <w:b/>
          <w:bCs/>
          <w:color w:val="000000"/>
        </w:rPr>
        <w:t>else</w:t>
      </w:r>
      <w:r>
        <w:t xml:space="preserve"> </w:t>
      </w:r>
      <w:r>
        <w:rPr>
          <w:color w:val="009900"/>
        </w:rPr>
        <w:t>{</w:t>
      </w:r>
    </w:p>
    <w:p w:rsidR="00B40EC5" w:rsidRDefault="00B40EC5" w:rsidP="00B40EC5">
      <w:pPr>
        <w:pStyle w:val="HTMLPreformatted"/>
      </w:pPr>
      <w:r>
        <w:tab/>
      </w:r>
      <w:r>
        <w:tab/>
      </w:r>
      <w:r>
        <w:tab/>
      </w:r>
      <w:r>
        <w:tab/>
      </w:r>
      <w:proofErr w:type="spellStart"/>
      <w:proofErr w:type="gramStart"/>
      <w:r>
        <w:rPr>
          <w:color w:val="003399"/>
        </w:rPr>
        <w:t>System</w:t>
      </w:r>
      <w:r>
        <w:t>.</w:t>
      </w:r>
      <w:r>
        <w:rPr>
          <w:color w:val="006633"/>
        </w:rPr>
        <w:t>out</w:t>
      </w:r>
      <w:r>
        <w:t>.</w:t>
      </w:r>
      <w:r>
        <w:rPr>
          <w:color w:val="006633"/>
        </w:rPr>
        <w:t>printf</w:t>
      </w:r>
      <w:proofErr w:type="spellEnd"/>
      <w:r>
        <w:rPr>
          <w:color w:val="009900"/>
        </w:rPr>
        <w:t>(</w:t>
      </w:r>
      <w:proofErr w:type="gramEnd"/>
      <w:r>
        <w:rPr>
          <w:color w:val="0000FF"/>
        </w:rPr>
        <w:t xml:space="preserve">"%s - Test '%s' - </w:t>
      </w:r>
      <w:proofErr w:type="spellStart"/>
      <w:r>
        <w:rPr>
          <w:color w:val="0000FF"/>
        </w:rPr>
        <w:t>ignored%n</w:t>
      </w:r>
      <w:proofErr w:type="spellEnd"/>
      <w:r>
        <w:rPr>
          <w:color w:val="0000FF"/>
        </w:rPr>
        <w:t>"</w:t>
      </w:r>
      <w:r>
        <w:t xml:space="preserve">, </w:t>
      </w:r>
      <w:r>
        <w:rPr>
          <w:color w:val="339933"/>
        </w:rPr>
        <w:t>++</w:t>
      </w:r>
      <w:r>
        <w:t xml:space="preserve">count, </w:t>
      </w:r>
      <w:proofErr w:type="spellStart"/>
      <w:r>
        <w:t>method.</w:t>
      </w:r>
      <w:r>
        <w:rPr>
          <w:color w:val="006633"/>
        </w:rPr>
        <w:t>getName</w:t>
      </w:r>
      <w:proofErr w:type="spellEnd"/>
      <w:r>
        <w:rPr>
          <w:color w:val="009900"/>
        </w:rPr>
        <w:t>())</w:t>
      </w:r>
      <w:r>
        <w:rPr>
          <w:color w:val="339933"/>
        </w:rPr>
        <w:t>;</w:t>
      </w:r>
    </w:p>
    <w:p w:rsidR="00B40EC5" w:rsidRDefault="00B40EC5" w:rsidP="00B40EC5">
      <w:pPr>
        <w:pStyle w:val="HTMLPreformatted"/>
      </w:pPr>
      <w:r>
        <w:tab/>
      </w:r>
      <w:r>
        <w:tab/>
      </w:r>
      <w:r>
        <w:tab/>
      </w:r>
      <w:r>
        <w:tab/>
      </w:r>
      <w:proofErr w:type="gramStart"/>
      <w:r>
        <w:t>ignore</w:t>
      </w:r>
      <w:proofErr w:type="gramEnd"/>
      <w:r>
        <w:rPr>
          <w:color w:val="339933"/>
        </w:rPr>
        <w:t>++;</w:t>
      </w:r>
    </w:p>
    <w:p w:rsidR="00B40EC5" w:rsidRDefault="00B40EC5" w:rsidP="00B40EC5">
      <w:pPr>
        <w:pStyle w:val="HTMLPreformatted"/>
      </w:pPr>
      <w:r>
        <w:tab/>
      </w:r>
      <w:r>
        <w:tab/>
      </w:r>
      <w:r>
        <w:tab/>
      </w:r>
      <w:r>
        <w:rPr>
          <w:color w:val="009900"/>
        </w:rPr>
        <w:t>}</w:t>
      </w:r>
    </w:p>
    <w:p w:rsidR="00B40EC5" w:rsidRDefault="00B40EC5" w:rsidP="00B40EC5">
      <w:pPr>
        <w:pStyle w:val="HTMLPreformatted"/>
      </w:pPr>
      <w:r>
        <w:lastRenderedPageBreak/>
        <w:t> </w:t>
      </w:r>
    </w:p>
    <w:p w:rsidR="00B40EC5" w:rsidRDefault="00B40EC5" w:rsidP="00B40EC5">
      <w:pPr>
        <w:pStyle w:val="HTMLPreformatted"/>
      </w:pPr>
      <w:r>
        <w:tab/>
      </w:r>
      <w:r>
        <w:tab/>
      </w:r>
      <w:r>
        <w:rPr>
          <w:color w:val="009900"/>
        </w:rPr>
        <w:t>}</w:t>
      </w:r>
    </w:p>
    <w:p w:rsidR="00B40EC5" w:rsidRDefault="00B40EC5" w:rsidP="00B40EC5">
      <w:pPr>
        <w:pStyle w:val="HTMLPreformatted"/>
      </w:pPr>
      <w:r>
        <w:t> </w:t>
      </w:r>
    </w:p>
    <w:p w:rsidR="00B40EC5" w:rsidRDefault="00B40EC5" w:rsidP="00B40EC5">
      <w:pPr>
        <w:pStyle w:val="HTMLPreformatted"/>
      </w:pPr>
      <w:r>
        <w:tab/>
      </w:r>
      <w:r>
        <w:rPr>
          <w:color w:val="009900"/>
        </w:rPr>
        <w:t>}</w:t>
      </w:r>
    </w:p>
    <w:p w:rsidR="00B40EC5" w:rsidRDefault="00B40EC5" w:rsidP="00B40EC5">
      <w:pPr>
        <w:pStyle w:val="HTMLPreformatted"/>
      </w:pPr>
      <w:r>
        <w:tab/>
      </w:r>
      <w:proofErr w:type="spellStart"/>
      <w:proofErr w:type="gramStart"/>
      <w:r>
        <w:rPr>
          <w:color w:val="003399"/>
        </w:rPr>
        <w:t>System</w:t>
      </w:r>
      <w:r>
        <w:t>.</w:t>
      </w:r>
      <w:r>
        <w:rPr>
          <w:color w:val="006633"/>
        </w:rPr>
        <w:t>out</w:t>
      </w:r>
      <w:r>
        <w:t>.</w:t>
      </w:r>
      <w:r>
        <w:rPr>
          <w:color w:val="006633"/>
        </w:rPr>
        <w:t>printf</w:t>
      </w:r>
      <w:proofErr w:type="spellEnd"/>
      <w:r>
        <w:rPr>
          <w:color w:val="009900"/>
        </w:rPr>
        <w:t>(</w:t>
      </w:r>
      <w:proofErr w:type="gramEnd"/>
      <w:r>
        <w:rPr>
          <w:color w:val="0000FF"/>
        </w:rPr>
        <w:t>"%</w:t>
      </w:r>
      <w:proofErr w:type="spellStart"/>
      <w:r>
        <w:rPr>
          <w:color w:val="0000FF"/>
        </w:rPr>
        <w:t>nResult</w:t>
      </w:r>
      <w:proofErr w:type="spellEnd"/>
      <w:r>
        <w:rPr>
          <w:color w:val="0000FF"/>
        </w:rPr>
        <w:t xml:space="preserve"> : Total : %d, Passed: %d, Failed %d, Ignore %</w:t>
      </w:r>
      <w:proofErr w:type="spellStart"/>
      <w:r>
        <w:rPr>
          <w:color w:val="0000FF"/>
        </w:rPr>
        <w:t>d%n</w:t>
      </w:r>
      <w:proofErr w:type="spellEnd"/>
      <w:r>
        <w:rPr>
          <w:color w:val="0000FF"/>
        </w:rPr>
        <w:t>"</w:t>
      </w:r>
      <w:r>
        <w:t>, count, passed, failed, ignore</w:t>
      </w:r>
      <w:r>
        <w:rPr>
          <w:color w:val="009900"/>
        </w:rPr>
        <w:t>)</w:t>
      </w:r>
      <w:r>
        <w:rPr>
          <w:color w:val="339933"/>
        </w:rPr>
        <w:t>;</w:t>
      </w:r>
    </w:p>
    <w:p w:rsidR="00B40EC5" w:rsidRDefault="00B40EC5" w:rsidP="00B40EC5">
      <w:pPr>
        <w:pStyle w:val="HTMLPreformatted"/>
      </w:pPr>
      <w:r>
        <w:t> </w:t>
      </w:r>
    </w:p>
    <w:p w:rsidR="00B40EC5" w:rsidRDefault="00B40EC5" w:rsidP="00B40EC5">
      <w:pPr>
        <w:pStyle w:val="HTMLPreformatted"/>
      </w:pPr>
      <w:r>
        <w:tab/>
      </w:r>
      <w:r>
        <w:rPr>
          <w:color w:val="009900"/>
        </w:rPr>
        <w:t>}</w:t>
      </w:r>
    </w:p>
    <w:p w:rsidR="00B40EC5" w:rsidRDefault="00B40EC5" w:rsidP="00B40EC5">
      <w:pPr>
        <w:pStyle w:val="HTMLPreformatted"/>
        <w:rPr>
          <w:color w:val="009900"/>
        </w:rPr>
      </w:pPr>
      <w:r>
        <w:rPr>
          <w:color w:val="009900"/>
        </w:rPr>
        <w:t>}</w:t>
      </w:r>
    </w:p>
    <w:p w:rsidR="00736D54" w:rsidRDefault="00736D54" w:rsidP="00B40EC5">
      <w:pPr>
        <w:pStyle w:val="HTMLPreformatted"/>
        <w:rPr>
          <w:color w:val="009900"/>
        </w:rPr>
      </w:pPr>
    </w:p>
    <w:p w:rsidR="00736D54" w:rsidRPr="00736D54" w:rsidRDefault="00736D54" w:rsidP="00B40EC5">
      <w:pPr>
        <w:pStyle w:val="HTMLPreformatted"/>
        <w:rPr>
          <w:b/>
          <w:color w:val="009900"/>
          <w:sz w:val="32"/>
          <w:szCs w:val="32"/>
        </w:rPr>
      </w:pPr>
      <w:r w:rsidRPr="00736D54">
        <w:rPr>
          <w:b/>
          <w:color w:val="009900"/>
          <w:sz w:val="32"/>
          <w:szCs w:val="32"/>
        </w:rPr>
        <w:t>Serialization</w:t>
      </w: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b/>
          <w:bCs/>
          <w:sz w:val="24"/>
          <w:szCs w:val="24"/>
        </w:rPr>
        <w:t xml:space="preserve">Q1) </w:t>
      </w:r>
      <w:proofErr w:type="gramStart"/>
      <w:r w:rsidRPr="00736D54">
        <w:rPr>
          <w:rFonts w:ascii="Times New Roman" w:eastAsia="Times New Roman" w:hAnsi="Times New Roman" w:cs="Times New Roman"/>
          <w:b/>
          <w:bCs/>
          <w:sz w:val="24"/>
          <w:szCs w:val="24"/>
        </w:rPr>
        <w:t>What</w:t>
      </w:r>
      <w:proofErr w:type="gramEnd"/>
      <w:r w:rsidRPr="00736D54">
        <w:rPr>
          <w:rFonts w:ascii="Times New Roman" w:eastAsia="Times New Roman" w:hAnsi="Times New Roman" w:cs="Times New Roman"/>
          <w:b/>
          <w:bCs/>
          <w:sz w:val="24"/>
          <w:szCs w:val="24"/>
        </w:rPr>
        <w:t xml:space="preserve"> is Serialization?</w:t>
      </w: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xml:space="preserve">)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is a marker interface. When an object has to be transferred over a network </w:t>
      </w:r>
      <w:proofErr w:type="gramStart"/>
      <w:r w:rsidRPr="00736D54">
        <w:rPr>
          <w:rFonts w:ascii="Times New Roman" w:eastAsia="Times New Roman" w:hAnsi="Times New Roman" w:cs="Times New Roman"/>
          <w:sz w:val="24"/>
          <w:szCs w:val="24"/>
        </w:rPr>
        <w:t>( typically</w:t>
      </w:r>
      <w:proofErr w:type="gramEnd"/>
      <w:r w:rsidRPr="00736D54">
        <w:rPr>
          <w:rFonts w:ascii="Times New Roman" w:eastAsia="Times New Roman" w:hAnsi="Times New Roman" w:cs="Times New Roman"/>
          <w:sz w:val="24"/>
          <w:szCs w:val="24"/>
        </w:rPr>
        <w:t xml:space="preserve"> through </w:t>
      </w:r>
      <w:proofErr w:type="spellStart"/>
      <w:r w:rsidRPr="00736D54">
        <w:rPr>
          <w:rFonts w:ascii="Times New Roman" w:eastAsia="Times New Roman" w:hAnsi="Times New Roman" w:cs="Times New Roman"/>
          <w:sz w:val="24"/>
          <w:szCs w:val="24"/>
        </w:rPr>
        <w:t>rmi</w:t>
      </w:r>
      <w:proofErr w:type="spellEnd"/>
      <w:r w:rsidRPr="00736D54">
        <w:rPr>
          <w:rFonts w:ascii="Times New Roman" w:eastAsia="Times New Roman" w:hAnsi="Times New Roman" w:cs="Times New Roman"/>
          <w:sz w:val="24"/>
          <w:szCs w:val="24"/>
        </w:rPr>
        <w:t xml:space="preserve"> or EJB) or to persist the state of an object to a file, the object Class needs to implement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interface. Implementing this interface will allow the object converted into </w:t>
      </w:r>
      <w:proofErr w:type="spellStart"/>
      <w:r w:rsidRPr="00736D54">
        <w:rPr>
          <w:rFonts w:ascii="Times New Roman" w:eastAsia="Times New Roman" w:hAnsi="Times New Roman" w:cs="Times New Roman"/>
          <w:sz w:val="24"/>
          <w:szCs w:val="24"/>
        </w:rPr>
        <w:t>bytestream</w:t>
      </w:r>
      <w:proofErr w:type="spellEnd"/>
      <w:r w:rsidRPr="00736D54">
        <w:rPr>
          <w:rFonts w:ascii="Times New Roman" w:eastAsia="Times New Roman" w:hAnsi="Times New Roman" w:cs="Times New Roman"/>
          <w:sz w:val="24"/>
          <w:szCs w:val="24"/>
        </w:rPr>
        <w:t xml:space="preserve"> and transfer over a network. </w:t>
      </w: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b/>
          <w:bCs/>
          <w:sz w:val="24"/>
          <w:szCs w:val="24"/>
        </w:rPr>
        <w:t xml:space="preserve">Q2) </w:t>
      </w:r>
      <w:proofErr w:type="gramStart"/>
      <w:r w:rsidRPr="00736D54">
        <w:rPr>
          <w:rFonts w:ascii="Times New Roman" w:eastAsia="Times New Roman" w:hAnsi="Times New Roman" w:cs="Times New Roman"/>
          <w:b/>
          <w:bCs/>
          <w:sz w:val="24"/>
          <w:szCs w:val="24"/>
        </w:rPr>
        <w:t>What</w:t>
      </w:r>
      <w:proofErr w:type="gramEnd"/>
      <w:r w:rsidRPr="00736D54">
        <w:rPr>
          <w:rFonts w:ascii="Times New Roman" w:eastAsia="Times New Roman" w:hAnsi="Times New Roman" w:cs="Times New Roman"/>
          <w:b/>
          <w:bCs/>
          <w:sz w:val="24"/>
          <w:szCs w:val="24"/>
        </w:rPr>
        <w:t xml:space="preserve"> is use of </w:t>
      </w:r>
      <w:proofErr w:type="spellStart"/>
      <w:r w:rsidRPr="00736D54">
        <w:rPr>
          <w:rFonts w:ascii="Times New Roman" w:eastAsia="Times New Roman" w:hAnsi="Times New Roman" w:cs="Times New Roman"/>
          <w:b/>
          <w:bCs/>
          <w:sz w:val="24"/>
          <w:szCs w:val="24"/>
        </w:rPr>
        <w:t>serialVersionUID</w:t>
      </w:r>
      <w:proofErr w:type="spellEnd"/>
      <w:r w:rsidRPr="00736D54">
        <w:rPr>
          <w:rFonts w:ascii="Times New Roman" w:eastAsia="Times New Roman" w:hAnsi="Times New Roman" w:cs="Times New Roman"/>
          <w:b/>
          <w:bCs/>
          <w:sz w:val="24"/>
          <w:szCs w:val="24"/>
        </w:rPr>
        <w:t>?</w:t>
      </w: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xml:space="preserve">) </w:t>
      </w:r>
      <w:proofErr w:type="gramStart"/>
      <w:r w:rsidRPr="00736D54">
        <w:rPr>
          <w:rFonts w:ascii="Times New Roman" w:eastAsia="Times New Roman" w:hAnsi="Times New Roman" w:cs="Times New Roman"/>
          <w:sz w:val="24"/>
          <w:szCs w:val="24"/>
        </w:rPr>
        <w:t>During</w:t>
      </w:r>
      <w:proofErr w:type="gramEnd"/>
      <w:r w:rsidRPr="00736D54">
        <w:rPr>
          <w:rFonts w:ascii="Times New Roman" w:eastAsia="Times New Roman" w:hAnsi="Times New Roman" w:cs="Times New Roman"/>
          <w:sz w:val="24"/>
          <w:szCs w:val="24"/>
        </w:rPr>
        <w:t xml:space="preserve"> object serialization, the default Java serialization mechanism writes the metadata about the object, which includes the class name, field names and types, and </w:t>
      </w:r>
      <w:proofErr w:type="spellStart"/>
      <w:r w:rsidRPr="00736D54">
        <w:rPr>
          <w:rFonts w:ascii="Times New Roman" w:eastAsia="Times New Roman" w:hAnsi="Times New Roman" w:cs="Times New Roman"/>
          <w:sz w:val="24"/>
          <w:szCs w:val="24"/>
        </w:rPr>
        <w:t>superclass</w:t>
      </w:r>
      <w:proofErr w:type="spellEnd"/>
      <w:r w:rsidRPr="00736D54">
        <w:rPr>
          <w:rFonts w:ascii="Times New Roman" w:eastAsia="Times New Roman" w:hAnsi="Times New Roman" w:cs="Times New Roman"/>
          <w:sz w:val="24"/>
          <w:szCs w:val="24"/>
        </w:rPr>
        <w:t xml:space="preserve">. This class definition is stored as a part of the serialized object. This stored metadata enables the </w:t>
      </w:r>
      <w:proofErr w:type="spellStart"/>
      <w:r w:rsidRPr="00736D54">
        <w:rPr>
          <w:rFonts w:ascii="Times New Roman" w:eastAsia="Times New Roman" w:hAnsi="Times New Roman" w:cs="Times New Roman"/>
          <w:sz w:val="24"/>
          <w:szCs w:val="24"/>
        </w:rPr>
        <w:t>deserialization</w:t>
      </w:r>
      <w:proofErr w:type="spellEnd"/>
      <w:r w:rsidRPr="00736D54">
        <w:rPr>
          <w:rFonts w:ascii="Times New Roman" w:eastAsia="Times New Roman" w:hAnsi="Times New Roman" w:cs="Times New Roman"/>
          <w:sz w:val="24"/>
          <w:szCs w:val="24"/>
        </w:rPr>
        <w:t xml:space="preserve"> process to reconstitute the objects and map the stream data into the class attributes with the appropriate type</w:t>
      </w:r>
      <w:r w:rsidRPr="00736D54">
        <w:rPr>
          <w:rFonts w:ascii="Times New Roman" w:eastAsia="Times New Roman" w:hAnsi="Times New Roman" w:cs="Times New Roman"/>
          <w:sz w:val="24"/>
          <w:szCs w:val="24"/>
        </w:rPr>
        <w:br/>
      </w:r>
      <w:proofErr w:type="spellStart"/>
      <w:r w:rsidRPr="00736D54">
        <w:rPr>
          <w:rFonts w:ascii="Times New Roman" w:eastAsia="Times New Roman" w:hAnsi="Times New Roman" w:cs="Times New Roman"/>
          <w:sz w:val="24"/>
          <w:szCs w:val="24"/>
        </w:rPr>
        <w:t>Everytime</w:t>
      </w:r>
      <w:proofErr w:type="spellEnd"/>
      <w:r w:rsidRPr="00736D54">
        <w:rPr>
          <w:rFonts w:ascii="Times New Roman" w:eastAsia="Times New Roman" w:hAnsi="Times New Roman" w:cs="Times New Roman"/>
          <w:sz w:val="24"/>
          <w:szCs w:val="24"/>
        </w:rPr>
        <w:t xml:space="preserve"> an object is serialized the java serialization mechanism automatically computes a hash value. </w:t>
      </w:r>
      <w:proofErr w:type="spellStart"/>
      <w:r w:rsidRPr="00736D54">
        <w:rPr>
          <w:rFonts w:ascii="Times New Roman" w:eastAsia="Times New Roman" w:hAnsi="Times New Roman" w:cs="Times New Roman"/>
          <w:sz w:val="24"/>
          <w:szCs w:val="24"/>
        </w:rPr>
        <w:t>ObjectStreamClass's</w:t>
      </w:r>
      <w:proofErr w:type="spellEnd"/>
      <w:r w:rsidRPr="00736D54">
        <w:rPr>
          <w:rFonts w:ascii="Times New Roman" w:eastAsia="Times New Roman" w:hAnsi="Times New Roman" w:cs="Times New Roman"/>
          <w:sz w:val="24"/>
          <w:szCs w:val="24"/>
        </w:rPr>
        <w:t xml:space="preserve"> </w:t>
      </w:r>
      <w:proofErr w:type="spellStart"/>
      <w:r w:rsidRPr="00736D54">
        <w:rPr>
          <w:rFonts w:ascii="Times New Roman" w:eastAsia="Times New Roman" w:hAnsi="Times New Roman" w:cs="Times New Roman"/>
          <w:i/>
          <w:iCs/>
          <w:sz w:val="24"/>
          <w:szCs w:val="24"/>
        </w:rPr>
        <w:t>computeSerialVersionUID</w:t>
      </w:r>
      <w:proofErr w:type="spellEnd"/>
      <w:r w:rsidRPr="00736D54">
        <w:rPr>
          <w:rFonts w:ascii="Times New Roman" w:eastAsia="Times New Roman" w:hAnsi="Times New Roman" w:cs="Times New Roman"/>
          <w:sz w:val="24"/>
          <w:szCs w:val="24"/>
        </w:rPr>
        <w:t xml:space="preserve">() method passes the class name, sorted member names, modifiers, and interfaces to the secure hash algorithm (SHA), which returns a hash </w:t>
      </w:r>
      <w:proofErr w:type="spellStart"/>
      <w:r w:rsidRPr="00736D54">
        <w:rPr>
          <w:rFonts w:ascii="Times New Roman" w:eastAsia="Times New Roman" w:hAnsi="Times New Roman" w:cs="Times New Roman"/>
          <w:sz w:val="24"/>
          <w:szCs w:val="24"/>
        </w:rPr>
        <w:t>value.The</w:t>
      </w:r>
      <w:proofErr w:type="spellEnd"/>
      <w:r w:rsidRPr="00736D54">
        <w:rPr>
          <w:rFonts w:ascii="Times New Roman" w:eastAsia="Times New Roman" w:hAnsi="Times New Roman" w:cs="Times New Roman"/>
          <w:sz w:val="24"/>
          <w:szCs w:val="24"/>
        </w:rPr>
        <w:t xml:space="preserve"> </w:t>
      </w:r>
      <w:proofErr w:type="spellStart"/>
      <w:r w:rsidRPr="00736D54">
        <w:rPr>
          <w:rFonts w:ascii="Times New Roman" w:eastAsia="Times New Roman" w:hAnsi="Times New Roman" w:cs="Times New Roman"/>
          <w:sz w:val="24"/>
          <w:szCs w:val="24"/>
        </w:rPr>
        <w:t>serialVersionUID</w:t>
      </w:r>
      <w:proofErr w:type="spellEnd"/>
      <w:r w:rsidRPr="00736D54">
        <w:rPr>
          <w:rFonts w:ascii="Times New Roman" w:eastAsia="Times New Roman" w:hAnsi="Times New Roman" w:cs="Times New Roman"/>
          <w:sz w:val="24"/>
          <w:szCs w:val="24"/>
        </w:rPr>
        <w:t xml:space="preserve"> is also called </w:t>
      </w:r>
      <w:proofErr w:type="spellStart"/>
      <w:r w:rsidRPr="00736D54">
        <w:rPr>
          <w:rFonts w:ascii="Times New Roman" w:eastAsia="Times New Roman" w:hAnsi="Times New Roman" w:cs="Times New Roman"/>
          <w:i/>
          <w:iCs/>
          <w:sz w:val="24"/>
          <w:szCs w:val="24"/>
        </w:rPr>
        <w:t>suid</w:t>
      </w:r>
      <w:proofErr w:type="spellEnd"/>
      <w:r w:rsidRPr="00736D54">
        <w:rPr>
          <w:rFonts w:ascii="Times New Roman" w:eastAsia="Times New Roman" w:hAnsi="Times New Roman" w:cs="Times New Roman"/>
          <w:sz w:val="24"/>
          <w:szCs w:val="24"/>
        </w:rPr>
        <w:t>.</w:t>
      </w:r>
      <w:r w:rsidRPr="00736D54">
        <w:rPr>
          <w:rFonts w:ascii="Times New Roman" w:eastAsia="Times New Roman" w:hAnsi="Times New Roman" w:cs="Times New Roman"/>
          <w:sz w:val="24"/>
          <w:szCs w:val="24"/>
        </w:rPr>
        <w:br/>
        <w:t xml:space="preserve">So when the </w:t>
      </w:r>
      <w:proofErr w:type="spellStart"/>
      <w:r w:rsidRPr="00736D54">
        <w:rPr>
          <w:rFonts w:ascii="Times New Roman" w:eastAsia="Times New Roman" w:hAnsi="Times New Roman" w:cs="Times New Roman"/>
          <w:sz w:val="24"/>
          <w:szCs w:val="24"/>
        </w:rPr>
        <w:t>serilaize</w:t>
      </w:r>
      <w:proofErr w:type="spellEnd"/>
      <w:r w:rsidRPr="00736D54">
        <w:rPr>
          <w:rFonts w:ascii="Times New Roman" w:eastAsia="Times New Roman" w:hAnsi="Times New Roman" w:cs="Times New Roman"/>
          <w:sz w:val="24"/>
          <w:szCs w:val="24"/>
        </w:rPr>
        <w:t xml:space="preserve"> object is </w:t>
      </w:r>
      <w:proofErr w:type="gramStart"/>
      <w:r w:rsidRPr="00736D54">
        <w:rPr>
          <w:rFonts w:ascii="Times New Roman" w:eastAsia="Times New Roman" w:hAnsi="Times New Roman" w:cs="Times New Roman"/>
          <w:sz w:val="24"/>
          <w:szCs w:val="24"/>
        </w:rPr>
        <w:t>retrieved ,</w:t>
      </w:r>
      <w:proofErr w:type="gramEnd"/>
      <w:r w:rsidRPr="00736D54">
        <w:rPr>
          <w:rFonts w:ascii="Times New Roman" w:eastAsia="Times New Roman" w:hAnsi="Times New Roman" w:cs="Times New Roman"/>
          <w:sz w:val="24"/>
          <w:szCs w:val="24"/>
        </w:rPr>
        <w:t xml:space="preserve"> the JVM first evaluates the </w:t>
      </w:r>
      <w:proofErr w:type="spellStart"/>
      <w:r w:rsidRPr="00736D54">
        <w:rPr>
          <w:rFonts w:ascii="Times New Roman" w:eastAsia="Times New Roman" w:hAnsi="Times New Roman" w:cs="Times New Roman"/>
          <w:i/>
          <w:iCs/>
          <w:sz w:val="24"/>
          <w:szCs w:val="24"/>
        </w:rPr>
        <w:t>suid</w:t>
      </w:r>
      <w:proofErr w:type="spellEnd"/>
      <w:r w:rsidRPr="00736D54">
        <w:rPr>
          <w:rFonts w:ascii="Times New Roman" w:eastAsia="Times New Roman" w:hAnsi="Times New Roman" w:cs="Times New Roman"/>
          <w:sz w:val="24"/>
          <w:szCs w:val="24"/>
        </w:rPr>
        <w:t xml:space="preserve"> of the serialized class and compares the </w:t>
      </w:r>
      <w:proofErr w:type="spellStart"/>
      <w:r w:rsidRPr="00736D54">
        <w:rPr>
          <w:rFonts w:ascii="Times New Roman" w:eastAsia="Times New Roman" w:hAnsi="Times New Roman" w:cs="Times New Roman"/>
          <w:i/>
          <w:iCs/>
          <w:sz w:val="24"/>
          <w:szCs w:val="24"/>
        </w:rPr>
        <w:t>suid</w:t>
      </w:r>
      <w:proofErr w:type="spellEnd"/>
      <w:r w:rsidRPr="00736D54">
        <w:rPr>
          <w:rFonts w:ascii="Times New Roman" w:eastAsia="Times New Roman" w:hAnsi="Times New Roman" w:cs="Times New Roman"/>
          <w:sz w:val="24"/>
          <w:szCs w:val="24"/>
        </w:rPr>
        <w:t xml:space="preserve"> value with the one of the object. If the </w:t>
      </w:r>
      <w:proofErr w:type="spellStart"/>
      <w:r w:rsidRPr="00736D54">
        <w:rPr>
          <w:rFonts w:ascii="Times New Roman" w:eastAsia="Times New Roman" w:hAnsi="Times New Roman" w:cs="Times New Roman"/>
          <w:sz w:val="24"/>
          <w:szCs w:val="24"/>
        </w:rPr>
        <w:t>suid</w:t>
      </w:r>
      <w:proofErr w:type="spellEnd"/>
      <w:r w:rsidRPr="00736D54">
        <w:rPr>
          <w:rFonts w:ascii="Times New Roman" w:eastAsia="Times New Roman" w:hAnsi="Times New Roman" w:cs="Times New Roman"/>
          <w:sz w:val="24"/>
          <w:szCs w:val="24"/>
        </w:rPr>
        <w:t xml:space="preserve"> values match then the object is said to be compatible with the class and hence it is de-serialized. If not </w:t>
      </w:r>
      <w:proofErr w:type="spellStart"/>
      <w:r w:rsidRPr="00736D54">
        <w:rPr>
          <w:rFonts w:ascii="Times New Roman" w:eastAsia="Times New Roman" w:hAnsi="Times New Roman" w:cs="Times New Roman"/>
          <w:i/>
          <w:iCs/>
          <w:sz w:val="24"/>
          <w:szCs w:val="24"/>
        </w:rPr>
        <w:t>InvalidClassException</w:t>
      </w:r>
      <w:proofErr w:type="spellEnd"/>
      <w:r w:rsidRPr="00736D54">
        <w:rPr>
          <w:rFonts w:ascii="Times New Roman" w:eastAsia="Times New Roman" w:hAnsi="Times New Roman" w:cs="Times New Roman"/>
          <w:i/>
          <w:iCs/>
          <w:sz w:val="24"/>
          <w:szCs w:val="24"/>
        </w:rPr>
        <w:t xml:space="preserve"> </w:t>
      </w:r>
      <w:r w:rsidRPr="00736D54">
        <w:rPr>
          <w:rFonts w:ascii="Times New Roman" w:eastAsia="Times New Roman" w:hAnsi="Times New Roman" w:cs="Times New Roman"/>
          <w:sz w:val="24"/>
          <w:szCs w:val="24"/>
        </w:rPr>
        <w:t>exception is thrown.</w:t>
      </w:r>
      <w:r w:rsidRPr="00736D54">
        <w:rPr>
          <w:rFonts w:ascii="Times New Roman" w:eastAsia="Times New Roman" w:hAnsi="Times New Roman" w:cs="Times New Roman"/>
          <w:sz w:val="24"/>
          <w:szCs w:val="24"/>
        </w:rPr>
        <w:br/>
      </w:r>
      <w:r w:rsidRPr="00736D54">
        <w:rPr>
          <w:rFonts w:ascii="Times New Roman" w:eastAsia="Times New Roman" w:hAnsi="Times New Roman" w:cs="Times New Roman"/>
          <w:sz w:val="24"/>
          <w:szCs w:val="24"/>
        </w:rPr>
        <w:br/>
        <w:t xml:space="preserve">Changes to a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class can be compatible or incompatible. Following is the list of changes which are compatible:</w:t>
      </w:r>
    </w:p>
    <w:p w:rsidR="00736D54" w:rsidRPr="00736D54" w:rsidRDefault="00736D54" w:rsidP="00736D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Add fields</w:t>
      </w:r>
    </w:p>
    <w:p w:rsidR="00736D54" w:rsidRPr="00736D54" w:rsidRDefault="00736D54" w:rsidP="00736D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Change a field from static to non-static </w:t>
      </w:r>
    </w:p>
    <w:p w:rsidR="00736D54" w:rsidRPr="00736D54" w:rsidRDefault="00736D54" w:rsidP="00736D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Change a field from transient to non-transient </w:t>
      </w:r>
    </w:p>
    <w:p w:rsidR="00736D54" w:rsidRPr="00736D54" w:rsidRDefault="00736D54" w:rsidP="00736D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Add classes to the object tree </w:t>
      </w: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List of incompatible changes:</w:t>
      </w:r>
    </w:p>
    <w:p w:rsidR="00736D54" w:rsidRPr="00736D54" w:rsidRDefault="00736D54" w:rsidP="00736D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Delete fields </w:t>
      </w:r>
    </w:p>
    <w:p w:rsidR="00736D54" w:rsidRPr="00736D54" w:rsidRDefault="00736D54" w:rsidP="00736D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Change class hierarchy </w:t>
      </w:r>
    </w:p>
    <w:p w:rsidR="00736D54" w:rsidRPr="00736D54" w:rsidRDefault="00736D54" w:rsidP="00736D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Change non-static to static </w:t>
      </w:r>
    </w:p>
    <w:p w:rsidR="00736D54" w:rsidRPr="00736D54" w:rsidRDefault="00736D54" w:rsidP="00736D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lastRenderedPageBreak/>
        <w:t xml:space="preserve">Change non-transient to transient </w:t>
      </w:r>
    </w:p>
    <w:p w:rsidR="00736D54" w:rsidRPr="00736D54" w:rsidRDefault="00736D54" w:rsidP="00736D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Change type of a primitive field </w:t>
      </w: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So, if no </w:t>
      </w:r>
      <w:proofErr w:type="spellStart"/>
      <w:r w:rsidRPr="00736D54">
        <w:rPr>
          <w:rFonts w:ascii="Times New Roman" w:eastAsia="Times New Roman" w:hAnsi="Times New Roman" w:cs="Times New Roman"/>
          <w:sz w:val="24"/>
          <w:szCs w:val="24"/>
        </w:rPr>
        <w:t>suid</w:t>
      </w:r>
      <w:proofErr w:type="spellEnd"/>
      <w:r w:rsidRPr="00736D54">
        <w:rPr>
          <w:rFonts w:ascii="Times New Roman" w:eastAsia="Times New Roman" w:hAnsi="Times New Roman" w:cs="Times New Roman"/>
          <w:sz w:val="24"/>
          <w:szCs w:val="24"/>
        </w:rPr>
        <w:t xml:space="preserve"> is present, </w:t>
      </w:r>
      <w:proofErr w:type="spellStart"/>
      <w:r w:rsidRPr="00736D54">
        <w:rPr>
          <w:rFonts w:ascii="Times New Roman" w:eastAsia="Times New Roman" w:hAnsi="Times New Roman" w:cs="Times New Roman"/>
          <w:sz w:val="24"/>
          <w:szCs w:val="24"/>
        </w:rPr>
        <w:t>inspite</w:t>
      </w:r>
      <w:proofErr w:type="spellEnd"/>
      <w:r w:rsidRPr="00736D54">
        <w:rPr>
          <w:rFonts w:ascii="Times New Roman" w:eastAsia="Times New Roman" w:hAnsi="Times New Roman" w:cs="Times New Roman"/>
          <w:sz w:val="24"/>
          <w:szCs w:val="24"/>
        </w:rPr>
        <w:t xml:space="preserve"> of making compatible changes, </w:t>
      </w:r>
      <w:proofErr w:type="spellStart"/>
      <w:r w:rsidRPr="00736D54">
        <w:rPr>
          <w:rFonts w:ascii="Times New Roman" w:eastAsia="Times New Roman" w:hAnsi="Times New Roman" w:cs="Times New Roman"/>
          <w:sz w:val="24"/>
          <w:szCs w:val="24"/>
        </w:rPr>
        <w:t>jvm</w:t>
      </w:r>
      <w:proofErr w:type="spellEnd"/>
      <w:r w:rsidRPr="00736D54">
        <w:rPr>
          <w:rFonts w:ascii="Times New Roman" w:eastAsia="Times New Roman" w:hAnsi="Times New Roman" w:cs="Times New Roman"/>
          <w:sz w:val="24"/>
          <w:szCs w:val="24"/>
        </w:rPr>
        <w:t xml:space="preserve"> generates new </w:t>
      </w:r>
      <w:proofErr w:type="spellStart"/>
      <w:r w:rsidRPr="00736D54">
        <w:rPr>
          <w:rFonts w:ascii="Times New Roman" w:eastAsia="Times New Roman" w:hAnsi="Times New Roman" w:cs="Times New Roman"/>
          <w:i/>
          <w:iCs/>
          <w:sz w:val="24"/>
          <w:szCs w:val="24"/>
        </w:rPr>
        <w:t>suid</w:t>
      </w:r>
      <w:proofErr w:type="spellEnd"/>
      <w:r w:rsidRPr="00736D54">
        <w:rPr>
          <w:rFonts w:ascii="Times New Roman" w:eastAsia="Times New Roman" w:hAnsi="Times New Roman" w:cs="Times New Roman"/>
          <w:sz w:val="24"/>
          <w:szCs w:val="24"/>
        </w:rPr>
        <w:t xml:space="preserve"> thus resulting in an exception if prior release version object is </w:t>
      </w:r>
      <w:proofErr w:type="gramStart"/>
      <w:r w:rsidRPr="00736D54">
        <w:rPr>
          <w:rFonts w:ascii="Times New Roman" w:eastAsia="Times New Roman" w:hAnsi="Times New Roman" w:cs="Times New Roman"/>
          <w:sz w:val="24"/>
          <w:szCs w:val="24"/>
        </w:rPr>
        <w:t>used .</w:t>
      </w:r>
      <w:proofErr w:type="gramEnd"/>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The only way to get rid of the exception is to recompile and deploy the application again.</w:t>
      </w:r>
    </w:p>
    <w:p w:rsidR="00736D54" w:rsidRPr="00736D54" w:rsidRDefault="00736D54" w:rsidP="00736D54">
      <w:pPr>
        <w:spacing w:after="0"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If we explicitly mention the </w:t>
      </w:r>
      <w:proofErr w:type="spellStart"/>
      <w:r w:rsidRPr="00736D54">
        <w:rPr>
          <w:rFonts w:ascii="Times New Roman" w:eastAsia="Times New Roman" w:hAnsi="Times New Roman" w:cs="Times New Roman"/>
          <w:sz w:val="24"/>
          <w:szCs w:val="24"/>
        </w:rPr>
        <w:t>sUid</w:t>
      </w:r>
      <w:proofErr w:type="spellEnd"/>
      <w:r w:rsidRPr="00736D54">
        <w:rPr>
          <w:rFonts w:ascii="Times New Roman" w:eastAsia="Times New Roman" w:hAnsi="Times New Roman" w:cs="Times New Roman"/>
          <w:sz w:val="24"/>
          <w:szCs w:val="24"/>
        </w:rPr>
        <w:t xml:space="preserve"> using the statement: </w:t>
      </w:r>
    </w:p>
    <w:p w:rsidR="00736D54" w:rsidRPr="00736D54" w:rsidRDefault="00736D54" w:rsidP="0073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6D54">
        <w:rPr>
          <w:rFonts w:ascii="Courier New" w:eastAsia="Times New Roman" w:hAnsi="Courier New" w:cs="Courier New"/>
          <w:sz w:val="20"/>
          <w:szCs w:val="20"/>
        </w:rPr>
        <w:t>private</w:t>
      </w:r>
      <w:proofErr w:type="gram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final</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static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long</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serialVersionUID</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&lt;</w:t>
      </w:r>
      <w:r w:rsidRPr="00736D54">
        <w:rPr>
          <w:rFonts w:ascii="Courier New" w:eastAsia="Times New Roman" w:hAnsi="Courier New" w:cs="Courier New"/>
          <w:sz w:val="20"/>
        </w:rPr>
        <w:t>integer value</w:t>
      </w:r>
      <w:r w:rsidRPr="00736D54">
        <w:rPr>
          <w:rFonts w:ascii="Courier New" w:eastAsia="Times New Roman" w:hAnsi="Courier New" w:cs="Courier New"/>
          <w:sz w:val="20"/>
          <w:szCs w:val="20"/>
        </w:rPr>
        <w:t>&gt;</w:t>
      </w: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proofErr w:type="gramStart"/>
      <w:r w:rsidRPr="00736D54">
        <w:rPr>
          <w:rFonts w:ascii="Times New Roman" w:eastAsia="Times New Roman" w:hAnsi="Times New Roman" w:cs="Times New Roman"/>
          <w:sz w:val="24"/>
          <w:szCs w:val="24"/>
        </w:rPr>
        <w:t>then</w:t>
      </w:r>
      <w:proofErr w:type="gramEnd"/>
      <w:r w:rsidRPr="00736D54">
        <w:rPr>
          <w:rFonts w:ascii="Times New Roman" w:eastAsia="Times New Roman" w:hAnsi="Times New Roman" w:cs="Times New Roman"/>
          <w:sz w:val="24"/>
          <w:szCs w:val="24"/>
        </w:rPr>
        <w:t xml:space="preserve"> if any of the </w:t>
      </w:r>
      <w:proofErr w:type="spellStart"/>
      <w:r w:rsidRPr="00736D54">
        <w:rPr>
          <w:rFonts w:ascii="Times New Roman" w:eastAsia="Times New Roman" w:hAnsi="Times New Roman" w:cs="Times New Roman"/>
          <w:sz w:val="24"/>
          <w:szCs w:val="24"/>
        </w:rPr>
        <w:t>metioned</w:t>
      </w:r>
      <w:proofErr w:type="spellEnd"/>
      <w:r w:rsidRPr="00736D54">
        <w:rPr>
          <w:rFonts w:ascii="Times New Roman" w:eastAsia="Times New Roman" w:hAnsi="Times New Roman" w:cs="Times New Roman"/>
          <w:sz w:val="24"/>
          <w:szCs w:val="24"/>
        </w:rPr>
        <w:t xml:space="preserve"> compatible changes are made the class need not to be recompiled. But for incompatible changes there is no other way than to compile again.</w:t>
      </w: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b/>
          <w:bCs/>
          <w:sz w:val="24"/>
          <w:szCs w:val="24"/>
        </w:rPr>
        <w:t xml:space="preserve">Q3) </w:t>
      </w:r>
      <w:proofErr w:type="gramStart"/>
      <w:r w:rsidRPr="00736D54">
        <w:rPr>
          <w:rFonts w:ascii="Times New Roman" w:eastAsia="Times New Roman" w:hAnsi="Times New Roman" w:cs="Times New Roman"/>
          <w:b/>
          <w:bCs/>
          <w:sz w:val="24"/>
          <w:szCs w:val="24"/>
        </w:rPr>
        <w:t>What</w:t>
      </w:r>
      <w:proofErr w:type="gramEnd"/>
      <w:r w:rsidRPr="00736D54">
        <w:rPr>
          <w:rFonts w:ascii="Times New Roman" w:eastAsia="Times New Roman" w:hAnsi="Times New Roman" w:cs="Times New Roman"/>
          <w:b/>
          <w:bCs/>
          <w:sz w:val="24"/>
          <w:szCs w:val="24"/>
        </w:rPr>
        <w:t xml:space="preserve"> is the need of Serialization?</w:t>
      </w: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xml:space="preserve">) The serialization is </w:t>
      </w:r>
      <w:proofErr w:type="gramStart"/>
      <w:r w:rsidRPr="00736D54">
        <w:rPr>
          <w:rFonts w:ascii="Times New Roman" w:eastAsia="Times New Roman" w:hAnsi="Times New Roman" w:cs="Times New Roman"/>
          <w:sz w:val="24"/>
          <w:szCs w:val="24"/>
        </w:rPr>
        <w:t>used :</w:t>
      </w:r>
      <w:proofErr w:type="gramEnd"/>
      <w:r w:rsidRPr="00736D54">
        <w:rPr>
          <w:rFonts w:ascii="Times New Roman" w:eastAsia="Times New Roman" w:hAnsi="Times New Roman" w:cs="Times New Roman"/>
          <w:sz w:val="24"/>
          <w:szCs w:val="24"/>
        </w:rPr>
        <w:t xml:space="preserve">- </w:t>
      </w:r>
    </w:p>
    <w:p w:rsidR="00736D54" w:rsidRPr="00736D54" w:rsidRDefault="00736D54" w:rsidP="00736D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To send state of one or more object’s state over the network through a socket.</w:t>
      </w:r>
    </w:p>
    <w:p w:rsidR="00736D54" w:rsidRPr="00736D54" w:rsidRDefault="00736D54" w:rsidP="00736D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To save the state of an object in a file.</w:t>
      </w:r>
    </w:p>
    <w:p w:rsidR="00736D54" w:rsidRPr="00736D54" w:rsidRDefault="00736D54" w:rsidP="00736D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An object’s state needs to be manipulated as a stream of bytes.</w:t>
      </w:r>
    </w:p>
    <w:p w:rsidR="00736D54" w:rsidRDefault="00736D54" w:rsidP="00B40EC5">
      <w:pPr>
        <w:pStyle w:val="HTMLPreformatted"/>
        <w:rPr>
          <w:color w:val="009900"/>
        </w:rPr>
      </w:pP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4.</w:t>
      </w:r>
      <w:r w:rsidRPr="00736D54">
        <w:rPr>
          <w:rFonts w:ascii="Times New Roman" w:eastAsia="Times New Roman" w:hAnsi="Times New Roman" w:cs="Times New Roman"/>
          <w:b/>
          <w:bCs/>
          <w:sz w:val="24"/>
          <w:szCs w:val="24"/>
        </w:rPr>
        <w:t>Other</w:t>
      </w:r>
      <w:proofErr w:type="gramEnd"/>
      <w:r w:rsidRPr="00736D54">
        <w:rPr>
          <w:rFonts w:ascii="Times New Roman" w:eastAsia="Times New Roman" w:hAnsi="Times New Roman" w:cs="Times New Roman"/>
          <w:b/>
          <w:bCs/>
          <w:sz w:val="24"/>
          <w:szCs w:val="24"/>
        </w:rPr>
        <w:t xml:space="preserve"> than Serialization what are the different approach to make object </w:t>
      </w:r>
      <w:proofErr w:type="spellStart"/>
      <w:r w:rsidRPr="00736D54">
        <w:rPr>
          <w:rFonts w:ascii="Times New Roman" w:eastAsia="Times New Roman" w:hAnsi="Times New Roman" w:cs="Times New Roman"/>
          <w:b/>
          <w:bCs/>
          <w:sz w:val="24"/>
          <w:szCs w:val="24"/>
        </w:rPr>
        <w:t>Serializable</w:t>
      </w:r>
      <w:proofErr w:type="spellEnd"/>
      <w:r w:rsidRPr="00736D54">
        <w:rPr>
          <w:rFonts w:ascii="Times New Roman" w:eastAsia="Times New Roman" w:hAnsi="Times New Roman" w:cs="Times New Roman"/>
          <w:b/>
          <w:bCs/>
          <w:sz w:val="24"/>
          <w:szCs w:val="24"/>
        </w:rPr>
        <w:t>?</w:t>
      </w:r>
    </w:p>
    <w:p w:rsidR="00736D54" w:rsidRPr="00736D54" w:rsidRDefault="00736D54" w:rsidP="00736D54">
      <w:p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t>Ans</w:t>
      </w:r>
      <w:proofErr w:type="spellEnd"/>
      <w:proofErr w:type="gramStart"/>
      <w:r>
        <w:rPr>
          <w:rFonts w:ascii="Times New Roman" w:eastAsia="Times New Roman" w:hAnsi="Times New Roman" w:cs="Times New Roman"/>
          <w:sz w:val="24"/>
          <w:szCs w:val="24"/>
        </w:rPr>
        <w:t>:-</w:t>
      </w:r>
      <w:proofErr w:type="gramEnd"/>
      <w:r w:rsidRPr="00736D54">
        <w:rPr>
          <w:rFonts w:ascii="Times New Roman" w:eastAsia="Times New Roman" w:hAnsi="Times New Roman" w:cs="Times New Roman"/>
          <w:sz w:val="24"/>
          <w:szCs w:val="24"/>
        </w:rPr>
        <w:t xml:space="preserve"> Besides the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interface, at least three alternate approaches can serialize Java objects:</w:t>
      </w:r>
    </w:p>
    <w:p w:rsidR="00736D54" w:rsidRPr="00736D54" w:rsidRDefault="00736D54" w:rsidP="00736D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For object serialization, instead of implementing the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interface, a developer can implement the </w:t>
      </w:r>
      <w:proofErr w:type="spellStart"/>
      <w:r w:rsidRPr="00736D54">
        <w:rPr>
          <w:rFonts w:ascii="Times New Roman" w:eastAsia="Times New Roman" w:hAnsi="Times New Roman" w:cs="Times New Roman"/>
          <w:sz w:val="24"/>
          <w:szCs w:val="24"/>
        </w:rPr>
        <w:t>Externalizable</w:t>
      </w:r>
      <w:proofErr w:type="spellEnd"/>
      <w:r w:rsidRPr="00736D54">
        <w:rPr>
          <w:rFonts w:ascii="Times New Roman" w:eastAsia="Times New Roman" w:hAnsi="Times New Roman" w:cs="Times New Roman"/>
          <w:sz w:val="24"/>
          <w:szCs w:val="24"/>
        </w:rPr>
        <w:t xml:space="preserve"> interface, which extends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By implementing </w:t>
      </w:r>
      <w:proofErr w:type="spellStart"/>
      <w:r w:rsidRPr="00736D54">
        <w:rPr>
          <w:rFonts w:ascii="Times New Roman" w:eastAsia="Times New Roman" w:hAnsi="Times New Roman" w:cs="Times New Roman"/>
          <w:sz w:val="24"/>
          <w:szCs w:val="24"/>
        </w:rPr>
        <w:t>Externalizable</w:t>
      </w:r>
      <w:proofErr w:type="spellEnd"/>
      <w:r w:rsidRPr="00736D54">
        <w:rPr>
          <w:rFonts w:ascii="Times New Roman" w:eastAsia="Times New Roman" w:hAnsi="Times New Roman" w:cs="Times New Roman"/>
          <w:sz w:val="24"/>
          <w:szCs w:val="24"/>
        </w:rPr>
        <w:t xml:space="preserve">, a developer is responsible for implementing the </w:t>
      </w:r>
      <w:proofErr w:type="spellStart"/>
      <w:proofErr w:type="gramStart"/>
      <w:r w:rsidRPr="00736D54">
        <w:rPr>
          <w:rFonts w:ascii="Times New Roman" w:eastAsia="Times New Roman" w:hAnsi="Times New Roman" w:cs="Times New Roman"/>
          <w:sz w:val="24"/>
          <w:szCs w:val="24"/>
        </w:rPr>
        <w:t>writeExternal</w:t>
      </w:r>
      <w:proofErr w:type="spellEnd"/>
      <w:r w:rsidRPr="00736D54">
        <w:rPr>
          <w:rFonts w:ascii="Times New Roman" w:eastAsia="Times New Roman" w:hAnsi="Times New Roman" w:cs="Times New Roman"/>
          <w:sz w:val="24"/>
          <w:szCs w:val="24"/>
        </w:rPr>
        <w:t>(</w:t>
      </w:r>
      <w:proofErr w:type="gramEnd"/>
      <w:r w:rsidRPr="00736D54">
        <w:rPr>
          <w:rFonts w:ascii="Times New Roman" w:eastAsia="Times New Roman" w:hAnsi="Times New Roman" w:cs="Times New Roman"/>
          <w:sz w:val="24"/>
          <w:szCs w:val="24"/>
        </w:rPr>
        <w:t xml:space="preserve">) and </w:t>
      </w:r>
      <w:proofErr w:type="spellStart"/>
      <w:r w:rsidRPr="00736D54">
        <w:rPr>
          <w:rFonts w:ascii="Times New Roman" w:eastAsia="Times New Roman" w:hAnsi="Times New Roman" w:cs="Times New Roman"/>
          <w:sz w:val="24"/>
          <w:szCs w:val="24"/>
        </w:rPr>
        <w:t>readExternal</w:t>
      </w:r>
      <w:proofErr w:type="spellEnd"/>
      <w:r w:rsidRPr="00736D54">
        <w:rPr>
          <w:rFonts w:ascii="Times New Roman" w:eastAsia="Times New Roman" w:hAnsi="Times New Roman" w:cs="Times New Roman"/>
          <w:sz w:val="24"/>
          <w:szCs w:val="24"/>
        </w:rPr>
        <w:t>() methods. As a result, a developer has sole control over reading and writing the serialized objects.</w:t>
      </w:r>
    </w:p>
    <w:p w:rsidR="00736D54" w:rsidRPr="00736D54" w:rsidRDefault="00736D54" w:rsidP="00736D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XML serialization is an often-used approach for data interchange. This approach lags runtime performance when compared with Java serialization, both in terms of the size of the object and the processing time. With a speedier XML parser, the performance gap with respect to the processing time narrows. Nonetheless, XML serialization provides a more malleable solution when faced with changes in the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object.</w:t>
      </w:r>
    </w:p>
    <w:p w:rsidR="00736D54" w:rsidRDefault="00736D54" w:rsidP="00736D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Finally, consider a "roll-your-own" serialization approach. You can write an object's content directly via either the </w:t>
      </w:r>
      <w:proofErr w:type="spellStart"/>
      <w:r w:rsidRPr="00736D54">
        <w:rPr>
          <w:rFonts w:ascii="Times New Roman" w:eastAsia="Times New Roman" w:hAnsi="Times New Roman" w:cs="Times New Roman"/>
          <w:sz w:val="24"/>
          <w:szCs w:val="24"/>
        </w:rPr>
        <w:t>ObjectOutputStream</w:t>
      </w:r>
      <w:proofErr w:type="spellEnd"/>
      <w:r w:rsidRPr="00736D54">
        <w:rPr>
          <w:rFonts w:ascii="Times New Roman" w:eastAsia="Times New Roman" w:hAnsi="Times New Roman" w:cs="Times New Roman"/>
          <w:sz w:val="24"/>
          <w:szCs w:val="24"/>
        </w:rPr>
        <w:t xml:space="preserve"> or the </w:t>
      </w:r>
      <w:proofErr w:type="spellStart"/>
      <w:r w:rsidRPr="00736D54">
        <w:rPr>
          <w:rFonts w:ascii="Times New Roman" w:eastAsia="Times New Roman" w:hAnsi="Times New Roman" w:cs="Times New Roman"/>
          <w:sz w:val="24"/>
          <w:szCs w:val="24"/>
        </w:rPr>
        <w:t>DataOutputStream</w:t>
      </w:r>
      <w:proofErr w:type="spellEnd"/>
      <w:r w:rsidRPr="00736D54">
        <w:rPr>
          <w:rFonts w:ascii="Times New Roman" w:eastAsia="Times New Roman" w:hAnsi="Times New Roman" w:cs="Times New Roman"/>
          <w:sz w:val="24"/>
          <w:szCs w:val="24"/>
        </w:rPr>
        <w:t>. While this approach is more involved in its initial implementation, it offers the greatest flexibility and extensibility. In addition, this approach provides a performance advantage over Java serialization.</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b/>
          <w:bCs/>
          <w:sz w:val="24"/>
          <w:szCs w:val="24"/>
        </w:rPr>
        <w:t xml:space="preserve">Q5) Do we need to implement any method of </w:t>
      </w:r>
      <w:proofErr w:type="spellStart"/>
      <w:r w:rsidRPr="00736D54">
        <w:rPr>
          <w:rFonts w:ascii="Times New Roman" w:eastAsia="Times New Roman" w:hAnsi="Times New Roman" w:cs="Times New Roman"/>
          <w:b/>
          <w:bCs/>
          <w:sz w:val="24"/>
          <w:szCs w:val="24"/>
        </w:rPr>
        <w:t>Serializable</w:t>
      </w:r>
      <w:proofErr w:type="spellEnd"/>
      <w:r w:rsidRPr="00736D54">
        <w:rPr>
          <w:rFonts w:ascii="Times New Roman" w:eastAsia="Times New Roman" w:hAnsi="Times New Roman" w:cs="Times New Roman"/>
          <w:b/>
          <w:bCs/>
          <w:sz w:val="24"/>
          <w:szCs w:val="24"/>
        </w:rPr>
        <w:t xml:space="preserve"> interface to make an object </w:t>
      </w:r>
      <w:proofErr w:type="spellStart"/>
      <w:r w:rsidRPr="00736D54">
        <w:rPr>
          <w:rFonts w:ascii="Times New Roman" w:eastAsia="Times New Roman" w:hAnsi="Times New Roman" w:cs="Times New Roman"/>
          <w:b/>
          <w:bCs/>
          <w:sz w:val="24"/>
          <w:szCs w:val="24"/>
        </w:rPr>
        <w:t>serializable</w:t>
      </w:r>
      <w:proofErr w:type="spellEnd"/>
      <w:r w:rsidRPr="00736D54">
        <w:rPr>
          <w:rFonts w:ascii="Times New Roman" w:eastAsia="Times New Roman" w:hAnsi="Times New Roman" w:cs="Times New Roman"/>
          <w:b/>
          <w:bCs/>
          <w:sz w:val="24"/>
          <w:szCs w:val="24"/>
        </w:rPr>
        <w:t>?</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xml:space="preserve">) No.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is a Marker Interface. It does not have any methods.</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b/>
          <w:bCs/>
          <w:sz w:val="24"/>
          <w:szCs w:val="24"/>
        </w:rPr>
        <w:lastRenderedPageBreak/>
        <w:t xml:space="preserve">Q6) </w:t>
      </w:r>
      <w:proofErr w:type="gramStart"/>
      <w:r w:rsidRPr="00736D54">
        <w:rPr>
          <w:rFonts w:ascii="Times New Roman" w:eastAsia="Times New Roman" w:hAnsi="Times New Roman" w:cs="Times New Roman"/>
          <w:b/>
          <w:bCs/>
          <w:sz w:val="24"/>
          <w:szCs w:val="24"/>
        </w:rPr>
        <w:t>What</w:t>
      </w:r>
      <w:proofErr w:type="gramEnd"/>
      <w:r w:rsidRPr="00736D54">
        <w:rPr>
          <w:rFonts w:ascii="Times New Roman" w:eastAsia="Times New Roman" w:hAnsi="Times New Roman" w:cs="Times New Roman"/>
          <w:b/>
          <w:bCs/>
          <w:sz w:val="24"/>
          <w:szCs w:val="24"/>
        </w:rPr>
        <w:t xml:space="preserve"> happens if the object to be serialized includes the references to other </w:t>
      </w:r>
      <w:proofErr w:type="spellStart"/>
      <w:r w:rsidRPr="00736D54">
        <w:rPr>
          <w:rFonts w:ascii="Times New Roman" w:eastAsia="Times New Roman" w:hAnsi="Times New Roman" w:cs="Times New Roman"/>
          <w:b/>
          <w:bCs/>
          <w:sz w:val="24"/>
          <w:szCs w:val="24"/>
        </w:rPr>
        <w:t>serializable</w:t>
      </w:r>
      <w:proofErr w:type="spellEnd"/>
      <w:r w:rsidRPr="00736D54">
        <w:rPr>
          <w:rFonts w:ascii="Times New Roman" w:eastAsia="Times New Roman" w:hAnsi="Times New Roman" w:cs="Times New Roman"/>
          <w:b/>
          <w:bCs/>
          <w:sz w:val="24"/>
          <w:szCs w:val="24"/>
        </w:rPr>
        <w:t xml:space="preserve"> objects?</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xml:space="preserve">) </w:t>
      </w:r>
      <w:proofErr w:type="gramStart"/>
      <w:r w:rsidRPr="00736D54">
        <w:rPr>
          <w:rFonts w:ascii="Times New Roman" w:eastAsia="Times New Roman" w:hAnsi="Times New Roman" w:cs="Times New Roman"/>
          <w:sz w:val="24"/>
          <w:szCs w:val="24"/>
        </w:rPr>
        <w:t>If</w:t>
      </w:r>
      <w:proofErr w:type="gramEnd"/>
      <w:r w:rsidRPr="00736D54">
        <w:rPr>
          <w:rFonts w:ascii="Times New Roman" w:eastAsia="Times New Roman" w:hAnsi="Times New Roman" w:cs="Times New Roman"/>
          <w:sz w:val="24"/>
          <w:szCs w:val="24"/>
        </w:rPr>
        <w:t xml:space="preserve"> the object to be serialized includes references to the other objects, then all those object’s state also will be saved as the part of the serialized state of the object in question. The whole object graph of the object to be serialized will be saved during serialization automatically provided all the objects included in the object’s graph are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b/>
          <w:bCs/>
          <w:sz w:val="24"/>
          <w:szCs w:val="24"/>
        </w:rPr>
        <w:t xml:space="preserve">Q7) </w:t>
      </w:r>
      <w:proofErr w:type="gramStart"/>
      <w:r w:rsidRPr="00736D54">
        <w:rPr>
          <w:rFonts w:ascii="Times New Roman" w:eastAsia="Times New Roman" w:hAnsi="Times New Roman" w:cs="Times New Roman"/>
          <w:b/>
          <w:bCs/>
          <w:sz w:val="24"/>
          <w:szCs w:val="24"/>
        </w:rPr>
        <w:t>What</w:t>
      </w:r>
      <w:proofErr w:type="gramEnd"/>
      <w:r w:rsidRPr="00736D54">
        <w:rPr>
          <w:rFonts w:ascii="Times New Roman" w:eastAsia="Times New Roman" w:hAnsi="Times New Roman" w:cs="Times New Roman"/>
          <w:b/>
          <w:bCs/>
          <w:sz w:val="24"/>
          <w:szCs w:val="24"/>
        </w:rPr>
        <w:t xml:space="preserve"> happens if an object is </w:t>
      </w:r>
      <w:proofErr w:type="spellStart"/>
      <w:r w:rsidRPr="00736D54">
        <w:rPr>
          <w:rFonts w:ascii="Times New Roman" w:eastAsia="Times New Roman" w:hAnsi="Times New Roman" w:cs="Times New Roman"/>
          <w:b/>
          <w:bCs/>
          <w:sz w:val="24"/>
          <w:szCs w:val="24"/>
        </w:rPr>
        <w:t>serializable</w:t>
      </w:r>
      <w:proofErr w:type="spellEnd"/>
      <w:r w:rsidRPr="00736D54">
        <w:rPr>
          <w:rFonts w:ascii="Times New Roman" w:eastAsia="Times New Roman" w:hAnsi="Times New Roman" w:cs="Times New Roman"/>
          <w:b/>
          <w:bCs/>
          <w:sz w:val="24"/>
          <w:szCs w:val="24"/>
        </w:rPr>
        <w:t xml:space="preserve"> but it includes a reference to a non-</w:t>
      </w:r>
      <w:proofErr w:type="spellStart"/>
      <w:r w:rsidRPr="00736D54">
        <w:rPr>
          <w:rFonts w:ascii="Times New Roman" w:eastAsia="Times New Roman" w:hAnsi="Times New Roman" w:cs="Times New Roman"/>
          <w:b/>
          <w:bCs/>
          <w:sz w:val="24"/>
          <w:szCs w:val="24"/>
        </w:rPr>
        <w:t>serializable</w:t>
      </w:r>
      <w:proofErr w:type="spellEnd"/>
      <w:r w:rsidRPr="00736D54">
        <w:rPr>
          <w:rFonts w:ascii="Times New Roman" w:eastAsia="Times New Roman" w:hAnsi="Times New Roman" w:cs="Times New Roman"/>
          <w:b/>
          <w:bCs/>
          <w:sz w:val="24"/>
          <w:szCs w:val="24"/>
        </w:rPr>
        <w:t xml:space="preserve"> object?</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xml:space="preserve">- If you try to serialize an object of a class which implements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but the object includes a reference to </w:t>
      </w:r>
      <w:proofErr w:type="gramStart"/>
      <w:r w:rsidRPr="00736D54">
        <w:rPr>
          <w:rFonts w:ascii="Times New Roman" w:eastAsia="Times New Roman" w:hAnsi="Times New Roman" w:cs="Times New Roman"/>
          <w:sz w:val="24"/>
          <w:szCs w:val="24"/>
        </w:rPr>
        <w:t>an</w:t>
      </w:r>
      <w:proofErr w:type="gramEnd"/>
      <w:r w:rsidRPr="00736D54">
        <w:rPr>
          <w:rFonts w:ascii="Times New Roman" w:eastAsia="Times New Roman" w:hAnsi="Times New Roman" w:cs="Times New Roman"/>
          <w:sz w:val="24"/>
          <w:szCs w:val="24"/>
        </w:rPr>
        <w:t xml:space="preserve"> non-</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class then a ‘</w:t>
      </w:r>
      <w:proofErr w:type="spellStart"/>
      <w:r w:rsidRPr="00736D54">
        <w:rPr>
          <w:rFonts w:ascii="Times New Roman" w:eastAsia="Times New Roman" w:hAnsi="Times New Roman" w:cs="Times New Roman"/>
          <w:sz w:val="24"/>
          <w:szCs w:val="24"/>
        </w:rPr>
        <w:t>NotSerializableException</w:t>
      </w:r>
      <w:proofErr w:type="spellEnd"/>
      <w:r w:rsidRPr="00736D54">
        <w:rPr>
          <w:rFonts w:ascii="Times New Roman" w:eastAsia="Times New Roman" w:hAnsi="Times New Roman" w:cs="Times New Roman"/>
          <w:sz w:val="24"/>
          <w:szCs w:val="24"/>
        </w:rPr>
        <w:t>’ will be thrown at runtime.</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public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class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NonSerial</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//This is a non-</w:t>
      </w:r>
      <w:proofErr w:type="spellStart"/>
      <w:r w:rsidRPr="00736D54">
        <w:rPr>
          <w:rFonts w:ascii="Courier New" w:eastAsia="Times New Roman" w:hAnsi="Courier New" w:cs="Courier New"/>
          <w:sz w:val="20"/>
          <w:szCs w:val="20"/>
        </w:rPr>
        <w:t>serializable</w:t>
      </w:r>
      <w:proofErr w:type="spellEnd"/>
      <w:r w:rsidRPr="00736D54">
        <w:rPr>
          <w:rFonts w:ascii="Courier New" w:eastAsia="Times New Roman" w:hAnsi="Courier New" w:cs="Courier New"/>
          <w:sz w:val="20"/>
          <w:szCs w:val="20"/>
        </w:rPr>
        <w:t xml:space="preserve">  class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public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class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MyClass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implements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Serializable</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static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final</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long</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serialVersionUID</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1L</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NonSerial</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nonSerial</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MyClass</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NonSerial</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nonSerial</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this.</w:t>
      </w:r>
      <w:r w:rsidRPr="00736D54">
        <w:rPr>
          <w:rFonts w:ascii="Courier New" w:eastAsia="Times New Roman" w:hAnsi="Courier New" w:cs="Courier New"/>
          <w:sz w:val="20"/>
        </w:rPr>
        <w:t>nonSerial</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nonSerial</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public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static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void</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main(</w:t>
      </w:r>
      <w:r w:rsidRPr="00736D54">
        <w:rPr>
          <w:rFonts w:ascii="Courier New" w:eastAsia="Times New Roman" w:hAnsi="Courier New" w:cs="Courier New"/>
          <w:sz w:val="20"/>
        </w:rPr>
        <w:t xml:space="preserve">String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args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NonSerial</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nonSer</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NonSerial</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MyClass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MyClass</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nonSer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try</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FileOutputStream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FileOutputStream</w:t>
      </w:r>
      <w:proofErr w:type="spellEnd"/>
      <w:r w:rsidRPr="00736D54">
        <w:rPr>
          <w:rFonts w:ascii="Courier New" w:eastAsia="Times New Roman" w:hAnsi="Courier New" w:cs="Courier New"/>
          <w:sz w:val="20"/>
          <w:szCs w:val="20"/>
        </w:rPr>
        <w:t>("test1.ser");</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ObjectOutputStream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ObjectOutputStream</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fs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r w:rsidRPr="00736D54">
        <w:rPr>
          <w:rFonts w:ascii="Courier New" w:eastAsia="Times New Roman" w:hAnsi="Courier New" w:cs="Courier New"/>
          <w:sz w:val="20"/>
          <w:szCs w:val="20"/>
        </w:rPr>
        <w:t>.writeObject</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r w:rsidRPr="00736D54">
        <w:rPr>
          <w:rFonts w:ascii="Courier New" w:eastAsia="Times New Roman" w:hAnsi="Courier New" w:cs="Courier New"/>
          <w:sz w:val="20"/>
          <w:szCs w:val="20"/>
        </w:rPr>
        <w:t>.close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catch</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(Exception</w:t>
      </w:r>
      <w:r w:rsidRPr="00736D54">
        <w:rPr>
          <w:rFonts w:ascii="Courier New" w:eastAsia="Times New Roman" w:hAnsi="Courier New" w:cs="Courier New"/>
          <w:sz w:val="20"/>
        </w:rPr>
        <w:t xml:space="preserve"> 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e</w:t>
      </w:r>
      <w:r w:rsidRPr="00736D54">
        <w:rPr>
          <w:rFonts w:ascii="Courier New" w:eastAsia="Times New Roman" w:hAnsi="Courier New" w:cs="Courier New"/>
          <w:sz w:val="20"/>
          <w:szCs w:val="20"/>
        </w:rPr>
        <w:t>.printStackTrace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try</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FileInputStream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fis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FileInputStream</w:t>
      </w:r>
      <w:proofErr w:type="spellEnd"/>
      <w:r w:rsidRPr="00736D54">
        <w:rPr>
          <w:rFonts w:ascii="Courier New" w:eastAsia="Times New Roman" w:hAnsi="Courier New" w:cs="Courier New"/>
          <w:sz w:val="20"/>
          <w:szCs w:val="20"/>
        </w:rPr>
        <w:t>("test1.ser");</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ObjectInputStream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ois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ObjectInputStream</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fis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c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MyClass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ois</w:t>
      </w:r>
      <w:r w:rsidRPr="00736D54">
        <w:rPr>
          <w:rFonts w:ascii="Courier New" w:eastAsia="Times New Roman" w:hAnsi="Courier New" w:cs="Courier New"/>
          <w:sz w:val="20"/>
          <w:szCs w:val="20"/>
        </w:rPr>
        <w:t>.readObject</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ois</w:t>
      </w:r>
      <w:r w:rsidRPr="00736D54">
        <w:rPr>
          <w:rFonts w:ascii="Courier New" w:eastAsia="Times New Roman" w:hAnsi="Courier New" w:cs="Courier New"/>
          <w:sz w:val="20"/>
          <w:szCs w:val="20"/>
        </w:rPr>
        <w:t>.close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catch</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(Exception</w:t>
      </w:r>
      <w:r w:rsidRPr="00736D54">
        <w:rPr>
          <w:rFonts w:ascii="Courier New" w:eastAsia="Times New Roman" w:hAnsi="Courier New" w:cs="Courier New"/>
          <w:sz w:val="20"/>
        </w:rPr>
        <w:t xml:space="preserve"> 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e</w:t>
      </w:r>
      <w:r w:rsidRPr="00736D54">
        <w:rPr>
          <w:rFonts w:ascii="Courier New" w:eastAsia="Times New Roman" w:hAnsi="Courier New" w:cs="Courier New"/>
          <w:sz w:val="20"/>
          <w:szCs w:val="20"/>
        </w:rPr>
        <w:t>.printStackTrace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On execution of above code following exception will be thrown</w:t>
      </w:r>
      <w:r w:rsidRPr="00736D54">
        <w:rPr>
          <w:rFonts w:ascii="Courier New" w:eastAsia="Times New Roman" w:hAnsi="Courier New" w:cs="Courier New"/>
          <w:sz w:val="20"/>
          <w:szCs w:val="20"/>
        </w:rPr>
        <w:t>;</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36D54">
        <w:rPr>
          <w:rFonts w:ascii="Courier New" w:eastAsia="Times New Roman" w:hAnsi="Courier New" w:cs="Courier New"/>
          <w:sz w:val="20"/>
        </w:rPr>
        <w:t>java</w:t>
      </w:r>
      <w:r w:rsidRPr="00736D54">
        <w:rPr>
          <w:rFonts w:ascii="Courier New" w:eastAsia="Times New Roman" w:hAnsi="Courier New" w:cs="Courier New"/>
          <w:sz w:val="20"/>
          <w:szCs w:val="20"/>
        </w:rPr>
        <w:t>.</w:t>
      </w:r>
      <w:r w:rsidRPr="00736D54">
        <w:rPr>
          <w:rFonts w:ascii="Courier New" w:eastAsia="Times New Roman" w:hAnsi="Courier New" w:cs="Courier New"/>
          <w:sz w:val="20"/>
        </w:rPr>
        <w:t>io</w:t>
      </w:r>
      <w:r w:rsidRPr="00736D54">
        <w:rPr>
          <w:rFonts w:ascii="Courier New" w:eastAsia="Times New Roman" w:hAnsi="Courier New" w:cs="Courier New"/>
          <w:sz w:val="20"/>
          <w:szCs w:val="20"/>
        </w:rPr>
        <w:t>.</w:t>
      </w:r>
      <w:r w:rsidRPr="00736D54">
        <w:rPr>
          <w:rFonts w:ascii="Courier New" w:eastAsia="Times New Roman" w:hAnsi="Courier New" w:cs="Courier New"/>
          <w:sz w:val="20"/>
        </w:rPr>
        <w:t>NotSerializableException</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NonSerial</w:t>
      </w:r>
      <w:proofErr w:type="spellEnd"/>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at java</w:t>
      </w:r>
      <w:r w:rsidRPr="00736D54">
        <w:rPr>
          <w:rFonts w:ascii="Courier New" w:eastAsia="Times New Roman" w:hAnsi="Courier New" w:cs="Courier New"/>
          <w:sz w:val="20"/>
          <w:szCs w:val="20"/>
        </w:rPr>
        <w:t>.</w:t>
      </w:r>
      <w:r w:rsidRPr="00736D54">
        <w:rPr>
          <w:rFonts w:ascii="Courier New" w:eastAsia="Times New Roman" w:hAnsi="Courier New" w:cs="Courier New"/>
          <w:sz w:val="20"/>
        </w:rPr>
        <w:t>io</w:t>
      </w:r>
      <w:r w:rsidRPr="00736D54">
        <w:rPr>
          <w:rFonts w:ascii="Courier New" w:eastAsia="Times New Roman" w:hAnsi="Courier New" w:cs="Courier New"/>
          <w:sz w:val="20"/>
          <w:szCs w:val="20"/>
        </w:rPr>
        <w:t>.</w:t>
      </w:r>
      <w:r w:rsidRPr="00736D54">
        <w:rPr>
          <w:rFonts w:ascii="Courier New" w:eastAsia="Times New Roman" w:hAnsi="Courier New" w:cs="Courier New"/>
          <w:sz w:val="20"/>
        </w:rPr>
        <w:t>ObjectOutputStream</w:t>
      </w:r>
      <w:r w:rsidRPr="00736D54">
        <w:rPr>
          <w:rFonts w:ascii="Courier New" w:eastAsia="Times New Roman" w:hAnsi="Courier New" w:cs="Courier New"/>
          <w:sz w:val="20"/>
          <w:szCs w:val="20"/>
        </w:rPr>
        <w:t>.writeObject0(</w:t>
      </w:r>
      <w:r w:rsidRPr="00736D54">
        <w:rPr>
          <w:rFonts w:ascii="Courier New" w:eastAsia="Times New Roman" w:hAnsi="Courier New" w:cs="Courier New"/>
          <w:sz w:val="20"/>
        </w:rPr>
        <w:t>ObjectOutputStream</w:t>
      </w:r>
      <w:r w:rsidRPr="00736D54">
        <w:rPr>
          <w:rFonts w:ascii="Courier New" w:eastAsia="Times New Roman" w:hAnsi="Courier New" w:cs="Courier New"/>
          <w:sz w:val="20"/>
          <w:szCs w:val="20"/>
        </w:rPr>
        <w:t>.</w:t>
      </w:r>
      <w:r w:rsidRPr="00736D54">
        <w:rPr>
          <w:rFonts w:ascii="Courier New" w:eastAsia="Times New Roman" w:hAnsi="Courier New" w:cs="Courier New"/>
          <w:sz w:val="20"/>
        </w:rPr>
        <w:t>java</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b/>
          <w:bCs/>
          <w:sz w:val="24"/>
          <w:szCs w:val="24"/>
        </w:rPr>
        <w:t>Q8) Are the static variables saved as the part of serialization?</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No. The static variables belong to the class are not the part of the state of the object so they are not saved as the part of serialized object.</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b/>
          <w:bCs/>
          <w:sz w:val="24"/>
          <w:szCs w:val="24"/>
        </w:rPr>
        <w:t>Q9</w:t>
      </w:r>
      <w:proofErr w:type="gramStart"/>
      <w:r w:rsidRPr="00736D54">
        <w:rPr>
          <w:rFonts w:ascii="Times New Roman" w:eastAsia="Times New Roman" w:hAnsi="Times New Roman" w:cs="Times New Roman"/>
          <w:b/>
          <w:bCs/>
          <w:sz w:val="24"/>
          <w:szCs w:val="24"/>
        </w:rPr>
        <w:t>)What</w:t>
      </w:r>
      <w:proofErr w:type="gramEnd"/>
      <w:r w:rsidRPr="00736D54">
        <w:rPr>
          <w:rFonts w:ascii="Times New Roman" w:eastAsia="Times New Roman" w:hAnsi="Times New Roman" w:cs="Times New Roman"/>
          <w:b/>
          <w:bCs/>
          <w:sz w:val="24"/>
          <w:szCs w:val="24"/>
        </w:rPr>
        <w:t xml:space="preserve"> is a transient variable?</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lastRenderedPageBreak/>
        <w:t>Ans</w:t>
      </w:r>
      <w:proofErr w:type="spellEnd"/>
      <w:r w:rsidRPr="00736D54">
        <w:rPr>
          <w:rFonts w:ascii="Times New Roman" w:eastAsia="Times New Roman" w:hAnsi="Times New Roman" w:cs="Times New Roman"/>
          <w:sz w:val="24"/>
          <w:szCs w:val="24"/>
        </w:rPr>
        <w:t>) These variables are not included in the process of serialization and are not the part of the object’s serialized state.</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b/>
          <w:bCs/>
          <w:sz w:val="24"/>
          <w:szCs w:val="24"/>
        </w:rPr>
        <w:t xml:space="preserve">Q10) </w:t>
      </w:r>
      <w:proofErr w:type="gramStart"/>
      <w:r w:rsidRPr="00736D54">
        <w:rPr>
          <w:rFonts w:ascii="Times New Roman" w:eastAsia="Times New Roman" w:hAnsi="Times New Roman" w:cs="Times New Roman"/>
          <w:b/>
          <w:bCs/>
          <w:sz w:val="24"/>
          <w:szCs w:val="24"/>
        </w:rPr>
        <w:t>What</w:t>
      </w:r>
      <w:proofErr w:type="gramEnd"/>
      <w:r w:rsidRPr="00736D54">
        <w:rPr>
          <w:rFonts w:ascii="Times New Roman" w:eastAsia="Times New Roman" w:hAnsi="Times New Roman" w:cs="Times New Roman"/>
          <w:b/>
          <w:bCs/>
          <w:sz w:val="24"/>
          <w:szCs w:val="24"/>
        </w:rPr>
        <w:t xml:space="preserve"> will be the value of transient variable after de-serialization?</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xml:space="preserve">) </w:t>
      </w:r>
      <w:proofErr w:type="gramStart"/>
      <w:r w:rsidRPr="00736D54">
        <w:rPr>
          <w:rFonts w:ascii="Times New Roman" w:eastAsia="Times New Roman" w:hAnsi="Times New Roman" w:cs="Times New Roman"/>
          <w:sz w:val="24"/>
          <w:szCs w:val="24"/>
        </w:rPr>
        <w:t>It’s</w:t>
      </w:r>
      <w:proofErr w:type="gramEnd"/>
      <w:r w:rsidRPr="00736D54">
        <w:rPr>
          <w:rFonts w:ascii="Times New Roman" w:eastAsia="Times New Roman" w:hAnsi="Times New Roman" w:cs="Times New Roman"/>
          <w:sz w:val="24"/>
          <w:szCs w:val="24"/>
        </w:rPr>
        <w:t xml:space="preserve"> default value.</w:t>
      </w:r>
      <w:r w:rsidRPr="00736D54">
        <w:rPr>
          <w:rFonts w:ascii="Times New Roman" w:eastAsia="Times New Roman" w:hAnsi="Times New Roman" w:cs="Times New Roman"/>
          <w:sz w:val="24"/>
          <w:szCs w:val="24"/>
        </w:rPr>
        <w:br/>
      </w:r>
      <w:proofErr w:type="gramStart"/>
      <w:r w:rsidRPr="00736D54">
        <w:rPr>
          <w:rFonts w:ascii="Times New Roman" w:eastAsia="Times New Roman" w:hAnsi="Times New Roman" w:cs="Times New Roman"/>
          <w:sz w:val="24"/>
          <w:szCs w:val="24"/>
        </w:rPr>
        <w:t>e.g</w:t>
      </w:r>
      <w:proofErr w:type="gramEnd"/>
      <w:r w:rsidRPr="00736D54">
        <w:rPr>
          <w:rFonts w:ascii="Times New Roman" w:eastAsia="Times New Roman" w:hAnsi="Times New Roman" w:cs="Times New Roman"/>
          <w:sz w:val="24"/>
          <w:szCs w:val="24"/>
        </w:rPr>
        <w:t xml:space="preserve">. if the transient variable in question is an </w:t>
      </w:r>
      <w:proofErr w:type="spellStart"/>
      <w:r w:rsidRPr="00736D54">
        <w:rPr>
          <w:rFonts w:ascii="Times New Roman" w:eastAsia="Times New Roman" w:hAnsi="Times New Roman" w:cs="Times New Roman"/>
          <w:sz w:val="24"/>
          <w:szCs w:val="24"/>
        </w:rPr>
        <w:t>int</w:t>
      </w:r>
      <w:proofErr w:type="spellEnd"/>
      <w:r w:rsidRPr="00736D54">
        <w:rPr>
          <w:rFonts w:ascii="Times New Roman" w:eastAsia="Times New Roman" w:hAnsi="Times New Roman" w:cs="Times New Roman"/>
          <w:sz w:val="24"/>
          <w:szCs w:val="24"/>
        </w:rPr>
        <w:t xml:space="preserve">, it’s value after </w:t>
      </w:r>
      <w:proofErr w:type="spellStart"/>
      <w:r w:rsidRPr="00736D54">
        <w:rPr>
          <w:rFonts w:ascii="Times New Roman" w:eastAsia="Times New Roman" w:hAnsi="Times New Roman" w:cs="Times New Roman"/>
          <w:sz w:val="24"/>
          <w:szCs w:val="24"/>
        </w:rPr>
        <w:t>deserialization</w:t>
      </w:r>
      <w:proofErr w:type="spellEnd"/>
      <w:r w:rsidRPr="00736D54">
        <w:rPr>
          <w:rFonts w:ascii="Times New Roman" w:eastAsia="Times New Roman" w:hAnsi="Times New Roman" w:cs="Times New Roman"/>
          <w:sz w:val="24"/>
          <w:szCs w:val="24"/>
        </w:rPr>
        <w:t xml:space="preserve"> will be zero.</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szCs w:val="20"/>
        </w:rPr>
        <w:t>public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class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TestTransientVal</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implements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Serializable</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static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final</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long</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serialVersionUID</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22L</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String name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transient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int</w:t>
      </w:r>
      <w:proofErr w:type="spellEnd"/>
      <w:r w:rsidRPr="00736D54">
        <w:rPr>
          <w:rFonts w:ascii="Courier New" w:eastAsia="Times New Roman" w:hAnsi="Courier New" w:cs="Courier New"/>
          <w:sz w:val="20"/>
        </w:rPr>
        <w:t xml:space="preserve"> age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36D54">
        <w:rPr>
          <w:rFonts w:ascii="Courier New" w:eastAsia="Times New Roman" w:hAnsi="Courier New" w:cs="Courier New"/>
          <w:sz w:val="20"/>
          <w:szCs w:val="20"/>
        </w:rPr>
        <w:t>TestTransientVal</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szCs w:val="20"/>
        </w:rPr>
        <w:t>int</w:t>
      </w:r>
      <w:proofErr w:type="spellEnd"/>
      <w:r w:rsidRPr="00736D54">
        <w:rPr>
          <w:rFonts w:ascii="Courier New" w:eastAsia="Times New Roman" w:hAnsi="Courier New" w:cs="Courier New"/>
          <w:sz w:val="20"/>
        </w:rPr>
        <w:t xml:space="preserve"> age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String  name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this.</w:t>
      </w:r>
      <w:r w:rsidRPr="00736D54">
        <w:rPr>
          <w:rFonts w:ascii="Courier New" w:eastAsia="Times New Roman" w:hAnsi="Courier New" w:cs="Courier New"/>
          <w:sz w:val="20"/>
        </w:rPr>
        <w:t>age</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age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this.</w:t>
      </w:r>
      <w:r w:rsidRPr="00736D54">
        <w:rPr>
          <w:rFonts w:ascii="Courier New" w:eastAsia="Times New Roman" w:hAnsi="Courier New" w:cs="Courier New"/>
          <w:sz w:val="20"/>
        </w:rPr>
        <w:t xml:space="preserve">name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name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szCs w:val="20"/>
        </w:rPr>
        <w:t>public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static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void</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main(</w:t>
      </w:r>
      <w:r w:rsidRPr="00736D54">
        <w:rPr>
          <w:rFonts w:ascii="Courier New" w:eastAsia="Times New Roman" w:hAnsi="Courier New" w:cs="Courier New"/>
          <w:sz w:val="20"/>
        </w:rPr>
        <w:t xml:space="preserve">String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args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TestTransientVal</w:t>
      </w:r>
      <w:proofErr w:type="spellEnd"/>
      <w:r w:rsidRPr="00736D54">
        <w:rPr>
          <w:rFonts w:ascii="Courier New" w:eastAsia="Times New Roman" w:hAnsi="Courier New" w:cs="Courier New"/>
          <w:sz w:val="20"/>
        </w:rPr>
        <w:t xml:space="preserve"> c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TestTransientVal</w:t>
      </w:r>
      <w:proofErr w:type="spellEnd"/>
      <w:r w:rsidRPr="00736D54">
        <w:rPr>
          <w:rFonts w:ascii="Courier New" w:eastAsia="Times New Roman" w:hAnsi="Courier New" w:cs="Courier New"/>
          <w:sz w:val="20"/>
          <w:szCs w:val="20"/>
        </w:rPr>
        <w:t>(1,"ONE");</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System</w:t>
      </w:r>
      <w:r w:rsidRPr="00736D54">
        <w:rPr>
          <w:rFonts w:ascii="Courier New" w:eastAsia="Times New Roman" w:hAnsi="Courier New" w:cs="Courier New"/>
          <w:sz w:val="20"/>
          <w:szCs w:val="20"/>
        </w:rPr>
        <w:t>.</w:t>
      </w:r>
      <w:r w:rsidRPr="00736D54">
        <w:rPr>
          <w:rFonts w:ascii="Courier New" w:eastAsia="Times New Roman" w:hAnsi="Courier New" w:cs="Courier New"/>
          <w:sz w:val="20"/>
        </w:rPr>
        <w:t>out</w:t>
      </w:r>
      <w:r w:rsidRPr="00736D54">
        <w:rPr>
          <w:rFonts w:ascii="Courier New" w:eastAsia="Times New Roman" w:hAnsi="Courier New" w:cs="Courier New"/>
          <w:sz w:val="20"/>
          <w:szCs w:val="20"/>
        </w:rPr>
        <w:t>.println</w:t>
      </w:r>
      <w:proofErr w:type="spellEnd"/>
      <w:r w:rsidRPr="00736D54">
        <w:rPr>
          <w:rFonts w:ascii="Courier New" w:eastAsia="Times New Roman" w:hAnsi="Courier New" w:cs="Courier New"/>
          <w:sz w:val="20"/>
          <w:szCs w:val="20"/>
        </w:rPr>
        <w:t>("Before serialization:"</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name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 "+</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age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try</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FileOutputStream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FileOutputStream</w:t>
      </w:r>
      <w:proofErr w:type="spellEnd"/>
      <w:r w:rsidRPr="00736D54">
        <w:rPr>
          <w:rFonts w:ascii="Courier New" w:eastAsia="Times New Roman" w:hAnsi="Courier New" w:cs="Courier New"/>
          <w:sz w:val="20"/>
          <w:szCs w:val="20"/>
        </w:rPr>
        <w:t>("testTransient.ser");</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ObjectOutputStream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ObjectOutputStream</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fs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r w:rsidRPr="00736D54">
        <w:rPr>
          <w:rFonts w:ascii="Courier New" w:eastAsia="Times New Roman" w:hAnsi="Courier New" w:cs="Courier New"/>
          <w:sz w:val="20"/>
          <w:szCs w:val="20"/>
        </w:rPr>
        <w:t>.writeObject</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r w:rsidRPr="00736D54">
        <w:rPr>
          <w:rFonts w:ascii="Courier New" w:eastAsia="Times New Roman" w:hAnsi="Courier New" w:cs="Courier New"/>
          <w:sz w:val="20"/>
          <w:szCs w:val="20"/>
        </w:rPr>
        <w:t>.close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catch</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(Exception</w:t>
      </w:r>
      <w:r w:rsidRPr="00736D54">
        <w:rPr>
          <w:rFonts w:ascii="Courier New" w:eastAsia="Times New Roman" w:hAnsi="Courier New" w:cs="Courier New"/>
          <w:sz w:val="20"/>
        </w:rPr>
        <w:t xml:space="preserve"> 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e</w:t>
      </w:r>
      <w:r w:rsidRPr="00736D54">
        <w:rPr>
          <w:rFonts w:ascii="Courier New" w:eastAsia="Times New Roman" w:hAnsi="Courier New" w:cs="Courier New"/>
          <w:sz w:val="20"/>
          <w:szCs w:val="20"/>
        </w:rPr>
        <w:t>.printStackTrace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try</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FileInputStream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fis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FileInputStream</w:t>
      </w:r>
      <w:proofErr w:type="spellEnd"/>
      <w:r w:rsidRPr="00736D54">
        <w:rPr>
          <w:rFonts w:ascii="Courier New" w:eastAsia="Times New Roman" w:hAnsi="Courier New" w:cs="Courier New"/>
          <w:sz w:val="20"/>
          <w:szCs w:val="20"/>
        </w:rPr>
        <w:t>("testTransient.ser");</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ObjectInputStream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ois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ObjectInputStream</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fis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c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TestTransientVal</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ois</w:t>
      </w:r>
      <w:r w:rsidRPr="00736D54">
        <w:rPr>
          <w:rFonts w:ascii="Courier New" w:eastAsia="Times New Roman" w:hAnsi="Courier New" w:cs="Courier New"/>
          <w:sz w:val="20"/>
          <w:szCs w:val="20"/>
        </w:rPr>
        <w:t>.readObject</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ois</w:t>
      </w:r>
      <w:r w:rsidRPr="00736D54">
        <w:rPr>
          <w:rFonts w:ascii="Courier New" w:eastAsia="Times New Roman" w:hAnsi="Courier New" w:cs="Courier New"/>
          <w:sz w:val="20"/>
          <w:szCs w:val="20"/>
        </w:rPr>
        <w:t>.close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catch</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(Exception</w:t>
      </w:r>
      <w:r w:rsidRPr="00736D54">
        <w:rPr>
          <w:rFonts w:ascii="Courier New" w:eastAsia="Times New Roman" w:hAnsi="Courier New" w:cs="Courier New"/>
          <w:sz w:val="20"/>
        </w:rPr>
        <w:t xml:space="preserve"> 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e</w:t>
      </w:r>
      <w:r w:rsidRPr="00736D54">
        <w:rPr>
          <w:rFonts w:ascii="Courier New" w:eastAsia="Times New Roman" w:hAnsi="Courier New" w:cs="Courier New"/>
          <w:sz w:val="20"/>
          <w:szCs w:val="20"/>
        </w:rPr>
        <w:t>.printStackTrace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System</w:t>
      </w:r>
      <w:r w:rsidRPr="00736D54">
        <w:rPr>
          <w:rFonts w:ascii="Courier New" w:eastAsia="Times New Roman" w:hAnsi="Courier New" w:cs="Courier New"/>
          <w:sz w:val="20"/>
          <w:szCs w:val="20"/>
        </w:rPr>
        <w:t>.</w:t>
      </w:r>
      <w:r w:rsidRPr="00736D54">
        <w:rPr>
          <w:rFonts w:ascii="Courier New" w:eastAsia="Times New Roman" w:hAnsi="Courier New" w:cs="Courier New"/>
          <w:sz w:val="20"/>
        </w:rPr>
        <w:t>out</w:t>
      </w:r>
      <w:r w:rsidRPr="00736D54">
        <w:rPr>
          <w:rFonts w:ascii="Courier New" w:eastAsia="Times New Roman" w:hAnsi="Courier New" w:cs="Courier New"/>
          <w:sz w:val="20"/>
          <w:szCs w:val="20"/>
        </w:rPr>
        <w:t>.println</w:t>
      </w:r>
      <w:proofErr w:type="spellEnd"/>
      <w:r w:rsidRPr="00736D54">
        <w:rPr>
          <w:rFonts w:ascii="Courier New" w:eastAsia="Times New Roman" w:hAnsi="Courier New" w:cs="Courier New"/>
          <w:sz w:val="20"/>
          <w:szCs w:val="20"/>
        </w:rPr>
        <w:t>("After  de-serialization:"</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name </w:t>
      </w:r>
      <w:r w:rsidRPr="00736D54">
        <w:rPr>
          <w:rFonts w:ascii="Courier New" w:eastAsia="Times New Roman" w:hAnsi="Courier New" w:cs="Courier New"/>
          <w:sz w:val="20"/>
          <w:szCs w:val="20"/>
        </w:rPr>
        <w:t>+" "+</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age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6D54">
        <w:rPr>
          <w:rFonts w:ascii="Courier New" w:eastAsia="Times New Roman" w:hAnsi="Courier New" w:cs="Courier New"/>
          <w:sz w:val="20"/>
          <w:szCs w:val="20"/>
        </w:rPr>
        <w:t>}</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Result of executing above piece of code –</w:t>
      </w:r>
      <w:r w:rsidRPr="00736D54">
        <w:rPr>
          <w:rFonts w:ascii="Times New Roman" w:eastAsia="Times New Roman" w:hAnsi="Times New Roman" w:cs="Times New Roman"/>
          <w:sz w:val="24"/>
          <w:szCs w:val="24"/>
        </w:rPr>
        <w:br/>
        <w:t xml:space="preserve">Before serialization: - Value of non-transient variable ONE Value of transient variable 1 </w:t>
      </w:r>
      <w:r w:rsidRPr="00736D54">
        <w:rPr>
          <w:rFonts w:ascii="Times New Roman" w:eastAsia="Times New Roman" w:hAnsi="Times New Roman" w:cs="Times New Roman"/>
          <w:sz w:val="24"/>
          <w:szCs w:val="24"/>
        </w:rPr>
        <w:br/>
        <w:t>After de-serialization:- Value of non-transient variable ONE Value of transient variable 0</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sz w:val="24"/>
          <w:szCs w:val="24"/>
        </w:rPr>
        <w:t xml:space="preserve">Explanation – </w:t>
      </w:r>
      <w:r w:rsidRPr="00736D54">
        <w:rPr>
          <w:rFonts w:ascii="Times New Roman" w:eastAsia="Times New Roman" w:hAnsi="Times New Roman" w:cs="Times New Roman"/>
          <w:sz w:val="24"/>
          <w:szCs w:val="24"/>
        </w:rPr>
        <w:br/>
        <w:t xml:space="preserve">The transient variable is not saved as the part of the state of the </w:t>
      </w:r>
      <w:proofErr w:type="spellStart"/>
      <w:r w:rsidRPr="00736D54">
        <w:rPr>
          <w:rFonts w:ascii="Times New Roman" w:eastAsia="Times New Roman" w:hAnsi="Times New Roman" w:cs="Times New Roman"/>
          <w:sz w:val="24"/>
          <w:szCs w:val="24"/>
        </w:rPr>
        <w:t>serailized</w:t>
      </w:r>
      <w:proofErr w:type="spellEnd"/>
      <w:r w:rsidRPr="00736D54">
        <w:rPr>
          <w:rFonts w:ascii="Times New Roman" w:eastAsia="Times New Roman" w:hAnsi="Times New Roman" w:cs="Times New Roman"/>
          <w:sz w:val="24"/>
          <w:szCs w:val="24"/>
        </w:rPr>
        <w:t xml:space="preserve"> variable, </w:t>
      </w:r>
      <w:proofErr w:type="gramStart"/>
      <w:r w:rsidRPr="00736D54">
        <w:rPr>
          <w:rFonts w:ascii="Times New Roman" w:eastAsia="Times New Roman" w:hAnsi="Times New Roman" w:cs="Times New Roman"/>
          <w:sz w:val="24"/>
          <w:szCs w:val="24"/>
        </w:rPr>
        <w:t>it’s</w:t>
      </w:r>
      <w:proofErr w:type="gramEnd"/>
      <w:r w:rsidRPr="00736D54">
        <w:rPr>
          <w:rFonts w:ascii="Times New Roman" w:eastAsia="Times New Roman" w:hAnsi="Times New Roman" w:cs="Times New Roman"/>
          <w:sz w:val="24"/>
          <w:szCs w:val="24"/>
        </w:rPr>
        <w:t xml:space="preserve"> value after de-serialization is it’s default value. </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6D54">
        <w:rPr>
          <w:rFonts w:ascii="Times New Roman" w:eastAsia="Times New Roman" w:hAnsi="Times New Roman" w:cs="Times New Roman"/>
          <w:b/>
          <w:bCs/>
          <w:sz w:val="24"/>
          <w:szCs w:val="24"/>
        </w:rPr>
        <w:t xml:space="preserve">Q11) Does the order in which the value of the transient variables and the state of the object using the </w:t>
      </w:r>
      <w:proofErr w:type="spellStart"/>
      <w:proofErr w:type="gramStart"/>
      <w:r w:rsidRPr="00736D54">
        <w:rPr>
          <w:rFonts w:ascii="Times New Roman" w:eastAsia="Times New Roman" w:hAnsi="Times New Roman" w:cs="Times New Roman"/>
          <w:b/>
          <w:bCs/>
          <w:sz w:val="24"/>
          <w:szCs w:val="24"/>
        </w:rPr>
        <w:t>defaultWriteObject</w:t>
      </w:r>
      <w:proofErr w:type="spellEnd"/>
      <w:r w:rsidRPr="00736D54">
        <w:rPr>
          <w:rFonts w:ascii="Times New Roman" w:eastAsia="Times New Roman" w:hAnsi="Times New Roman" w:cs="Times New Roman"/>
          <w:b/>
          <w:bCs/>
          <w:sz w:val="24"/>
          <w:szCs w:val="24"/>
        </w:rPr>
        <w:t>(</w:t>
      </w:r>
      <w:proofErr w:type="gramEnd"/>
      <w:r w:rsidRPr="00736D54">
        <w:rPr>
          <w:rFonts w:ascii="Times New Roman" w:eastAsia="Times New Roman" w:hAnsi="Times New Roman" w:cs="Times New Roman"/>
          <w:b/>
          <w:bCs/>
          <w:sz w:val="24"/>
          <w:szCs w:val="24"/>
        </w:rPr>
        <w:t>) method are saved during serialization matter?</w:t>
      </w:r>
    </w:p>
    <w:p w:rsidR="00736D54" w:rsidRP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xml:space="preserve">) Yes, while restoring the object’s state the transient variables and the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variables that are stored must be restored in the same order in which they were saved.</w:t>
      </w:r>
    </w:p>
    <w:p w:rsidR="00736D54" w:rsidRPr="00736D54" w:rsidRDefault="00736D54" w:rsidP="00736D54">
      <w:pPr>
        <w:pStyle w:val="ListParagraph"/>
        <w:numPr>
          <w:ilvl w:val="0"/>
          <w:numId w:val="3"/>
        </w:num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736D54">
          <w:rPr>
            <w:rFonts w:ascii="Times New Roman" w:eastAsia="Times New Roman" w:hAnsi="Times New Roman" w:cs="Times New Roman"/>
            <w:b/>
            <w:bCs/>
            <w:sz w:val="24"/>
            <w:szCs w:val="24"/>
          </w:rPr>
          <w:t xml:space="preserve">Q12) </w:t>
        </w:r>
        <w:proofErr w:type="gramStart"/>
        <w:r w:rsidRPr="00736D54">
          <w:rPr>
            <w:rFonts w:ascii="Times New Roman" w:eastAsia="Times New Roman" w:hAnsi="Times New Roman" w:cs="Times New Roman"/>
            <w:b/>
            <w:bCs/>
            <w:sz w:val="24"/>
            <w:szCs w:val="24"/>
          </w:rPr>
          <w:t>How</w:t>
        </w:r>
        <w:proofErr w:type="gramEnd"/>
        <w:r w:rsidRPr="00736D54">
          <w:rPr>
            <w:rFonts w:ascii="Times New Roman" w:eastAsia="Times New Roman" w:hAnsi="Times New Roman" w:cs="Times New Roman"/>
            <w:b/>
            <w:bCs/>
            <w:sz w:val="24"/>
            <w:szCs w:val="24"/>
          </w:rPr>
          <w:t xml:space="preserve"> can one customize the Serialization process? </w:t>
        </w:r>
        <w:proofErr w:type="gramStart"/>
        <w:r w:rsidRPr="00736D54">
          <w:rPr>
            <w:rFonts w:ascii="Times New Roman" w:eastAsia="Times New Roman" w:hAnsi="Times New Roman" w:cs="Times New Roman"/>
            <w:b/>
            <w:bCs/>
            <w:sz w:val="24"/>
            <w:szCs w:val="24"/>
          </w:rPr>
          <w:t>or</w:t>
        </w:r>
        <w:proofErr w:type="gramEnd"/>
        <w:r w:rsidRPr="00736D54">
          <w:rPr>
            <w:rFonts w:ascii="Times New Roman" w:eastAsia="Times New Roman" w:hAnsi="Times New Roman" w:cs="Times New Roman"/>
            <w:b/>
            <w:bCs/>
            <w:sz w:val="24"/>
            <w:szCs w:val="24"/>
          </w:rPr>
          <w:t xml:space="preserve"> What is the purpose of implementing the </w:t>
        </w:r>
        <w:proofErr w:type="spellStart"/>
        <w:r w:rsidRPr="00736D54">
          <w:rPr>
            <w:rFonts w:ascii="Times New Roman" w:eastAsia="Times New Roman" w:hAnsi="Times New Roman" w:cs="Times New Roman"/>
            <w:b/>
            <w:bCs/>
            <w:sz w:val="24"/>
            <w:szCs w:val="24"/>
          </w:rPr>
          <w:t>writeObject</w:t>
        </w:r>
        <w:proofErr w:type="spellEnd"/>
        <w:r w:rsidRPr="00736D54">
          <w:rPr>
            <w:rFonts w:ascii="Times New Roman" w:eastAsia="Times New Roman" w:hAnsi="Times New Roman" w:cs="Times New Roman"/>
            <w:b/>
            <w:bCs/>
            <w:sz w:val="24"/>
            <w:szCs w:val="24"/>
          </w:rPr>
          <w:t xml:space="preserve">() and </w:t>
        </w:r>
        <w:proofErr w:type="spellStart"/>
        <w:r w:rsidRPr="00736D54">
          <w:rPr>
            <w:rFonts w:ascii="Times New Roman" w:eastAsia="Times New Roman" w:hAnsi="Times New Roman" w:cs="Times New Roman"/>
            <w:b/>
            <w:bCs/>
            <w:sz w:val="24"/>
            <w:szCs w:val="24"/>
          </w:rPr>
          <w:t>readObject</w:t>
        </w:r>
        <w:proofErr w:type="spellEnd"/>
        <w:r w:rsidRPr="00736D54">
          <w:rPr>
            <w:rFonts w:ascii="Times New Roman" w:eastAsia="Times New Roman" w:hAnsi="Times New Roman" w:cs="Times New Roman"/>
            <w:b/>
            <w:bCs/>
            <w:sz w:val="24"/>
            <w:szCs w:val="24"/>
          </w:rPr>
          <w:t xml:space="preserve">() method? </w:t>
        </w:r>
      </w:ins>
    </w:p>
    <w:p w:rsidR="00736D54" w:rsidRPr="00736D54" w:rsidRDefault="00736D54" w:rsidP="00736D54">
      <w:pPr>
        <w:pStyle w:val="ListParagraph"/>
        <w:numPr>
          <w:ilvl w:val="0"/>
          <w:numId w:val="3"/>
        </w:numPr>
        <w:spacing w:before="100" w:beforeAutospacing="1" w:after="100" w:afterAutospacing="1" w:line="240" w:lineRule="auto"/>
        <w:rPr>
          <w:ins w:id="2" w:author="Unknown"/>
          <w:rFonts w:ascii="Times New Roman" w:eastAsia="Times New Roman" w:hAnsi="Times New Roman" w:cs="Times New Roman"/>
          <w:sz w:val="24"/>
          <w:szCs w:val="24"/>
        </w:rPr>
      </w:pPr>
      <w:proofErr w:type="spellStart"/>
      <w:ins w:id="3" w:author="Unknown">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When you want to store the transient variables state as a part of the serialized object at the time of serialization the class must implement the following methods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 w:author="Unknown"/>
          <w:rFonts w:ascii="Courier New" w:eastAsia="Times New Roman" w:hAnsi="Courier New" w:cs="Courier New"/>
          <w:sz w:val="20"/>
        </w:rPr>
      </w:pPr>
      <w:ins w:id="5" w:author="Unknown">
        <w:r w:rsidRPr="00736D54">
          <w:rPr>
            <w:rFonts w:ascii="Courier New" w:eastAsia="Times New Roman" w:hAnsi="Courier New" w:cs="Courier New"/>
            <w:sz w:val="20"/>
            <w:szCs w:val="20"/>
          </w:rPr>
          <w:lastRenderedPageBreak/>
          <w:t>private</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void</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wrtiteObject</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ObjectOutputStream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outStream</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Courier New" w:eastAsia="Times New Roman" w:hAnsi="Courier New" w:cs="Courier New"/>
          <w:sz w:val="20"/>
          <w:szCs w:val="20"/>
        </w:rPr>
      </w:pPr>
      <w:ins w:id="7"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 xml:space="preserve">//code to save the transient variables state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sz w:val="20"/>
          <w:szCs w:val="20"/>
        </w:rPr>
      </w:pPr>
      <w:ins w:id="9"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//as a part of serialized  object</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sz w:val="20"/>
        </w:rPr>
      </w:pPr>
      <w:ins w:id="11" w:author="Unknown">
        <w:r w:rsidRPr="00736D54">
          <w:rPr>
            <w:rFonts w:ascii="Courier New" w:eastAsia="Times New Roman" w:hAnsi="Courier New" w:cs="Courier New"/>
            <w:sz w:val="20"/>
            <w:szCs w:val="20"/>
          </w:rPr>
          <w:t>}</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Courier New" w:eastAsia="Times New Roman" w:hAnsi="Courier New" w:cs="Courier New"/>
          <w:sz w:val="20"/>
        </w:rPr>
      </w:pPr>
      <w:ins w:id="13" w:author="Unknown">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void</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readObject</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ObjectInputStream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inStream</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Courier New" w:eastAsia="Times New Roman" w:hAnsi="Courier New" w:cs="Courier New"/>
          <w:sz w:val="20"/>
          <w:szCs w:val="20"/>
        </w:rPr>
      </w:pPr>
      <w:ins w:id="15"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 xml:space="preserve">//code to read the transient variables state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 w:author="Unknown"/>
          <w:rFonts w:ascii="Courier New" w:eastAsia="Times New Roman" w:hAnsi="Courier New" w:cs="Courier New"/>
          <w:sz w:val="20"/>
          <w:szCs w:val="20"/>
        </w:rPr>
      </w:pPr>
      <w:ins w:id="17" w:author="Unknown">
        <w:r w:rsidRPr="00736D54">
          <w:rPr>
            <w:rFonts w:ascii="Courier New" w:eastAsia="Times New Roman" w:hAnsi="Courier New" w:cs="Courier New"/>
            <w:sz w:val="20"/>
            <w:szCs w:val="20"/>
          </w:rPr>
          <w:t>//and assign it to the  de-serialized object</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urier New" w:eastAsia="Times New Roman" w:hAnsi="Courier New" w:cs="Courier New"/>
          <w:sz w:val="20"/>
        </w:rPr>
      </w:pPr>
      <w:ins w:id="19" w:author="Unknown">
        <w:r w:rsidRPr="00736D54">
          <w:rPr>
            <w:rFonts w:ascii="Courier New" w:eastAsia="Times New Roman" w:hAnsi="Courier New" w:cs="Courier New"/>
            <w:sz w:val="20"/>
            <w:szCs w:val="20"/>
          </w:rPr>
          <w:t>}</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urier New" w:eastAsia="Times New Roman" w:hAnsi="Courier New" w:cs="Courier New"/>
          <w:sz w:val="20"/>
        </w:rPr>
      </w:pP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sz w:val="20"/>
        </w:rPr>
      </w:pPr>
      <w:ins w:id="22" w:author="Unknown">
        <w:r w:rsidRPr="00736D54">
          <w:rPr>
            <w:rFonts w:ascii="Courier New" w:eastAsia="Times New Roman" w:hAnsi="Courier New" w:cs="Courier New"/>
            <w:sz w:val="20"/>
            <w:szCs w:val="20"/>
          </w:rPr>
          <w:t>public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class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TestCustomizedSerialization</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implements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Serializable</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sz w:val="20"/>
        </w:rPr>
      </w:pPr>
      <w:ins w:id="24"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static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final</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long</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serialVersionUID</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22L</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sz w:val="20"/>
        </w:rPr>
      </w:pPr>
      <w:ins w:id="26"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String </w:t>
        </w:r>
        <w:proofErr w:type="spellStart"/>
        <w:r w:rsidRPr="00736D54">
          <w:rPr>
            <w:rFonts w:ascii="Courier New" w:eastAsia="Times New Roman" w:hAnsi="Courier New" w:cs="Courier New"/>
            <w:sz w:val="20"/>
          </w:rPr>
          <w:t>noOfSerVar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sz w:val="20"/>
        </w:rPr>
      </w:pPr>
      <w:ins w:id="28"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transient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int</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noOfTranVar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Unknown"/>
          <w:rFonts w:ascii="Courier New" w:eastAsia="Times New Roman" w:hAnsi="Courier New" w:cs="Courier New"/>
          <w:sz w:val="20"/>
        </w:rPr>
      </w:pPr>
      <w:ins w:id="30"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TestCustomizedSerialization</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szCs w:val="20"/>
          </w:rPr>
          <w:t>int</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noOfTranVar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String  </w:t>
        </w:r>
        <w:proofErr w:type="spellStart"/>
        <w:r w:rsidRPr="00736D54">
          <w:rPr>
            <w:rFonts w:ascii="Courier New" w:eastAsia="Times New Roman" w:hAnsi="Courier New" w:cs="Courier New"/>
            <w:sz w:val="20"/>
          </w:rPr>
          <w:t>noOfSerVar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sz w:val="20"/>
        </w:rPr>
      </w:pPr>
      <w:ins w:id="32"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this.</w:t>
        </w:r>
        <w:r w:rsidRPr="00736D54">
          <w:rPr>
            <w:rFonts w:ascii="Courier New" w:eastAsia="Times New Roman" w:hAnsi="Courier New" w:cs="Courier New"/>
            <w:sz w:val="20"/>
          </w:rPr>
          <w:t>noOfTranVar</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noOfTranVar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sz w:val="20"/>
        </w:rPr>
      </w:pPr>
      <w:ins w:id="34"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this.</w:t>
        </w:r>
        <w:r w:rsidRPr="00736D54">
          <w:rPr>
            <w:rFonts w:ascii="Courier New" w:eastAsia="Times New Roman" w:hAnsi="Courier New" w:cs="Courier New"/>
            <w:sz w:val="20"/>
          </w:rPr>
          <w:t>noOfSerVar</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noOfSerVar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sz w:val="20"/>
        </w:rPr>
      </w:pPr>
      <w:ins w:id="36"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sz w:val="20"/>
        </w:rPr>
      </w:pPr>
      <w:ins w:id="38"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void</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writeObject</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ObjectOutputStream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sz w:val="20"/>
        </w:rPr>
      </w:pPr>
      <w:ins w:id="40"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try</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sz w:val="20"/>
        </w:rPr>
      </w:pPr>
      <w:ins w:id="42"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r w:rsidRPr="00736D54">
          <w:rPr>
            <w:rFonts w:ascii="Courier New" w:eastAsia="Times New Roman" w:hAnsi="Courier New" w:cs="Courier New"/>
            <w:sz w:val="20"/>
            <w:szCs w:val="20"/>
          </w:rPr>
          <w:t>.defaultWriteObject</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sz w:val="20"/>
        </w:rPr>
      </w:pPr>
      <w:ins w:id="44"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r w:rsidRPr="00736D54">
          <w:rPr>
            <w:rFonts w:ascii="Courier New" w:eastAsia="Times New Roman" w:hAnsi="Courier New" w:cs="Courier New"/>
            <w:sz w:val="20"/>
            <w:szCs w:val="20"/>
          </w:rPr>
          <w:t>.writeInt</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noOfTranVar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sz w:val="20"/>
        </w:rPr>
      </w:pPr>
      <w:ins w:id="46"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catch</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(Exception</w:t>
        </w:r>
        <w:r w:rsidRPr="00736D54">
          <w:rPr>
            <w:rFonts w:ascii="Courier New" w:eastAsia="Times New Roman" w:hAnsi="Courier New" w:cs="Courier New"/>
            <w:sz w:val="20"/>
          </w:rPr>
          <w:t xml:space="preserve"> 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e</w:t>
        </w:r>
        <w:r w:rsidRPr="00736D54">
          <w:rPr>
            <w:rFonts w:ascii="Courier New" w:eastAsia="Times New Roman" w:hAnsi="Courier New" w:cs="Courier New"/>
            <w:sz w:val="20"/>
            <w:szCs w:val="20"/>
          </w:rPr>
          <w:t>.printStackTrace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 w:author="Unknown"/>
          <w:rFonts w:ascii="Courier New" w:eastAsia="Times New Roman" w:hAnsi="Courier New" w:cs="Courier New"/>
          <w:sz w:val="20"/>
        </w:rPr>
      </w:pPr>
      <w:ins w:id="48"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Courier New" w:eastAsia="Times New Roman" w:hAnsi="Courier New" w:cs="Courier New"/>
          <w:sz w:val="20"/>
        </w:rPr>
      </w:pPr>
      <w:ins w:id="50" w:author="Unknown">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void</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readObject</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ObjectInputStream</w:t>
        </w:r>
        <w:proofErr w:type="spellEnd"/>
        <w:r w:rsidRPr="00736D54">
          <w:rPr>
            <w:rFonts w:ascii="Courier New" w:eastAsia="Times New Roman" w:hAnsi="Courier New" w:cs="Courier New"/>
            <w:sz w:val="20"/>
          </w:rPr>
          <w:t xml:space="preserve"> is</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sz w:val="20"/>
        </w:rPr>
      </w:pPr>
      <w:ins w:id="52"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try</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sz w:val="20"/>
        </w:rPr>
      </w:pPr>
      <w:ins w:id="54"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is</w:t>
        </w:r>
        <w:r w:rsidRPr="00736D54">
          <w:rPr>
            <w:rFonts w:ascii="Courier New" w:eastAsia="Times New Roman" w:hAnsi="Courier New" w:cs="Courier New"/>
            <w:sz w:val="20"/>
            <w:szCs w:val="20"/>
          </w:rPr>
          <w:t>.defaultReadObject</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sz w:val="20"/>
        </w:rPr>
      </w:pPr>
      <w:ins w:id="56"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int</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noOfTransients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is</w:t>
        </w:r>
        <w:r w:rsidRPr="00736D54">
          <w:rPr>
            <w:rFonts w:ascii="Courier New" w:eastAsia="Times New Roman" w:hAnsi="Courier New" w:cs="Courier New"/>
            <w:sz w:val="20"/>
            <w:szCs w:val="20"/>
          </w:rPr>
          <w:t>.readInt</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 w:author="Unknown"/>
          <w:rFonts w:ascii="Courier New" w:eastAsia="Times New Roman" w:hAnsi="Courier New" w:cs="Courier New"/>
          <w:sz w:val="20"/>
        </w:rPr>
      </w:pPr>
      <w:ins w:id="58"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catch</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(Exception</w:t>
        </w:r>
        <w:r w:rsidRPr="00736D54">
          <w:rPr>
            <w:rFonts w:ascii="Courier New" w:eastAsia="Times New Roman" w:hAnsi="Courier New" w:cs="Courier New"/>
            <w:sz w:val="20"/>
          </w:rPr>
          <w:t xml:space="preserve"> 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sz w:val="20"/>
        </w:rPr>
      </w:pPr>
      <w:ins w:id="60"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e</w:t>
        </w:r>
        <w:r w:rsidRPr="00736D54">
          <w:rPr>
            <w:rFonts w:ascii="Courier New" w:eastAsia="Times New Roman" w:hAnsi="Courier New" w:cs="Courier New"/>
            <w:sz w:val="20"/>
            <w:szCs w:val="20"/>
          </w:rPr>
          <w:t>.printStackTrace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sz w:val="20"/>
        </w:rPr>
      </w:pPr>
      <w:ins w:id="62"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sz w:val="20"/>
        </w:rPr>
      </w:pPr>
      <w:ins w:id="64" w:author="Unknown">
        <w:r w:rsidRPr="00736D54">
          <w:rPr>
            <w:rFonts w:ascii="Courier New" w:eastAsia="Times New Roman" w:hAnsi="Courier New" w:cs="Courier New"/>
            <w:sz w:val="20"/>
            <w:szCs w:val="20"/>
          </w:rPr>
          <w:t>public</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int</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getNoOfTranVar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sz w:val="20"/>
        </w:rPr>
      </w:pPr>
      <w:ins w:id="66" w:author="Unknown">
        <w:r w:rsidRPr="00736D54">
          <w:rPr>
            <w:rFonts w:ascii="Courier New" w:eastAsia="Times New Roman" w:hAnsi="Courier New" w:cs="Courier New"/>
            <w:sz w:val="20"/>
            <w:szCs w:val="20"/>
          </w:rPr>
          <w:t>return</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noOfTranVar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sz w:val="20"/>
          <w:szCs w:val="20"/>
        </w:rPr>
      </w:pPr>
      <w:ins w:id="68" w:author="Unknown">
        <w:r w:rsidRPr="00736D54">
          <w:rPr>
            <w:rFonts w:ascii="Courier New" w:eastAsia="Times New Roman" w:hAnsi="Courier New" w:cs="Courier New"/>
            <w:sz w:val="20"/>
            <w:szCs w:val="20"/>
          </w:rPr>
          <w:t>}</w:t>
        </w:r>
      </w:ins>
    </w:p>
    <w:p w:rsidR="00736D54" w:rsidRPr="00736D54" w:rsidRDefault="00736D54" w:rsidP="00736D54">
      <w:pPr>
        <w:pStyle w:val="ListParagraph"/>
        <w:numPr>
          <w:ilvl w:val="0"/>
          <w:numId w:val="3"/>
        </w:numPr>
        <w:spacing w:before="100" w:beforeAutospacing="1" w:after="100" w:afterAutospacing="1" w:line="240" w:lineRule="auto"/>
        <w:rPr>
          <w:ins w:id="69" w:author="Unknown"/>
          <w:rFonts w:ascii="Times New Roman" w:eastAsia="Times New Roman" w:hAnsi="Times New Roman" w:cs="Times New Roman"/>
          <w:sz w:val="24"/>
          <w:szCs w:val="24"/>
        </w:rPr>
      </w:pPr>
      <w:ins w:id="70" w:author="Unknown">
        <w:r w:rsidRPr="00736D54">
          <w:rPr>
            <w:rFonts w:ascii="Times New Roman" w:eastAsia="Times New Roman" w:hAnsi="Times New Roman" w:cs="Times New Roman"/>
            <w:sz w:val="24"/>
            <w:szCs w:val="24"/>
          </w:rPr>
          <w:t>The value of transient variable ‘</w:t>
        </w:r>
        <w:proofErr w:type="spellStart"/>
        <w:r w:rsidRPr="00736D54">
          <w:rPr>
            <w:rFonts w:ascii="Times New Roman" w:eastAsia="Times New Roman" w:hAnsi="Times New Roman" w:cs="Times New Roman"/>
            <w:sz w:val="24"/>
            <w:szCs w:val="24"/>
          </w:rPr>
          <w:t>noOfTranVar</w:t>
        </w:r>
        <w:proofErr w:type="spellEnd"/>
        <w:r w:rsidRPr="00736D54">
          <w:rPr>
            <w:rFonts w:ascii="Times New Roman" w:eastAsia="Times New Roman" w:hAnsi="Times New Roman" w:cs="Times New Roman"/>
            <w:sz w:val="24"/>
            <w:szCs w:val="24"/>
          </w:rPr>
          <w:t xml:space="preserve">’ is saved as part of the serialized object manually by implementing </w:t>
        </w:r>
        <w:proofErr w:type="spellStart"/>
        <w:proofErr w:type="gramStart"/>
        <w:r w:rsidRPr="00736D54">
          <w:rPr>
            <w:rFonts w:ascii="Times New Roman" w:eastAsia="Times New Roman" w:hAnsi="Times New Roman" w:cs="Times New Roman"/>
            <w:sz w:val="24"/>
            <w:szCs w:val="24"/>
          </w:rPr>
          <w:t>writeObject</w:t>
        </w:r>
        <w:proofErr w:type="spellEnd"/>
        <w:r w:rsidRPr="00736D54">
          <w:rPr>
            <w:rFonts w:ascii="Times New Roman" w:eastAsia="Times New Roman" w:hAnsi="Times New Roman" w:cs="Times New Roman"/>
            <w:sz w:val="24"/>
            <w:szCs w:val="24"/>
          </w:rPr>
          <w:t>(</w:t>
        </w:r>
        <w:proofErr w:type="gramEnd"/>
        <w:r w:rsidRPr="00736D54">
          <w:rPr>
            <w:rFonts w:ascii="Times New Roman" w:eastAsia="Times New Roman" w:hAnsi="Times New Roman" w:cs="Times New Roman"/>
            <w:sz w:val="24"/>
            <w:szCs w:val="24"/>
          </w:rPr>
          <w:t xml:space="preserve">) and restored by implementing </w:t>
        </w:r>
        <w:proofErr w:type="spellStart"/>
        <w:r w:rsidRPr="00736D54">
          <w:rPr>
            <w:rFonts w:ascii="Times New Roman" w:eastAsia="Times New Roman" w:hAnsi="Times New Roman" w:cs="Times New Roman"/>
            <w:sz w:val="24"/>
            <w:szCs w:val="24"/>
          </w:rPr>
          <w:t>readObject</w:t>
        </w:r>
        <w:proofErr w:type="spellEnd"/>
        <w:r w:rsidRPr="00736D54">
          <w:rPr>
            <w:rFonts w:ascii="Times New Roman" w:eastAsia="Times New Roman" w:hAnsi="Times New Roman" w:cs="Times New Roman"/>
            <w:sz w:val="24"/>
            <w:szCs w:val="24"/>
          </w:rPr>
          <w:t>().</w:t>
        </w:r>
        <w:r w:rsidRPr="00736D54">
          <w:rPr>
            <w:rFonts w:ascii="Times New Roman" w:eastAsia="Times New Roman" w:hAnsi="Times New Roman" w:cs="Times New Roman"/>
            <w:sz w:val="24"/>
            <w:szCs w:val="24"/>
          </w:rPr>
          <w:br/>
          <w:t xml:space="preserve">The normal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variables are saved and restored by calling </w:t>
        </w:r>
        <w:proofErr w:type="spellStart"/>
        <w:proofErr w:type="gramStart"/>
        <w:r w:rsidRPr="00736D54">
          <w:rPr>
            <w:rFonts w:ascii="Times New Roman" w:eastAsia="Times New Roman" w:hAnsi="Times New Roman" w:cs="Times New Roman"/>
            <w:sz w:val="24"/>
            <w:szCs w:val="24"/>
          </w:rPr>
          <w:t>defaultWriteObject</w:t>
        </w:r>
        <w:proofErr w:type="spellEnd"/>
        <w:r w:rsidRPr="00736D54">
          <w:rPr>
            <w:rFonts w:ascii="Times New Roman" w:eastAsia="Times New Roman" w:hAnsi="Times New Roman" w:cs="Times New Roman"/>
            <w:sz w:val="24"/>
            <w:szCs w:val="24"/>
          </w:rPr>
          <w:t>(</w:t>
        </w:r>
        <w:proofErr w:type="gramEnd"/>
        <w:r w:rsidRPr="00736D54">
          <w:rPr>
            <w:rFonts w:ascii="Times New Roman" w:eastAsia="Times New Roman" w:hAnsi="Times New Roman" w:cs="Times New Roman"/>
            <w:sz w:val="24"/>
            <w:szCs w:val="24"/>
          </w:rPr>
          <w:t xml:space="preserve">) and </w:t>
        </w:r>
        <w:proofErr w:type="spellStart"/>
        <w:r w:rsidRPr="00736D54">
          <w:rPr>
            <w:rFonts w:ascii="Times New Roman" w:eastAsia="Times New Roman" w:hAnsi="Times New Roman" w:cs="Times New Roman"/>
            <w:sz w:val="24"/>
            <w:szCs w:val="24"/>
          </w:rPr>
          <w:t>defaultReadObject</w:t>
        </w:r>
        <w:proofErr w:type="spellEnd"/>
        <w:r w:rsidRPr="00736D54">
          <w:rPr>
            <w:rFonts w:ascii="Times New Roman" w:eastAsia="Times New Roman" w:hAnsi="Times New Roman" w:cs="Times New Roman"/>
            <w:sz w:val="24"/>
            <w:szCs w:val="24"/>
          </w:rPr>
          <w:t>()respectively. These methods perform the normal serialization and de-</w:t>
        </w:r>
        <w:proofErr w:type="spellStart"/>
        <w:r w:rsidRPr="00736D54">
          <w:rPr>
            <w:rFonts w:ascii="Times New Roman" w:eastAsia="Times New Roman" w:hAnsi="Times New Roman" w:cs="Times New Roman"/>
            <w:sz w:val="24"/>
            <w:szCs w:val="24"/>
          </w:rPr>
          <w:t>sirialization</w:t>
        </w:r>
        <w:proofErr w:type="spellEnd"/>
        <w:r w:rsidRPr="00736D54">
          <w:rPr>
            <w:rFonts w:ascii="Times New Roman" w:eastAsia="Times New Roman" w:hAnsi="Times New Roman" w:cs="Times New Roman"/>
            <w:sz w:val="24"/>
            <w:szCs w:val="24"/>
          </w:rPr>
          <w:t xml:space="preserve"> process for the object to be saved or restored respectively. </w:t>
        </w:r>
      </w:ins>
    </w:p>
    <w:p w:rsidR="00736D54" w:rsidRPr="00736D54" w:rsidRDefault="00736D54" w:rsidP="00736D54">
      <w:pPr>
        <w:pStyle w:val="ListParagraph"/>
        <w:numPr>
          <w:ilvl w:val="0"/>
          <w:numId w:val="3"/>
        </w:numPr>
        <w:spacing w:before="100" w:beforeAutospacing="1" w:after="100" w:afterAutospacing="1" w:line="240" w:lineRule="auto"/>
        <w:rPr>
          <w:ins w:id="71" w:author="Unknown"/>
          <w:rFonts w:ascii="Times New Roman" w:eastAsia="Times New Roman" w:hAnsi="Times New Roman" w:cs="Times New Roman"/>
          <w:sz w:val="24"/>
          <w:szCs w:val="24"/>
        </w:rPr>
      </w:pPr>
      <w:ins w:id="72" w:author="Unknown">
        <w:r w:rsidRPr="00736D54">
          <w:rPr>
            <w:rFonts w:ascii="Times New Roman" w:eastAsia="Times New Roman" w:hAnsi="Times New Roman" w:cs="Times New Roman"/>
            <w:b/>
            <w:bCs/>
            <w:sz w:val="24"/>
            <w:szCs w:val="24"/>
          </w:rPr>
          <w:t xml:space="preserve">Q13) </w:t>
        </w:r>
        <w:proofErr w:type="gramStart"/>
        <w:r w:rsidRPr="00736D54">
          <w:rPr>
            <w:rFonts w:ascii="Times New Roman" w:eastAsia="Times New Roman" w:hAnsi="Times New Roman" w:cs="Times New Roman"/>
            <w:b/>
            <w:bCs/>
            <w:sz w:val="24"/>
            <w:szCs w:val="24"/>
          </w:rPr>
          <w:t>If</w:t>
        </w:r>
        <w:proofErr w:type="gramEnd"/>
        <w:r w:rsidRPr="00736D54">
          <w:rPr>
            <w:rFonts w:ascii="Times New Roman" w:eastAsia="Times New Roman" w:hAnsi="Times New Roman" w:cs="Times New Roman"/>
            <w:b/>
            <w:bCs/>
            <w:sz w:val="24"/>
            <w:szCs w:val="24"/>
          </w:rPr>
          <w:t xml:space="preserve"> a class is </w:t>
        </w:r>
        <w:proofErr w:type="spellStart"/>
        <w:r w:rsidRPr="00736D54">
          <w:rPr>
            <w:rFonts w:ascii="Times New Roman" w:eastAsia="Times New Roman" w:hAnsi="Times New Roman" w:cs="Times New Roman"/>
            <w:b/>
            <w:bCs/>
            <w:sz w:val="24"/>
            <w:szCs w:val="24"/>
          </w:rPr>
          <w:t>serializable</w:t>
        </w:r>
        <w:proofErr w:type="spellEnd"/>
        <w:r w:rsidRPr="00736D54">
          <w:rPr>
            <w:rFonts w:ascii="Times New Roman" w:eastAsia="Times New Roman" w:hAnsi="Times New Roman" w:cs="Times New Roman"/>
            <w:b/>
            <w:bCs/>
            <w:sz w:val="24"/>
            <w:szCs w:val="24"/>
          </w:rPr>
          <w:t xml:space="preserve"> but its </w:t>
        </w:r>
        <w:proofErr w:type="spellStart"/>
        <w:r w:rsidRPr="00736D54">
          <w:rPr>
            <w:rFonts w:ascii="Times New Roman" w:eastAsia="Times New Roman" w:hAnsi="Times New Roman" w:cs="Times New Roman"/>
            <w:b/>
            <w:bCs/>
            <w:sz w:val="24"/>
            <w:szCs w:val="24"/>
          </w:rPr>
          <w:t>superclass</w:t>
        </w:r>
        <w:proofErr w:type="spellEnd"/>
        <w:r w:rsidRPr="00736D54">
          <w:rPr>
            <w:rFonts w:ascii="Times New Roman" w:eastAsia="Times New Roman" w:hAnsi="Times New Roman" w:cs="Times New Roman"/>
            <w:b/>
            <w:bCs/>
            <w:sz w:val="24"/>
            <w:szCs w:val="24"/>
          </w:rPr>
          <w:t xml:space="preserve"> in not, what will be the state of the instance variables inherited from super class after </w:t>
        </w:r>
        <w:proofErr w:type="spellStart"/>
        <w:r w:rsidRPr="00736D54">
          <w:rPr>
            <w:rFonts w:ascii="Times New Roman" w:eastAsia="Times New Roman" w:hAnsi="Times New Roman" w:cs="Times New Roman"/>
            <w:b/>
            <w:bCs/>
            <w:sz w:val="24"/>
            <w:szCs w:val="24"/>
          </w:rPr>
          <w:t>deserialization</w:t>
        </w:r>
        <w:proofErr w:type="spellEnd"/>
        <w:r w:rsidRPr="00736D54">
          <w:rPr>
            <w:rFonts w:ascii="Times New Roman" w:eastAsia="Times New Roman" w:hAnsi="Times New Roman" w:cs="Times New Roman"/>
            <w:b/>
            <w:bCs/>
            <w:sz w:val="24"/>
            <w:szCs w:val="24"/>
          </w:rPr>
          <w:t>?</w:t>
        </w:r>
      </w:ins>
    </w:p>
    <w:p w:rsidR="00736D54" w:rsidRPr="00736D54" w:rsidRDefault="00736D54" w:rsidP="00736D54">
      <w:pPr>
        <w:pStyle w:val="ListParagraph"/>
        <w:numPr>
          <w:ilvl w:val="0"/>
          <w:numId w:val="3"/>
        </w:numPr>
        <w:spacing w:before="100" w:beforeAutospacing="1" w:after="100" w:afterAutospacing="1" w:line="240" w:lineRule="auto"/>
        <w:rPr>
          <w:ins w:id="73" w:author="Unknown"/>
          <w:rFonts w:ascii="Times New Roman" w:eastAsia="Times New Roman" w:hAnsi="Times New Roman" w:cs="Times New Roman"/>
          <w:sz w:val="24"/>
          <w:szCs w:val="24"/>
        </w:rPr>
      </w:pPr>
      <w:proofErr w:type="spellStart"/>
      <w:ins w:id="74" w:author="Unknown">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xml:space="preserve">) </w:t>
        </w:r>
        <w:proofErr w:type="gramStart"/>
        <w:r w:rsidRPr="00736D54">
          <w:rPr>
            <w:rFonts w:ascii="Times New Roman" w:eastAsia="Times New Roman" w:hAnsi="Times New Roman" w:cs="Times New Roman"/>
            <w:sz w:val="24"/>
            <w:szCs w:val="24"/>
          </w:rPr>
          <w:t>The</w:t>
        </w:r>
        <w:proofErr w:type="gramEnd"/>
        <w:r w:rsidRPr="00736D54">
          <w:rPr>
            <w:rFonts w:ascii="Times New Roman" w:eastAsia="Times New Roman" w:hAnsi="Times New Roman" w:cs="Times New Roman"/>
            <w:sz w:val="24"/>
            <w:szCs w:val="24"/>
          </w:rPr>
          <w:t xml:space="preserve"> values of the instance variables inherited from </w:t>
        </w:r>
        <w:proofErr w:type="spellStart"/>
        <w:r w:rsidRPr="00736D54">
          <w:rPr>
            <w:rFonts w:ascii="Times New Roman" w:eastAsia="Times New Roman" w:hAnsi="Times New Roman" w:cs="Times New Roman"/>
            <w:sz w:val="24"/>
            <w:szCs w:val="24"/>
          </w:rPr>
          <w:t>superclass</w:t>
        </w:r>
        <w:proofErr w:type="spellEnd"/>
        <w:r w:rsidRPr="00736D54">
          <w:rPr>
            <w:rFonts w:ascii="Times New Roman" w:eastAsia="Times New Roman" w:hAnsi="Times New Roman" w:cs="Times New Roman"/>
            <w:sz w:val="24"/>
            <w:szCs w:val="24"/>
          </w:rPr>
          <w:t xml:space="preserve"> will be reset to the values they were given during the original construction of the object as the non-</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super-class constructor will run.</w:t>
        </w:r>
      </w:ins>
    </w:p>
    <w:p w:rsidR="00736D54" w:rsidRPr="00736D54" w:rsidRDefault="00736D54" w:rsidP="00736D54">
      <w:pPr>
        <w:pStyle w:val="ListParagraph"/>
        <w:numPr>
          <w:ilvl w:val="0"/>
          <w:numId w:val="3"/>
        </w:numPr>
        <w:spacing w:after="0" w:line="240" w:lineRule="auto"/>
        <w:rPr>
          <w:ins w:id="75" w:author="Unknown"/>
          <w:rFonts w:ascii="Times New Roman" w:eastAsia="Times New Roman" w:hAnsi="Times New Roman" w:cs="Times New Roman"/>
          <w:sz w:val="24"/>
          <w:szCs w:val="24"/>
        </w:rPr>
      </w:pPr>
      <w:ins w:id="76" w:author="Unknown">
        <w:r w:rsidRPr="00736D54">
          <w:rPr>
            <w:rFonts w:ascii="Times New Roman" w:eastAsia="Times New Roman" w:hAnsi="Times New Roman" w:cs="Times New Roman"/>
            <w:sz w:val="24"/>
            <w:szCs w:val="24"/>
          </w:rPr>
          <w:t xml:space="preserve">E.g.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sz w:val="20"/>
        </w:rPr>
      </w:pPr>
      <w:ins w:id="78" w:author="Unknown">
        <w:r w:rsidRPr="00736D54">
          <w:rPr>
            <w:rFonts w:ascii="Courier New" w:eastAsia="Times New Roman" w:hAnsi="Courier New" w:cs="Courier New"/>
            <w:sz w:val="20"/>
            <w:szCs w:val="20"/>
          </w:rPr>
          <w:t>public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class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ChildSerializable</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extends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ParentNonSerializable</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implements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Serializable</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sz w:val="20"/>
        </w:rPr>
      </w:pPr>
      <w:ins w:id="80"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private</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static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final</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long</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serialVersionUID</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1L</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sz w:val="20"/>
        </w:rPr>
      </w:pPr>
      <w:ins w:id="82" w:author="Unknown">
        <w:r w:rsidRPr="00736D54">
          <w:rPr>
            <w:rFonts w:ascii="Courier New" w:eastAsia="Times New Roman" w:hAnsi="Courier New" w:cs="Courier New"/>
            <w:sz w:val="20"/>
          </w:rPr>
          <w:t xml:space="preserve">  String color</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sz w:val="20"/>
        </w:rPr>
      </w:pPr>
      <w:ins w:id="84"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ChildSerializable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 w:author="Unknown"/>
          <w:rFonts w:ascii="Courier New" w:eastAsia="Times New Roman" w:hAnsi="Courier New" w:cs="Courier New"/>
          <w:sz w:val="20"/>
        </w:rPr>
      </w:pPr>
      <w:ins w:id="86" w:author="Unknown">
        <w:r w:rsidRPr="00736D54">
          <w:rPr>
            <w:rFonts w:ascii="Courier New" w:eastAsia="Times New Roman" w:hAnsi="Courier New" w:cs="Courier New"/>
            <w:sz w:val="20"/>
          </w:rPr>
          <w:lastRenderedPageBreak/>
          <w:t xml:space="preserve">    </w:t>
        </w:r>
        <w:proofErr w:type="spellStart"/>
        <w:r w:rsidRPr="00736D54">
          <w:rPr>
            <w:rFonts w:ascii="Courier New" w:eastAsia="Times New Roman" w:hAnsi="Courier New" w:cs="Courier New"/>
            <w:sz w:val="20"/>
            <w:szCs w:val="20"/>
          </w:rPr>
          <w:t>this.</w:t>
        </w:r>
        <w:r w:rsidRPr="00736D54">
          <w:rPr>
            <w:rFonts w:ascii="Courier New" w:eastAsia="Times New Roman" w:hAnsi="Courier New" w:cs="Courier New"/>
            <w:sz w:val="20"/>
          </w:rPr>
          <w:t>noOfWheels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 8;</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 w:author="Unknown"/>
          <w:rFonts w:ascii="Courier New" w:eastAsia="Times New Roman" w:hAnsi="Courier New" w:cs="Courier New"/>
          <w:sz w:val="20"/>
        </w:rPr>
      </w:pPr>
      <w:ins w:id="88"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this.</w:t>
        </w:r>
        <w:r w:rsidRPr="00736D54">
          <w:rPr>
            <w:rFonts w:ascii="Courier New" w:eastAsia="Times New Roman" w:hAnsi="Courier New" w:cs="Courier New"/>
            <w:sz w:val="20"/>
          </w:rPr>
          <w:t>color</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"blue";</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 w:author="Unknown"/>
          <w:rFonts w:ascii="Courier New" w:eastAsia="Times New Roman" w:hAnsi="Courier New" w:cs="Courier New"/>
          <w:sz w:val="20"/>
        </w:rPr>
      </w:pPr>
      <w:ins w:id="90"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 w:author="Unknown"/>
          <w:rFonts w:ascii="Courier New" w:eastAsia="Times New Roman" w:hAnsi="Courier New" w:cs="Courier New"/>
          <w:sz w:val="20"/>
        </w:rPr>
      </w:pPr>
      <w:ins w:id="92" w:author="Unknown">
        <w:r w:rsidRPr="00736D54">
          <w:rPr>
            <w:rFonts w:ascii="Courier New" w:eastAsia="Times New Roman" w:hAnsi="Courier New" w:cs="Courier New"/>
            <w:sz w:val="20"/>
            <w:szCs w:val="20"/>
          </w:rPr>
          <w:t>}</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sz w:val="20"/>
        </w:rPr>
      </w:pPr>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 w:author="Unknown"/>
          <w:rFonts w:ascii="Courier New" w:eastAsia="Times New Roman" w:hAnsi="Courier New" w:cs="Courier New"/>
          <w:sz w:val="20"/>
        </w:rPr>
      </w:pPr>
      <w:ins w:id="95" w:author="Unknown">
        <w:r w:rsidRPr="00736D54">
          <w:rPr>
            <w:rFonts w:ascii="Courier New" w:eastAsia="Times New Roman" w:hAnsi="Courier New" w:cs="Courier New"/>
            <w:sz w:val="20"/>
            <w:szCs w:val="20"/>
          </w:rPr>
          <w:t>public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class</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SubSerialSuperNotSerial</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sz w:val="20"/>
        </w:rPr>
      </w:pPr>
      <w:ins w:id="97"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public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static</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void</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main(</w:t>
        </w:r>
        <w:r w:rsidRPr="00736D54">
          <w:rPr>
            <w:rFonts w:ascii="Courier New" w:eastAsia="Times New Roman" w:hAnsi="Courier New" w:cs="Courier New"/>
            <w:sz w:val="20"/>
          </w:rPr>
          <w:t xml:space="preserve">String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args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Courier New" w:eastAsia="Times New Roman" w:hAnsi="Courier New" w:cs="Courier New"/>
          <w:sz w:val="20"/>
        </w:rPr>
      </w:pPr>
      <w:ins w:id="99"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ChildSerializable</w:t>
        </w:r>
        <w:proofErr w:type="spellEnd"/>
        <w:r w:rsidRPr="00736D54">
          <w:rPr>
            <w:rFonts w:ascii="Courier New" w:eastAsia="Times New Roman" w:hAnsi="Courier New" w:cs="Courier New"/>
            <w:sz w:val="20"/>
          </w:rPr>
          <w:t xml:space="preserve"> c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ChildSerializable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sz w:val="20"/>
        </w:rPr>
      </w:pPr>
      <w:ins w:id="101"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System</w:t>
        </w:r>
        <w:r w:rsidRPr="00736D54">
          <w:rPr>
            <w:rFonts w:ascii="Courier New" w:eastAsia="Times New Roman" w:hAnsi="Courier New" w:cs="Courier New"/>
            <w:sz w:val="20"/>
            <w:szCs w:val="20"/>
          </w:rPr>
          <w:t>.</w:t>
        </w:r>
        <w:r w:rsidRPr="00736D54">
          <w:rPr>
            <w:rFonts w:ascii="Courier New" w:eastAsia="Times New Roman" w:hAnsi="Courier New" w:cs="Courier New"/>
            <w:sz w:val="20"/>
          </w:rPr>
          <w:t>out</w:t>
        </w:r>
        <w:r w:rsidRPr="00736D54">
          <w:rPr>
            <w:rFonts w:ascii="Courier New" w:eastAsia="Times New Roman" w:hAnsi="Courier New" w:cs="Courier New"/>
            <w:sz w:val="20"/>
            <w:szCs w:val="20"/>
          </w:rPr>
          <w:t>.println</w:t>
        </w:r>
        <w:proofErr w:type="spellEnd"/>
        <w:r w:rsidRPr="00736D54">
          <w:rPr>
            <w:rFonts w:ascii="Courier New" w:eastAsia="Times New Roman" w:hAnsi="Courier New" w:cs="Courier New"/>
            <w:sz w:val="20"/>
            <w:szCs w:val="20"/>
          </w:rPr>
          <w:t>("Before : -  "</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noOfWheels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 "+</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color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sz w:val="20"/>
        </w:rPr>
      </w:pPr>
      <w:ins w:id="103"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try</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sz w:val="20"/>
        </w:rPr>
      </w:pPr>
      <w:ins w:id="105"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FileOutputStream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FileOutputStream</w:t>
        </w:r>
        <w:proofErr w:type="spellEnd"/>
        <w:r w:rsidRPr="00736D54">
          <w:rPr>
            <w:rFonts w:ascii="Courier New" w:eastAsia="Times New Roman" w:hAnsi="Courier New" w:cs="Courier New"/>
            <w:sz w:val="20"/>
            <w:szCs w:val="20"/>
          </w:rPr>
          <w:t>("superNotSerail.ser");</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sz w:val="20"/>
        </w:rPr>
      </w:pPr>
      <w:ins w:id="107"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ObjectOutputStream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ObjectOutputStream</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fs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sz w:val="20"/>
        </w:rPr>
      </w:pPr>
      <w:ins w:id="109"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r w:rsidRPr="00736D54">
          <w:rPr>
            <w:rFonts w:ascii="Courier New" w:eastAsia="Times New Roman" w:hAnsi="Courier New" w:cs="Courier New"/>
            <w:sz w:val="20"/>
            <w:szCs w:val="20"/>
          </w:rPr>
          <w:t>.writeObject</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sz w:val="20"/>
        </w:rPr>
      </w:pPr>
      <w:ins w:id="111"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os</w:t>
        </w:r>
        <w:r w:rsidRPr="00736D54">
          <w:rPr>
            <w:rFonts w:ascii="Courier New" w:eastAsia="Times New Roman" w:hAnsi="Courier New" w:cs="Courier New"/>
            <w:sz w:val="20"/>
            <w:szCs w:val="20"/>
          </w:rPr>
          <w:t>.close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sz w:val="20"/>
        </w:rPr>
      </w:pPr>
      <w:ins w:id="113"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catch</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(Exception</w:t>
        </w:r>
        <w:r w:rsidRPr="00736D54">
          <w:rPr>
            <w:rFonts w:ascii="Courier New" w:eastAsia="Times New Roman" w:hAnsi="Courier New" w:cs="Courier New"/>
            <w:sz w:val="20"/>
          </w:rPr>
          <w:t xml:space="preserve"> 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e</w:t>
        </w:r>
        <w:r w:rsidRPr="00736D54">
          <w:rPr>
            <w:rFonts w:ascii="Courier New" w:eastAsia="Times New Roman" w:hAnsi="Courier New" w:cs="Courier New"/>
            <w:sz w:val="20"/>
            <w:szCs w:val="20"/>
          </w:rPr>
          <w:t>.printStackTrace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sz w:val="20"/>
        </w:rPr>
      </w:pPr>
      <w:ins w:id="115"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try</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sz w:val="20"/>
        </w:rPr>
      </w:pPr>
      <w:ins w:id="117"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FileInputStream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fis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FileInputStream</w:t>
        </w:r>
        <w:proofErr w:type="spellEnd"/>
        <w:r w:rsidRPr="00736D54">
          <w:rPr>
            <w:rFonts w:ascii="Courier New" w:eastAsia="Times New Roman" w:hAnsi="Courier New" w:cs="Courier New"/>
            <w:sz w:val="20"/>
            <w:szCs w:val="20"/>
          </w:rPr>
          <w:t>("superNotSerail.ser");</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sz w:val="20"/>
        </w:rPr>
      </w:pPr>
      <w:ins w:id="119"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ObjectInputStream</w:t>
        </w:r>
        <w:proofErr w:type="spellEnd"/>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ois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new</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szCs w:val="20"/>
          </w:rPr>
          <w:t>ObjectInputStream</w:t>
        </w:r>
        <w:proofErr w:type="spellEnd"/>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fis</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sz w:val="20"/>
        </w:rPr>
      </w:pPr>
      <w:ins w:id="121" w:author="Unknown">
        <w:r w:rsidRPr="00736D54">
          <w:rPr>
            <w:rFonts w:ascii="Courier New" w:eastAsia="Times New Roman" w:hAnsi="Courier New" w:cs="Courier New"/>
            <w:sz w:val="20"/>
          </w:rPr>
          <w:t xml:space="preserve">      c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proofErr w:type="spellStart"/>
        <w:r w:rsidRPr="00736D54">
          <w:rPr>
            <w:rFonts w:ascii="Courier New" w:eastAsia="Times New Roman" w:hAnsi="Courier New" w:cs="Courier New"/>
            <w:sz w:val="20"/>
          </w:rPr>
          <w:t>ChildSerializable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ois</w:t>
        </w:r>
        <w:r w:rsidRPr="00736D54">
          <w:rPr>
            <w:rFonts w:ascii="Courier New" w:eastAsia="Times New Roman" w:hAnsi="Courier New" w:cs="Courier New"/>
            <w:sz w:val="20"/>
            <w:szCs w:val="20"/>
          </w:rPr>
          <w:t>.readObject</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sz w:val="20"/>
        </w:rPr>
      </w:pPr>
      <w:ins w:id="123"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ois</w:t>
        </w:r>
        <w:r w:rsidRPr="00736D54">
          <w:rPr>
            <w:rFonts w:ascii="Courier New" w:eastAsia="Times New Roman" w:hAnsi="Courier New" w:cs="Courier New"/>
            <w:sz w:val="20"/>
            <w:szCs w:val="20"/>
          </w:rPr>
          <w:t>.close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Courier New" w:eastAsia="Times New Roman" w:hAnsi="Courier New" w:cs="Courier New"/>
          <w:sz w:val="20"/>
        </w:rPr>
      </w:pPr>
      <w:ins w:id="125"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catch</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(Exception</w:t>
        </w:r>
        <w:r w:rsidRPr="00736D54">
          <w:rPr>
            <w:rFonts w:ascii="Courier New" w:eastAsia="Times New Roman" w:hAnsi="Courier New" w:cs="Courier New"/>
            <w:sz w:val="20"/>
          </w:rPr>
          <w:t xml:space="preserve"> e</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e</w:t>
        </w:r>
        <w:r w:rsidRPr="00736D54">
          <w:rPr>
            <w:rFonts w:ascii="Courier New" w:eastAsia="Times New Roman" w:hAnsi="Courier New" w:cs="Courier New"/>
            <w:sz w:val="20"/>
            <w:szCs w:val="20"/>
          </w:rPr>
          <w:t>.printStackTrace</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 w:author="Unknown"/>
          <w:rFonts w:ascii="Courier New" w:eastAsia="Times New Roman" w:hAnsi="Courier New" w:cs="Courier New"/>
          <w:sz w:val="20"/>
        </w:rPr>
      </w:pPr>
      <w:ins w:id="127" w:author="Unknown">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System</w:t>
        </w:r>
        <w:r w:rsidRPr="00736D54">
          <w:rPr>
            <w:rFonts w:ascii="Courier New" w:eastAsia="Times New Roman" w:hAnsi="Courier New" w:cs="Courier New"/>
            <w:sz w:val="20"/>
            <w:szCs w:val="20"/>
          </w:rPr>
          <w:t>.</w:t>
        </w:r>
        <w:r w:rsidRPr="00736D54">
          <w:rPr>
            <w:rFonts w:ascii="Courier New" w:eastAsia="Times New Roman" w:hAnsi="Courier New" w:cs="Courier New"/>
            <w:sz w:val="20"/>
          </w:rPr>
          <w:t>out</w:t>
        </w:r>
        <w:r w:rsidRPr="00736D54">
          <w:rPr>
            <w:rFonts w:ascii="Courier New" w:eastAsia="Times New Roman" w:hAnsi="Courier New" w:cs="Courier New"/>
            <w:sz w:val="20"/>
            <w:szCs w:val="20"/>
          </w:rPr>
          <w:t>.println</w:t>
        </w:r>
        <w:proofErr w:type="spellEnd"/>
        <w:r w:rsidRPr="00736D54">
          <w:rPr>
            <w:rFonts w:ascii="Courier New" w:eastAsia="Times New Roman" w:hAnsi="Courier New" w:cs="Courier New"/>
            <w:sz w:val="20"/>
            <w:szCs w:val="20"/>
          </w:rPr>
          <w:t>("After :-  "</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noOfWheels</w:t>
        </w:r>
        <w:proofErr w:type="spellEnd"/>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 "+</w:t>
        </w:r>
        <w:r w:rsidRPr="00736D54">
          <w:rPr>
            <w:rFonts w:ascii="Courier New" w:eastAsia="Times New Roman" w:hAnsi="Courier New" w:cs="Courier New"/>
            <w:sz w:val="20"/>
          </w:rPr>
          <w:t xml:space="preserve"> </w:t>
        </w:r>
        <w:proofErr w:type="spellStart"/>
        <w:r w:rsidRPr="00736D54">
          <w:rPr>
            <w:rFonts w:ascii="Courier New" w:eastAsia="Times New Roman" w:hAnsi="Courier New" w:cs="Courier New"/>
            <w:sz w:val="20"/>
          </w:rPr>
          <w:t>c</w:t>
        </w:r>
        <w:r w:rsidRPr="00736D54">
          <w:rPr>
            <w:rFonts w:ascii="Courier New" w:eastAsia="Times New Roman" w:hAnsi="Courier New" w:cs="Courier New"/>
            <w:sz w:val="20"/>
            <w:szCs w:val="20"/>
          </w:rPr>
          <w:t>.</w:t>
        </w:r>
        <w:r w:rsidRPr="00736D54">
          <w:rPr>
            <w:rFonts w:ascii="Courier New" w:eastAsia="Times New Roman" w:hAnsi="Courier New" w:cs="Courier New"/>
            <w:sz w:val="20"/>
          </w:rPr>
          <w:t>color</w:t>
        </w:r>
        <w:proofErr w:type="spellEnd"/>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 w:author="Unknown"/>
          <w:rFonts w:ascii="Courier New" w:eastAsia="Times New Roman" w:hAnsi="Courier New" w:cs="Courier New"/>
          <w:sz w:val="20"/>
        </w:rPr>
      </w:pPr>
      <w:ins w:id="129" w:author="Unknown">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Courier New" w:eastAsia="Times New Roman" w:hAnsi="Courier New" w:cs="Courier New"/>
          <w:sz w:val="20"/>
        </w:rPr>
      </w:pPr>
      <w:ins w:id="131" w:author="Unknown">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 w:author="Unknown"/>
          <w:rFonts w:ascii="Courier New" w:eastAsia="Times New Roman" w:hAnsi="Courier New" w:cs="Courier New"/>
          <w:sz w:val="20"/>
        </w:rPr>
      </w:pPr>
      <w:ins w:id="133" w:author="Unknown">
        <w:r w:rsidRPr="00736D54">
          <w:rPr>
            <w:rFonts w:ascii="Courier New" w:eastAsia="Times New Roman" w:hAnsi="Courier New" w:cs="Courier New"/>
            <w:sz w:val="20"/>
          </w:rPr>
          <w:t xml:space="preserve">  Result  on executing above code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sz w:val="20"/>
        </w:rPr>
      </w:pPr>
      <w:ins w:id="135" w:author="Unknown">
        <w:r w:rsidRPr="00736D54">
          <w:rPr>
            <w:rFonts w:ascii="Courier New" w:eastAsia="Times New Roman" w:hAnsi="Courier New" w:cs="Courier New"/>
            <w:sz w:val="20"/>
          </w:rPr>
          <w:t xml:space="preserve">  Before </w:t>
        </w:r>
        <w:r w:rsidRPr="00736D54">
          <w:rPr>
            <w:rFonts w:ascii="Courier New" w:eastAsia="Times New Roman" w:hAnsi="Courier New" w:cs="Courier New"/>
            <w:sz w:val="20"/>
            <w:szCs w:val="20"/>
          </w:rPr>
          <w:t>:</w:t>
        </w:r>
        <w:r w:rsidRPr="00736D54">
          <w:rPr>
            <w:rFonts w:ascii="Courier New" w:eastAsia="Times New Roman" w:hAnsi="Courier New" w:cs="Courier New"/>
            <w:sz w:val="20"/>
          </w:rPr>
          <w:t xml:space="preserve"> </w:t>
        </w:r>
        <w:r w:rsidRPr="00736D54">
          <w:rPr>
            <w:rFonts w:ascii="Courier New" w:eastAsia="Times New Roman" w:hAnsi="Courier New" w:cs="Courier New"/>
            <w:sz w:val="20"/>
            <w:szCs w:val="20"/>
          </w:rPr>
          <w:t>- 8</w:t>
        </w:r>
        <w:r w:rsidRPr="00736D54">
          <w:rPr>
            <w:rFonts w:ascii="Courier New" w:eastAsia="Times New Roman" w:hAnsi="Courier New" w:cs="Courier New"/>
            <w:sz w:val="20"/>
          </w:rPr>
          <w:t xml:space="preserve"> blue </w:t>
        </w:r>
      </w:ins>
    </w:p>
    <w:p w:rsidR="00736D54" w:rsidRPr="00736D54" w:rsidRDefault="00736D54" w:rsidP="00736D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sz w:val="20"/>
          <w:szCs w:val="20"/>
        </w:rPr>
      </w:pPr>
      <w:ins w:id="137" w:author="Unknown">
        <w:r w:rsidRPr="00736D54">
          <w:rPr>
            <w:rFonts w:ascii="Courier New" w:eastAsia="Times New Roman" w:hAnsi="Courier New" w:cs="Courier New"/>
            <w:sz w:val="20"/>
          </w:rPr>
          <w:t xml:space="preserve">  After </w:t>
        </w:r>
        <w:r w:rsidRPr="00736D54">
          <w:rPr>
            <w:rFonts w:ascii="Courier New" w:eastAsia="Times New Roman" w:hAnsi="Courier New" w:cs="Courier New"/>
            <w:sz w:val="20"/>
            <w:szCs w:val="20"/>
          </w:rPr>
          <w:t>:- 4</w:t>
        </w:r>
        <w:r w:rsidRPr="00736D54">
          <w:rPr>
            <w:rFonts w:ascii="Courier New" w:eastAsia="Times New Roman" w:hAnsi="Courier New" w:cs="Courier New"/>
            <w:sz w:val="20"/>
          </w:rPr>
          <w:t xml:space="preserve"> blue</w:t>
        </w:r>
      </w:ins>
    </w:p>
    <w:p w:rsidR="00736D54" w:rsidRPr="00736D54" w:rsidRDefault="00736D54" w:rsidP="00736D54">
      <w:pPr>
        <w:pStyle w:val="ListParagraph"/>
        <w:numPr>
          <w:ilvl w:val="0"/>
          <w:numId w:val="3"/>
        </w:numPr>
        <w:spacing w:before="100" w:beforeAutospacing="1" w:after="100" w:afterAutospacing="1" w:line="240" w:lineRule="auto"/>
        <w:rPr>
          <w:ins w:id="138" w:author="Unknown"/>
          <w:rFonts w:ascii="Times New Roman" w:eastAsia="Times New Roman" w:hAnsi="Times New Roman" w:cs="Times New Roman"/>
          <w:sz w:val="24"/>
          <w:szCs w:val="24"/>
        </w:rPr>
      </w:pPr>
      <w:ins w:id="139" w:author="Unknown">
        <w:r w:rsidRPr="00736D54">
          <w:rPr>
            <w:rFonts w:ascii="Times New Roman" w:eastAsia="Times New Roman" w:hAnsi="Times New Roman" w:cs="Times New Roman"/>
            <w:sz w:val="24"/>
            <w:szCs w:val="24"/>
          </w:rPr>
          <w:t>The instance variable ‘</w:t>
        </w:r>
        <w:proofErr w:type="spellStart"/>
        <w:r w:rsidRPr="00736D54">
          <w:rPr>
            <w:rFonts w:ascii="Times New Roman" w:eastAsia="Times New Roman" w:hAnsi="Times New Roman" w:cs="Times New Roman"/>
            <w:sz w:val="24"/>
            <w:szCs w:val="24"/>
          </w:rPr>
          <w:t>noOfWheels</w:t>
        </w:r>
        <w:proofErr w:type="spellEnd"/>
        <w:r w:rsidRPr="00736D54">
          <w:rPr>
            <w:rFonts w:ascii="Times New Roman" w:eastAsia="Times New Roman" w:hAnsi="Times New Roman" w:cs="Times New Roman"/>
            <w:sz w:val="24"/>
            <w:szCs w:val="24"/>
          </w:rPr>
          <w:t xml:space="preserve">’ is inherited from </w:t>
        </w:r>
        <w:proofErr w:type="spellStart"/>
        <w:r w:rsidRPr="00736D54">
          <w:rPr>
            <w:rFonts w:ascii="Times New Roman" w:eastAsia="Times New Roman" w:hAnsi="Times New Roman" w:cs="Times New Roman"/>
            <w:sz w:val="24"/>
            <w:szCs w:val="24"/>
          </w:rPr>
          <w:t>superclass</w:t>
        </w:r>
        <w:proofErr w:type="spellEnd"/>
        <w:r w:rsidRPr="00736D54">
          <w:rPr>
            <w:rFonts w:ascii="Times New Roman" w:eastAsia="Times New Roman" w:hAnsi="Times New Roman" w:cs="Times New Roman"/>
            <w:sz w:val="24"/>
            <w:szCs w:val="24"/>
          </w:rPr>
          <w:t xml:space="preserve"> which is not </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Therefore while restoring it the non-</w:t>
        </w:r>
        <w:proofErr w:type="spellStart"/>
        <w:r w:rsidRPr="00736D54">
          <w:rPr>
            <w:rFonts w:ascii="Times New Roman" w:eastAsia="Times New Roman" w:hAnsi="Times New Roman" w:cs="Times New Roman"/>
            <w:sz w:val="24"/>
            <w:szCs w:val="24"/>
          </w:rPr>
          <w:t>serializable</w:t>
        </w:r>
        <w:proofErr w:type="spellEnd"/>
        <w:r w:rsidRPr="00736D54">
          <w:rPr>
            <w:rFonts w:ascii="Times New Roman" w:eastAsia="Times New Roman" w:hAnsi="Times New Roman" w:cs="Times New Roman"/>
            <w:sz w:val="24"/>
            <w:szCs w:val="24"/>
          </w:rPr>
          <w:t xml:space="preserve"> </w:t>
        </w:r>
        <w:proofErr w:type="spellStart"/>
        <w:r w:rsidRPr="00736D54">
          <w:rPr>
            <w:rFonts w:ascii="Times New Roman" w:eastAsia="Times New Roman" w:hAnsi="Times New Roman" w:cs="Times New Roman"/>
            <w:sz w:val="24"/>
            <w:szCs w:val="24"/>
          </w:rPr>
          <w:t>superclass</w:t>
        </w:r>
        <w:proofErr w:type="spellEnd"/>
        <w:r w:rsidRPr="00736D54">
          <w:rPr>
            <w:rFonts w:ascii="Times New Roman" w:eastAsia="Times New Roman" w:hAnsi="Times New Roman" w:cs="Times New Roman"/>
            <w:sz w:val="24"/>
            <w:szCs w:val="24"/>
          </w:rPr>
          <w:t xml:space="preserve"> constructor runs and its value is set to 8 and is not same as the value saved during serialization which is 4.</w:t>
        </w:r>
      </w:ins>
    </w:p>
    <w:p w:rsidR="00736D54" w:rsidRPr="00736D54" w:rsidRDefault="00736D54" w:rsidP="00736D54">
      <w:pPr>
        <w:pStyle w:val="ListParagraph"/>
        <w:numPr>
          <w:ilvl w:val="0"/>
          <w:numId w:val="3"/>
        </w:numPr>
        <w:spacing w:before="100" w:beforeAutospacing="1" w:after="100" w:afterAutospacing="1" w:line="240" w:lineRule="auto"/>
        <w:rPr>
          <w:ins w:id="140" w:author="Unknown"/>
          <w:rFonts w:ascii="Times New Roman" w:eastAsia="Times New Roman" w:hAnsi="Times New Roman" w:cs="Times New Roman"/>
          <w:sz w:val="24"/>
          <w:szCs w:val="24"/>
        </w:rPr>
      </w:pPr>
      <w:ins w:id="141" w:author="Unknown">
        <w:r w:rsidRPr="00736D54">
          <w:rPr>
            <w:rFonts w:ascii="Times New Roman" w:eastAsia="Times New Roman" w:hAnsi="Times New Roman" w:cs="Times New Roman"/>
            <w:b/>
            <w:bCs/>
            <w:sz w:val="24"/>
            <w:szCs w:val="24"/>
          </w:rPr>
          <w:t xml:space="preserve">Q14) </w:t>
        </w:r>
        <w:proofErr w:type="gramStart"/>
        <w:r w:rsidRPr="00736D54">
          <w:rPr>
            <w:rFonts w:ascii="Times New Roman" w:eastAsia="Times New Roman" w:hAnsi="Times New Roman" w:cs="Times New Roman"/>
            <w:b/>
            <w:bCs/>
            <w:sz w:val="24"/>
            <w:szCs w:val="24"/>
          </w:rPr>
          <w:t>To</w:t>
        </w:r>
        <w:proofErr w:type="gramEnd"/>
        <w:r w:rsidRPr="00736D54">
          <w:rPr>
            <w:rFonts w:ascii="Times New Roman" w:eastAsia="Times New Roman" w:hAnsi="Times New Roman" w:cs="Times New Roman"/>
            <w:b/>
            <w:bCs/>
            <w:sz w:val="24"/>
            <w:szCs w:val="24"/>
          </w:rPr>
          <w:t xml:space="preserve"> serialize an array or a collection all the members of it must be </w:t>
        </w:r>
        <w:proofErr w:type="spellStart"/>
        <w:r w:rsidRPr="00736D54">
          <w:rPr>
            <w:rFonts w:ascii="Times New Roman" w:eastAsia="Times New Roman" w:hAnsi="Times New Roman" w:cs="Times New Roman"/>
            <w:b/>
            <w:bCs/>
            <w:sz w:val="24"/>
            <w:szCs w:val="24"/>
          </w:rPr>
          <w:t>serializable</w:t>
        </w:r>
        <w:proofErr w:type="spellEnd"/>
        <w:r w:rsidRPr="00736D54">
          <w:rPr>
            <w:rFonts w:ascii="Times New Roman" w:eastAsia="Times New Roman" w:hAnsi="Times New Roman" w:cs="Times New Roman"/>
            <w:b/>
            <w:bCs/>
            <w:sz w:val="24"/>
            <w:szCs w:val="24"/>
          </w:rPr>
          <w:t>. True /False?</w:t>
        </w:r>
      </w:ins>
    </w:p>
    <w:p w:rsidR="00736D54" w:rsidRDefault="00736D54" w:rsidP="00736D5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ins w:id="142" w:author="Unknown">
        <w:r w:rsidRPr="00736D54">
          <w:rPr>
            <w:rFonts w:ascii="Times New Roman" w:eastAsia="Times New Roman" w:hAnsi="Times New Roman" w:cs="Times New Roman"/>
            <w:sz w:val="24"/>
            <w:szCs w:val="24"/>
          </w:rPr>
          <w:t>Ans</w:t>
        </w:r>
        <w:proofErr w:type="spellEnd"/>
        <w:r w:rsidRPr="00736D54">
          <w:rPr>
            <w:rFonts w:ascii="Times New Roman" w:eastAsia="Times New Roman" w:hAnsi="Times New Roman" w:cs="Times New Roman"/>
            <w:sz w:val="24"/>
            <w:szCs w:val="24"/>
          </w:rPr>
          <w:t>) True.</w:t>
        </w:r>
      </w:ins>
    </w:p>
    <w:p w:rsidR="0086034F" w:rsidRPr="0086034F" w:rsidRDefault="0086034F" w:rsidP="0086034F">
      <w:pPr>
        <w:spacing w:before="100" w:beforeAutospacing="1" w:after="100" w:afterAutospacing="1" w:line="240" w:lineRule="auto"/>
        <w:rPr>
          <w:rFonts w:ascii="Times New Roman" w:eastAsia="Times New Roman" w:hAnsi="Times New Roman" w:cs="Times New Roman"/>
          <w:b/>
          <w:color w:val="FF0000"/>
          <w:sz w:val="32"/>
          <w:szCs w:val="32"/>
        </w:rPr>
      </w:pPr>
      <w:r w:rsidRPr="0086034F">
        <w:rPr>
          <w:rFonts w:ascii="Times New Roman" w:eastAsia="Times New Roman" w:hAnsi="Times New Roman" w:cs="Times New Roman"/>
          <w:b/>
          <w:color w:val="FF0000"/>
          <w:sz w:val="32"/>
          <w:szCs w:val="32"/>
        </w:rPr>
        <w:t>Keywords combination for serialization</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3399FF"/>
          <w:sz w:val="24"/>
          <w:szCs w:val="24"/>
        </w:rPr>
        <w:t>//</w:t>
      </w:r>
      <w:r w:rsidR="004C0B35">
        <w:rPr>
          <w:rFonts w:ascii="Consolas" w:hAnsi="Consolas" w:cs="Consolas"/>
          <w:color w:val="3399FF"/>
          <w:sz w:val="24"/>
          <w:szCs w:val="24"/>
        </w:rPr>
        <w:t xml:space="preserve">not </w:t>
      </w:r>
      <w:r w:rsidRPr="0086034F">
        <w:rPr>
          <w:rFonts w:ascii="Consolas" w:hAnsi="Consolas" w:cs="Consolas"/>
          <w:color w:val="3399FF"/>
          <w:sz w:val="24"/>
          <w:szCs w:val="24"/>
        </w:rPr>
        <w:t>participates in serialization</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r w:rsidRPr="0086034F">
        <w:rPr>
          <w:rFonts w:ascii="Consolas" w:hAnsi="Consolas" w:cs="Consolas"/>
          <w:color w:val="3399FF"/>
          <w:sz w:val="24"/>
          <w:szCs w:val="24"/>
        </w:rPr>
        <w:t>//</w:t>
      </w:r>
      <w:proofErr w:type="gramStart"/>
      <w:r w:rsidRPr="0086034F">
        <w:rPr>
          <w:rFonts w:ascii="Consolas" w:hAnsi="Consolas" w:cs="Consolas"/>
          <w:color w:val="3399FF"/>
          <w:sz w:val="24"/>
          <w:szCs w:val="24"/>
        </w:rPr>
        <w:t>private  static</w:t>
      </w:r>
      <w:proofErr w:type="gramEnd"/>
      <w:r w:rsidRPr="0086034F">
        <w:rPr>
          <w:rFonts w:ascii="Consolas" w:hAnsi="Consolas" w:cs="Consolas"/>
          <w:color w:val="3399FF"/>
          <w:sz w:val="24"/>
          <w:szCs w:val="24"/>
        </w:rPr>
        <w:t xml:space="preserve"> </w:t>
      </w:r>
      <w:proofErr w:type="spellStart"/>
      <w:r w:rsidRPr="0086034F">
        <w:rPr>
          <w:rFonts w:ascii="Consolas" w:hAnsi="Consolas" w:cs="Consolas"/>
          <w:color w:val="3399FF"/>
          <w:sz w:val="24"/>
          <w:szCs w:val="24"/>
          <w:u w:val="single"/>
        </w:rPr>
        <w:t>int</w:t>
      </w:r>
      <w:proofErr w:type="spellEnd"/>
      <w:r w:rsidRPr="0086034F">
        <w:rPr>
          <w:rFonts w:ascii="Consolas" w:hAnsi="Consolas" w:cs="Consolas"/>
          <w:color w:val="3399FF"/>
          <w:sz w:val="24"/>
          <w:szCs w:val="24"/>
        </w:rPr>
        <w:t xml:space="preserve"> </w:t>
      </w:r>
      <w:proofErr w:type="spellStart"/>
      <w:r w:rsidRPr="0086034F">
        <w:rPr>
          <w:rFonts w:ascii="Consolas" w:hAnsi="Consolas" w:cs="Consolas"/>
          <w:color w:val="3399FF"/>
          <w:sz w:val="24"/>
          <w:szCs w:val="24"/>
        </w:rPr>
        <w:t>pinCode</w:t>
      </w:r>
      <w:proofErr w:type="spellEnd"/>
      <w:r w:rsidRPr="0086034F">
        <w:rPr>
          <w:rFonts w:ascii="Consolas" w:hAnsi="Consolas" w:cs="Consolas"/>
          <w:color w:val="3399FF"/>
          <w:sz w:val="24"/>
          <w:szCs w:val="24"/>
        </w:rPr>
        <w:t xml:space="preserve"> =10032;</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r w:rsidRPr="0086034F">
        <w:rPr>
          <w:rFonts w:ascii="Consolas" w:hAnsi="Consolas" w:cs="Consolas"/>
          <w:color w:val="3399FF"/>
          <w:sz w:val="24"/>
          <w:szCs w:val="24"/>
        </w:rPr>
        <w:t>//participates in serialization</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proofErr w:type="gramStart"/>
      <w:r w:rsidRPr="0086034F">
        <w:rPr>
          <w:rFonts w:ascii="Consolas" w:hAnsi="Consolas" w:cs="Consolas"/>
          <w:b/>
          <w:bCs/>
          <w:color w:val="000000"/>
          <w:sz w:val="24"/>
          <w:szCs w:val="24"/>
        </w:rPr>
        <w:t>private</w:t>
      </w:r>
      <w:proofErr w:type="gramEnd"/>
      <w:r w:rsidRPr="0086034F">
        <w:rPr>
          <w:rFonts w:ascii="Consolas" w:hAnsi="Consolas" w:cs="Consolas"/>
          <w:color w:val="000000"/>
          <w:sz w:val="24"/>
          <w:szCs w:val="24"/>
        </w:rPr>
        <w:t xml:space="preserve"> </w:t>
      </w:r>
      <w:r w:rsidRPr="0086034F">
        <w:rPr>
          <w:rFonts w:ascii="Consolas" w:hAnsi="Consolas" w:cs="Consolas"/>
          <w:b/>
          <w:bCs/>
          <w:color w:val="000000"/>
          <w:sz w:val="24"/>
          <w:szCs w:val="24"/>
        </w:rPr>
        <w:t>final</w:t>
      </w:r>
      <w:r w:rsidRPr="0086034F">
        <w:rPr>
          <w:rFonts w:ascii="Consolas" w:hAnsi="Consolas" w:cs="Consolas"/>
          <w:color w:val="000000"/>
          <w:sz w:val="24"/>
          <w:szCs w:val="24"/>
        </w:rPr>
        <w:t xml:space="preserve">  </w:t>
      </w:r>
      <w:r w:rsidRPr="0086034F">
        <w:rPr>
          <w:rFonts w:ascii="Consolas" w:hAnsi="Consolas" w:cs="Consolas"/>
          <w:b/>
          <w:bCs/>
          <w:color w:val="000000"/>
          <w:sz w:val="24"/>
          <w:szCs w:val="24"/>
        </w:rPr>
        <w:t>static</w:t>
      </w:r>
      <w:r w:rsidRPr="0086034F">
        <w:rPr>
          <w:rFonts w:ascii="Consolas" w:hAnsi="Consolas" w:cs="Consolas"/>
          <w:color w:val="000000"/>
          <w:sz w:val="24"/>
          <w:szCs w:val="24"/>
        </w:rPr>
        <w:t xml:space="preserve"> </w:t>
      </w:r>
      <w:proofErr w:type="spellStart"/>
      <w:r w:rsidRPr="0086034F">
        <w:rPr>
          <w:rFonts w:ascii="Consolas" w:hAnsi="Consolas" w:cs="Consolas"/>
          <w:b/>
          <w:bCs/>
          <w:color w:val="000000"/>
          <w:sz w:val="24"/>
          <w:szCs w:val="24"/>
        </w:rPr>
        <w:t>int</w:t>
      </w:r>
      <w:proofErr w:type="spellEnd"/>
      <w:r w:rsidRPr="0086034F">
        <w:rPr>
          <w:rFonts w:ascii="Consolas" w:hAnsi="Consolas" w:cs="Consolas"/>
          <w:color w:val="000000"/>
          <w:sz w:val="24"/>
          <w:szCs w:val="24"/>
        </w:rPr>
        <w:t xml:space="preserve"> </w:t>
      </w:r>
      <w:proofErr w:type="spellStart"/>
      <w:r w:rsidRPr="0086034F">
        <w:rPr>
          <w:rFonts w:ascii="Consolas" w:hAnsi="Consolas" w:cs="Consolas"/>
          <w:i/>
          <w:iCs/>
          <w:color w:val="3399FF"/>
          <w:sz w:val="24"/>
          <w:szCs w:val="24"/>
        </w:rPr>
        <w:t>pinCode</w:t>
      </w:r>
      <w:proofErr w:type="spellEnd"/>
      <w:r w:rsidRPr="0086034F">
        <w:rPr>
          <w:rFonts w:ascii="Consolas" w:hAnsi="Consolas" w:cs="Consolas"/>
          <w:color w:val="000000"/>
          <w:sz w:val="24"/>
          <w:szCs w:val="24"/>
        </w:rPr>
        <w:t xml:space="preserve"> =10032;</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r w:rsidRPr="0086034F">
        <w:rPr>
          <w:rFonts w:ascii="Consolas" w:hAnsi="Consolas" w:cs="Consolas"/>
          <w:color w:val="3399FF"/>
          <w:sz w:val="24"/>
          <w:szCs w:val="24"/>
        </w:rPr>
        <w:t>//participates in serialization</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r w:rsidRPr="0086034F">
        <w:rPr>
          <w:rFonts w:ascii="Consolas" w:hAnsi="Consolas" w:cs="Consolas"/>
          <w:color w:val="3399FF"/>
          <w:sz w:val="24"/>
          <w:szCs w:val="24"/>
        </w:rPr>
        <w:t xml:space="preserve">//private final </w:t>
      </w:r>
      <w:proofErr w:type="spellStart"/>
      <w:r w:rsidRPr="0086034F">
        <w:rPr>
          <w:rFonts w:ascii="Consolas" w:hAnsi="Consolas" w:cs="Consolas"/>
          <w:color w:val="3399FF"/>
          <w:sz w:val="24"/>
          <w:szCs w:val="24"/>
          <w:u w:val="single"/>
        </w:rPr>
        <w:t>int</w:t>
      </w:r>
      <w:proofErr w:type="spellEnd"/>
      <w:r w:rsidRPr="0086034F">
        <w:rPr>
          <w:rFonts w:ascii="Consolas" w:hAnsi="Consolas" w:cs="Consolas"/>
          <w:color w:val="3399FF"/>
          <w:sz w:val="24"/>
          <w:szCs w:val="24"/>
        </w:rPr>
        <w:t xml:space="preserve"> </w:t>
      </w:r>
      <w:proofErr w:type="spellStart"/>
      <w:r w:rsidRPr="0086034F">
        <w:rPr>
          <w:rFonts w:ascii="Consolas" w:hAnsi="Consolas" w:cs="Consolas"/>
          <w:color w:val="3399FF"/>
          <w:sz w:val="24"/>
          <w:szCs w:val="24"/>
        </w:rPr>
        <w:t>pinCode</w:t>
      </w:r>
      <w:proofErr w:type="spellEnd"/>
      <w:r w:rsidRPr="0086034F">
        <w:rPr>
          <w:rFonts w:ascii="Consolas" w:hAnsi="Consolas" w:cs="Consolas"/>
          <w:color w:val="3399FF"/>
          <w:sz w:val="24"/>
          <w:szCs w:val="24"/>
        </w:rPr>
        <w:t xml:space="preserve"> =10032;</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lastRenderedPageBreak/>
        <w:tab/>
        <w:t xml:space="preserve">  </w:t>
      </w:r>
      <w:r w:rsidRPr="0086034F">
        <w:rPr>
          <w:rFonts w:ascii="Consolas" w:hAnsi="Consolas" w:cs="Consolas"/>
          <w:color w:val="3399FF"/>
          <w:sz w:val="24"/>
          <w:szCs w:val="24"/>
        </w:rPr>
        <w:t>//Participates in serialization</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proofErr w:type="gramStart"/>
      <w:r w:rsidRPr="0086034F">
        <w:rPr>
          <w:rFonts w:ascii="Consolas" w:hAnsi="Consolas" w:cs="Consolas"/>
          <w:b/>
          <w:bCs/>
          <w:color w:val="000000"/>
          <w:sz w:val="24"/>
          <w:szCs w:val="24"/>
        </w:rPr>
        <w:t>private</w:t>
      </w:r>
      <w:proofErr w:type="gramEnd"/>
      <w:r w:rsidRPr="0086034F">
        <w:rPr>
          <w:rFonts w:ascii="Consolas" w:hAnsi="Consolas" w:cs="Consolas"/>
          <w:color w:val="000000"/>
          <w:sz w:val="24"/>
          <w:szCs w:val="24"/>
        </w:rPr>
        <w:t xml:space="preserve"> </w:t>
      </w:r>
      <w:r w:rsidRPr="0086034F">
        <w:rPr>
          <w:rFonts w:ascii="Consolas" w:hAnsi="Consolas" w:cs="Consolas"/>
          <w:b/>
          <w:bCs/>
          <w:color w:val="000000"/>
          <w:sz w:val="24"/>
          <w:szCs w:val="24"/>
        </w:rPr>
        <w:t>transient</w:t>
      </w:r>
      <w:r w:rsidRPr="0086034F">
        <w:rPr>
          <w:rFonts w:ascii="Consolas" w:hAnsi="Consolas" w:cs="Consolas"/>
          <w:color w:val="000000"/>
          <w:sz w:val="24"/>
          <w:szCs w:val="24"/>
        </w:rPr>
        <w:t xml:space="preserve"> </w:t>
      </w:r>
      <w:r w:rsidRPr="0086034F">
        <w:rPr>
          <w:rFonts w:ascii="Consolas" w:hAnsi="Consolas" w:cs="Consolas"/>
          <w:b/>
          <w:bCs/>
          <w:color w:val="000000"/>
          <w:sz w:val="24"/>
          <w:szCs w:val="24"/>
        </w:rPr>
        <w:t>static</w:t>
      </w:r>
      <w:r w:rsidRPr="0086034F">
        <w:rPr>
          <w:rFonts w:ascii="Consolas" w:hAnsi="Consolas" w:cs="Consolas"/>
          <w:color w:val="000000"/>
          <w:sz w:val="24"/>
          <w:szCs w:val="24"/>
        </w:rPr>
        <w:t xml:space="preserve"> </w:t>
      </w:r>
      <w:proofErr w:type="spellStart"/>
      <w:r w:rsidRPr="0086034F">
        <w:rPr>
          <w:rFonts w:ascii="Consolas" w:hAnsi="Consolas" w:cs="Consolas"/>
          <w:b/>
          <w:bCs/>
          <w:color w:val="000000"/>
          <w:sz w:val="24"/>
          <w:szCs w:val="24"/>
        </w:rPr>
        <w:t>int</w:t>
      </w:r>
      <w:proofErr w:type="spellEnd"/>
      <w:r w:rsidRPr="0086034F">
        <w:rPr>
          <w:rFonts w:ascii="Consolas" w:hAnsi="Consolas" w:cs="Consolas"/>
          <w:color w:val="000000"/>
          <w:sz w:val="24"/>
          <w:szCs w:val="24"/>
        </w:rPr>
        <w:t xml:space="preserve"> </w:t>
      </w:r>
      <w:r w:rsidRPr="0086034F">
        <w:rPr>
          <w:rFonts w:ascii="Consolas" w:hAnsi="Consolas" w:cs="Consolas"/>
          <w:i/>
          <w:iCs/>
          <w:color w:val="3399FF"/>
          <w:sz w:val="24"/>
          <w:szCs w:val="24"/>
        </w:rPr>
        <w:t>age</w:t>
      </w:r>
      <w:r w:rsidRPr="0086034F">
        <w:rPr>
          <w:rFonts w:ascii="Consolas" w:hAnsi="Consolas" w:cs="Consolas"/>
          <w:color w:val="000000"/>
          <w:sz w:val="24"/>
          <w:szCs w:val="24"/>
        </w:rPr>
        <w:t xml:space="preserve">; </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p>
    <w:p w:rsidR="0086034F" w:rsidRPr="0086034F" w:rsidRDefault="0086034F" w:rsidP="0086034F">
      <w:pPr>
        <w:autoSpaceDE w:val="0"/>
        <w:autoSpaceDN w:val="0"/>
        <w:adjustRightInd w:val="0"/>
        <w:spacing w:after="0" w:line="240" w:lineRule="auto"/>
        <w:rPr>
          <w:rFonts w:ascii="Consolas" w:hAnsi="Consolas" w:cs="Consolas"/>
          <w:sz w:val="24"/>
          <w:szCs w:val="24"/>
        </w:rPr>
      </w:pPr>
      <w:r w:rsidRPr="0086034F">
        <w:rPr>
          <w:rFonts w:ascii="Consolas" w:hAnsi="Consolas" w:cs="Consolas"/>
          <w:color w:val="000000"/>
          <w:sz w:val="24"/>
          <w:szCs w:val="24"/>
        </w:rPr>
        <w:tab/>
        <w:t xml:space="preserve">  </w:t>
      </w:r>
      <w:r w:rsidRPr="0086034F">
        <w:rPr>
          <w:rFonts w:ascii="Consolas" w:hAnsi="Consolas" w:cs="Consolas"/>
          <w:color w:val="3399FF"/>
          <w:sz w:val="24"/>
          <w:szCs w:val="24"/>
        </w:rPr>
        <w:t xml:space="preserve">// not participate </w:t>
      </w:r>
      <w:proofErr w:type="gramStart"/>
      <w:r w:rsidRPr="0086034F">
        <w:rPr>
          <w:rFonts w:ascii="Consolas" w:hAnsi="Consolas" w:cs="Consolas"/>
          <w:color w:val="3399FF"/>
          <w:sz w:val="24"/>
          <w:szCs w:val="24"/>
        </w:rPr>
        <w:t>in  Serialization</w:t>
      </w:r>
      <w:proofErr w:type="gramEnd"/>
    </w:p>
    <w:p w:rsidR="0086034F" w:rsidRPr="0086034F" w:rsidRDefault="0086034F" w:rsidP="0086034F">
      <w:pPr>
        <w:pBdr>
          <w:bottom w:val="single" w:sz="6" w:space="1" w:color="auto"/>
        </w:pBdr>
        <w:spacing w:before="100" w:beforeAutospacing="1" w:after="100" w:afterAutospacing="1" w:line="240" w:lineRule="auto"/>
        <w:rPr>
          <w:ins w:id="143" w:author="Unknown"/>
          <w:sz w:val="24"/>
          <w:szCs w:val="24"/>
        </w:rPr>
      </w:pPr>
      <w:r w:rsidRPr="0086034F">
        <w:rPr>
          <w:rFonts w:ascii="Consolas" w:hAnsi="Consolas" w:cs="Consolas"/>
          <w:color w:val="000000"/>
          <w:sz w:val="24"/>
          <w:szCs w:val="24"/>
        </w:rPr>
        <w:tab/>
        <w:t xml:space="preserve">  </w:t>
      </w:r>
      <w:r w:rsidRPr="0086034F">
        <w:rPr>
          <w:rFonts w:ascii="Consolas" w:hAnsi="Consolas" w:cs="Consolas"/>
          <w:color w:val="3399FF"/>
          <w:sz w:val="24"/>
          <w:szCs w:val="24"/>
        </w:rPr>
        <w:t xml:space="preserve">// private transient final </w:t>
      </w:r>
      <w:proofErr w:type="spellStart"/>
      <w:r w:rsidRPr="0086034F">
        <w:rPr>
          <w:rFonts w:ascii="Consolas" w:hAnsi="Consolas" w:cs="Consolas"/>
          <w:color w:val="3399FF"/>
          <w:sz w:val="24"/>
          <w:szCs w:val="24"/>
          <w:u w:val="single"/>
        </w:rPr>
        <w:t>int</w:t>
      </w:r>
      <w:proofErr w:type="spellEnd"/>
      <w:r w:rsidRPr="0086034F">
        <w:rPr>
          <w:rFonts w:ascii="Consolas" w:hAnsi="Consolas" w:cs="Consolas"/>
          <w:color w:val="3399FF"/>
          <w:sz w:val="24"/>
          <w:szCs w:val="24"/>
        </w:rPr>
        <w:t xml:space="preserve"> age;</w:t>
      </w:r>
    </w:p>
    <w:p w:rsidR="004446E2" w:rsidRDefault="004446E2" w:rsidP="004446E2">
      <w:pPr>
        <w:spacing w:before="100" w:beforeAutospacing="1" w:after="100" w:afterAutospacing="1" w:line="240" w:lineRule="auto"/>
        <w:rPr>
          <w:rFonts w:ascii="Times New Roman" w:eastAsia="Times New Roman" w:hAnsi="Times New Roman" w:cs="Times New Roman"/>
          <w:b/>
          <w:color w:val="FF0000"/>
          <w:sz w:val="36"/>
          <w:szCs w:val="36"/>
        </w:rPr>
      </w:pPr>
      <w:r w:rsidRPr="004446E2">
        <w:rPr>
          <w:rFonts w:ascii="Times New Roman" w:eastAsia="Times New Roman" w:hAnsi="Times New Roman" w:cs="Times New Roman"/>
          <w:b/>
          <w:color w:val="FF0000"/>
          <w:sz w:val="36"/>
          <w:szCs w:val="36"/>
        </w:rPr>
        <w:t>Collections</w:t>
      </w:r>
    </w:p>
    <w:p w:rsidR="004446E2" w:rsidRDefault="004446E2" w:rsidP="004446E2">
      <w:pPr>
        <w:spacing w:before="100" w:beforeAutospacing="1" w:after="100" w:afterAutospacing="1" w:line="240" w:lineRule="auto"/>
        <w:rPr>
          <w:rFonts w:ascii="Times New Roman" w:eastAsia="Times New Roman" w:hAnsi="Times New Roman" w:cs="Times New Roman"/>
          <w:b/>
          <w:color w:val="FF0000"/>
          <w:sz w:val="36"/>
          <w:szCs w:val="36"/>
        </w:rPr>
      </w:pPr>
      <w:proofErr w:type="spellStart"/>
      <w:r>
        <w:rPr>
          <w:rFonts w:ascii="Times New Roman" w:eastAsia="Times New Roman" w:hAnsi="Times New Roman" w:cs="Times New Roman"/>
          <w:b/>
          <w:color w:val="FF0000"/>
          <w:sz w:val="36"/>
          <w:szCs w:val="36"/>
        </w:rPr>
        <w:t>HashMap</w:t>
      </w:r>
      <w:proofErr w:type="spellEnd"/>
    </w:p>
    <w:p w:rsidR="004446E2" w:rsidRDefault="004446E2" w:rsidP="004446E2">
      <w:pPr>
        <w:pStyle w:val="Heading1"/>
      </w:pPr>
      <w:hyperlink r:id="rId5" w:tooltip="How HashMap works in Java" w:history="1">
        <w:r>
          <w:rPr>
            <w:rStyle w:val="Hyperlink"/>
          </w:rPr>
          <w:t xml:space="preserve">How </w:t>
        </w:r>
        <w:proofErr w:type="spellStart"/>
        <w:r>
          <w:rPr>
            <w:rStyle w:val="Hyperlink"/>
          </w:rPr>
          <w:t>HashMap</w:t>
        </w:r>
        <w:proofErr w:type="spellEnd"/>
        <w:r>
          <w:rPr>
            <w:rStyle w:val="Hyperlink"/>
          </w:rPr>
          <w:t xml:space="preserve"> works in Java </w:t>
        </w:r>
      </w:hyperlink>
    </w:p>
    <w:p w:rsidR="004446E2" w:rsidRPr="004446E2" w:rsidRDefault="004446E2" w:rsidP="004446E2">
      <w:pPr>
        <w:spacing w:after="240"/>
        <w:rPr>
          <w:ins w:id="144" w:author="Unknown"/>
          <w:b/>
          <w:sz w:val="24"/>
          <w:szCs w:val="24"/>
        </w:rPr>
      </w:pPr>
      <w:ins w:id="145" w:author="Unknown">
        <w:r w:rsidRPr="004446E2">
          <w:rPr>
            <w:b/>
            <w:sz w:val="24"/>
            <w:szCs w:val="24"/>
          </w:rPr>
          <w:t xml:space="preserve">How </w:t>
        </w:r>
        <w:proofErr w:type="spellStart"/>
        <w:r w:rsidRPr="004446E2">
          <w:rPr>
            <w:b/>
            <w:sz w:val="24"/>
            <w:szCs w:val="24"/>
          </w:rPr>
          <w:t>HashMap</w:t>
        </w:r>
        <w:proofErr w:type="spellEnd"/>
        <w:r w:rsidRPr="004446E2">
          <w:rPr>
            <w:b/>
            <w:sz w:val="24"/>
            <w:szCs w:val="24"/>
          </w:rPr>
          <w:t xml:space="preserve"> works in </w:t>
        </w:r>
        <w:r w:rsidRPr="004446E2">
          <w:rPr>
            <w:rStyle w:val="ilad"/>
            <w:b/>
            <w:sz w:val="24"/>
            <w:szCs w:val="24"/>
          </w:rPr>
          <w:t>Java or</w:t>
        </w:r>
        <w:r w:rsidRPr="004446E2">
          <w:rPr>
            <w:b/>
            <w:sz w:val="24"/>
            <w:szCs w:val="24"/>
          </w:rPr>
          <w:t xml:space="preserve"> sometime how get method work in </w:t>
        </w:r>
        <w:proofErr w:type="spellStart"/>
        <w:r w:rsidRPr="004446E2">
          <w:rPr>
            <w:b/>
            <w:sz w:val="24"/>
            <w:szCs w:val="24"/>
          </w:rPr>
          <w:t>HashMap</w:t>
        </w:r>
        <w:proofErr w:type="spellEnd"/>
        <w:r w:rsidRPr="004446E2">
          <w:rPr>
            <w:b/>
            <w:sz w:val="24"/>
            <w:szCs w:val="24"/>
          </w:rPr>
          <w:t xml:space="preserve"> is a very common question on Java interviews now days. Almost everybody who worked in Java knows about </w:t>
        </w:r>
        <w:proofErr w:type="spellStart"/>
        <w:r w:rsidRPr="004446E2">
          <w:rPr>
            <w:b/>
            <w:sz w:val="24"/>
            <w:szCs w:val="24"/>
          </w:rPr>
          <w:t>HashMap</w:t>
        </w:r>
        <w:proofErr w:type="spellEnd"/>
        <w:r w:rsidRPr="004446E2">
          <w:rPr>
            <w:b/>
            <w:sz w:val="24"/>
            <w:szCs w:val="24"/>
          </w:rPr>
          <w:t xml:space="preserve">, where to use </w:t>
        </w:r>
        <w:proofErr w:type="spellStart"/>
        <w:r w:rsidRPr="004446E2">
          <w:rPr>
            <w:b/>
            <w:sz w:val="24"/>
            <w:szCs w:val="24"/>
          </w:rPr>
          <w:t>HashMap</w:t>
        </w:r>
        <w:proofErr w:type="spellEnd"/>
        <w:r w:rsidRPr="004446E2">
          <w:rPr>
            <w:b/>
            <w:sz w:val="24"/>
            <w:szCs w:val="24"/>
          </w:rPr>
          <w:t xml:space="preserve"> and difference between </w:t>
        </w:r>
        <w:proofErr w:type="spellStart"/>
        <w:r w:rsidRPr="004446E2">
          <w:rPr>
            <w:b/>
            <w:sz w:val="24"/>
            <w:szCs w:val="24"/>
          </w:rPr>
          <w:t>Hashtable</w:t>
        </w:r>
        <w:proofErr w:type="spellEnd"/>
        <w:r w:rsidRPr="004446E2">
          <w:rPr>
            <w:b/>
            <w:sz w:val="24"/>
            <w:szCs w:val="24"/>
          </w:rPr>
          <w:t xml:space="preserve"> and </w:t>
        </w:r>
        <w:proofErr w:type="spellStart"/>
        <w:r w:rsidRPr="004446E2">
          <w:rPr>
            <w:b/>
            <w:sz w:val="24"/>
            <w:szCs w:val="24"/>
          </w:rPr>
          <w:t>HashMap</w:t>
        </w:r>
        <w:proofErr w:type="spellEnd"/>
        <w:r w:rsidRPr="004446E2">
          <w:rPr>
            <w:b/>
            <w:sz w:val="24"/>
            <w:szCs w:val="24"/>
          </w:rPr>
          <w:t xml:space="preserve"> then why this interview question becomes so special? Because of the depth it offers. It has become very popular Java interview question in almost any senior or mid-senior level Java interviews. </w:t>
        </w:r>
        <w:proofErr w:type="gramStart"/>
        <w:r w:rsidRPr="004446E2">
          <w:rPr>
            <w:b/>
            <w:sz w:val="24"/>
            <w:szCs w:val="24"/>
          </w:rPr>
          <w:t>Investment</w:t>
        </w:r>
        <w:proofErr w:type="gramEnd"/>
        <w:r w:rsidRPr="004446E2">
          <w:rPr>
            <w:b/>
            <w:sz w:val="24"/>
            <w:szCs w:val="24"/>
          </w:rPr>
          <w:t xml:space="preserve"> banks mostly prefer to ask this question and some time even ask you to implement your own </w:t>
        </w:r>
        <w:proofErr w:type="spellStart"/>
        <w:r w:rsidRPr="004446E2">
          <w:rPr>
            <w:b/>
            <w:sz w:val="24"/>
            <w:szCs w:val="24"/>
          </w:rPr>
          <w:t>HashMap</w:t>
        </w:r>
        <w:proofErr w:type="spellEnd"/>
        <w:r w:rsidRPr="004446E2">
          <w:rPr>
            <w:b/>
            <w:sz w:val="24"/>
            <w:szCs w:val="24"/>
          </w:rPr>
          <w:t xml:space="preserve"> based upon your coding aptitude. Introduction of </w:t>
        </w:r>
        <w:r w:rsidRPr="004446E2">
          <w:rPr>
            <w:b/>
            <w:sz w:val="24"/>
            <w:szCs w:val="24"/>
          </w:rPr>
          <w:fldChar w:fldCharType="begin"/>
        </w:r>
        <w:r w:rsidRPr="004446E2">
          <w:rPr>
            <w:b/>
            <w:sz w:val="24"/>
            <w:szCs w:val="24"/>
          </w:rPr>
          <w:instrText xml:space="preserve"> HYPERLINK "http://javarevisited.blogspot.co.uk/2013/02/concurrenthashmap-in-java-example-tutorial-working.html" </w:instrText>
        </w:r>
        <w:r w:rsidRPr="004446E2">
          <w:rPr>
            <w:b/>
            <w:sz w:val="24"/>
            <w:szCs w:val="24"/>
          </w:rPr>
          <w:fldChar w:fldCharType="separate"/>
        </w:r>
        <w:proofErr w:type="spellStart"/>
        <w:r w:rsidRPr="004446E2">
          <w:rPr>
            <w:rStyle w:val="Hyperlink"/>
            <w:b/>
            <w:sz w:val="24"/>
            <w:szCs w:val="24"/>
            <w:u w:val="none"/>
          </w:rPr>
          <w:t>ConcurrentHashMap</w:t>
        </w:r>
        <w:proofErr w:type="spellEnd"/>
        <w:r w:rsidRPr="004446E2">
          <w:rPr>
            <w:b/>
            <w:sz w:val="24"/>
            <w:szCs w:val="24"/>
          </w:rPr>
          <w:fldChar w:fldCharType="end"/>
        </w:r>
        <w:r w:rsidRPr="004446E2">
          <w:rPr>
            <w:b/>
            <w:sz w:val="24"/>
            <w:szCs w:val="24"/>
          </w:rPr>
          <w:t xml:space="preserve"> and other concurrent collections has also made </w:t>
        </w:r>
        <w:proofErr w:type="gramStart"/>
        <w:r w:rsidRPr="004446E2">
          <w:rPr>
            <w:b/>
            <w:sz w:val="24"/>
            <w:szCs w:val="24"/>
          </w:rPr>
          <w:t>this questions</w:t>
        </w:r>
        <w:proofErr w:type="gramEnd"/>
        <w:r w:rsidRPr="004446E2">
          <w:rPr>
            <w:b/>
            <w:sz w:val="24"/>
            <w:szCs w:val="24"/>
          </w:rPr>
          <w:t xml:space="preserve"> as starting point to delve into more advanced feature. </w:t>
        </w:r>
        <w:proofErr w:type="gramStart"/>
        <w:r w:rsidRPr="004446E2">
          <w:rPr>
            <w:b/>
            <w:sz w:val="24"/>
            <w:szCs w:val="24"/>
          </w:rPr>
          <w:t>let's</w:t>
        </w:r>
        <w:proofErr w:type="gramEnd"/>
        <w:r w:rsidRPr="004446E2">
          <w:rPr>
            <w:b/>
            <w:sz w:val="24"/>
            <w:szCs w:val="24"/>
          </w:rPr>
          <w:t xml:space="preserve"> start the journey.</w:t>
        </w:r>
        <w:bookmarkStart w:id="146" w:name="more"/>
        <w:bookmarkEnd w:id="146"/>
      </w:ins>
    </w:p>
    <w:p w:rsidR="004446E2" w:rsidRPr="004446E2" w:rsidRDefault="004446E2" w:rsidP="004446E2">
      <w:pPr>
        <w:pStyle w:val="Heading2"/>
        <w:rPr>
          <w:ins w:id="147" w:author="Unknown"/>
          <w:color w:val="C00000"/>
          <w:sz w:val="24"/>
          <w:szCs w:val="24"/>
          <w:u w:val="single"/>
        </w:rPr>
      </w:pPr>
      <w:ins w:id="148" w:author="Unknown">
        <w:r w:rsidRPr="004446E2">
          <w:rPr>
            <w:color w:val="C00000"/>
            <w:sz w:val="24"/>
            <w:szCs w:val="24"/>
            <w:u w:val="single"/>
          </w:rPr>
          <w:t xml:space="preserve">How </w:t>
        </w:r>
        <w:proofErr w:type="spellStart"/>
        <w:r w:rsidRPr="004446E2">
          <w:rPr>
            <w:color w:val="C00000"/>
            <w:sz w:val="24"/>
            <w:szCs w:val="24"/>
            <w:u w:val="single"/>
          </w:rPr>
          <w:t>HashMap</w:t>
        </w:r>
        <w:proofErr w:type="spellEnd"/>
        <w:r w:rsidRPr="004446E2">
          <w:rPr>
            <w:color w:val="C00000"/>
            <w:sz w:val="24"/>
            <w:szCs w:val="24"/>
            <w:u w:val="single"/>
          </w:rPr>
          <w:t xml:space="preserve"> Internally Works in Java</w:t>
        </w:r>
      </w:ins>
    </w:p>
    <w:p w:rsidR="004446E2" w:rsidRPr="004446E2" w:rsidRDefault="004446E2" w:rsidP="004446E2">
      <w:pPr>
        <w:spacing w:after="240"/>
        <w:rPr>
          <w:ins w:id="149" w:author="Unknown"/>
          <w:b/>
          <w:sz w:val="24"/>
          <w:szCs w:val="24"/>
        </w:rPr>
      </w:pPr>
      <w:ins w:id="150" w:author="Unknown">
        <w:r w:rsidRPr="004446E2">
          <w:rPr>
            <w:b/>
            <w:sz w:val="24"/>
            <w:szCs w:val="24"/>
          </w:rPr>
          <w:t xml:space="preserve">Questions start with simple </w:t>
        </w:r>
        <w:proofErr w:type="gramStart"/>
        <w:r w:rsidRPr="004446E2">
          <w:rPr>
            <w:b/>
            <w:sz w:val="24"/>
            <w:szCs w:val="24"/>
          </w:rPr>
          <w:t>statement :</w:t>
        </w:r>
        <w:proofErr w:type="gramEnd"/>
      </w:ins>
    </w:p>
    <w:p w:rsidR="004446E2" w:rsidRPr="004446E2" w:rsidRDefault="004446E2" w:rsidP="004446E2">
      <w:pPr>
        <w:spacing w:after="0"/>
        <w:rPr>
          <w:b/>
          <w:color w:val="FF0000"/>
          <w:sz w:val="24"/>
          <w:szCs w:val="24"/>
        </w:rPr>
      </w:pPr>
      <w:r w:rsidRPr="004446E2">
        <w:rPr>
          <w:b/>
          <w:bCs/>
          <w:color w:val="FF0000"/>
          <w:sz w:val="24"/>
          <w:szCs w:val="24"/>
        </w:rPr>
        <w:t xml:space="preserve">Have you used </w:t>
      </w:r>
      <w:proofErr w:type="spellStart"/>
      <w:r w:rsidRPr="004446E2">
        <w:rPr>
          <w:b/>
          <w:bCs/>
          <w:color w:val="FF0000"/>
          <w:sz w:val="24"/>
          <w:szCs w:val="24"/>
        </w:rPr>
        <w:t>HashMap</w:t>
      </w:r>
      <w:proofErr w:type="spellEnd"/>
      <w:r w:rsidRPr="004446E2">
        <w:rPr>
          <w:b/>
          <w:bCs/>
          <w:color w:val="FF0000"/>
          <w:sz w:val="24"/>
          <w:szCs w:val="24"/>
        </w:rPr>
        <w:t xml:space="preserve"> before </w:t>
      </w:r>
      <w:r w:rsidRPr="004446E2">
        <w:rPr>
          <w:b/>
          <w:color w:val="FF0000"/>
          <w:sz w:val="24"/>
          <w:szCs w:val="24"/>
        </w:rPr>
        <w:t>or</w:t>
      </w:r>
      <w:proofErr w:type="gramStart"/>
      <w:r w:rsidRPr="004446E2">
        <w:rPr>
          <w:b/>
          <w:bCs/>
          <w:color w:val="FF0000"/>
          <w:sz w:val="24"/>
          <w:szCs w:val="24"/>
        </w:rPr>
        <w:t>  What</w:t>
      </w:r>
      <w:proofErr w:type="gramEnd"/>
      <w:r w:rsidRPr="004446E2">
        <w:rPr>
          <w:b/>
          <w:bCs/>
          <w:color w:val="FF0000"/>
          <w:sz w:val="24"/>
          <w:szCs w:val="24"/>
        </w:rPr>
        <w:t xml:space="preserve"> is </w:t>
      </w:r>
      <w:proofErr w:type="spellStart"/>
      <w:r w:rsidRPr="004446E2">
        <w:rPr>
          <w:b/>
          <w:bCs/>
          <w:color w:val="FF0000"/>
          <w:sz w:val="24"/>
          <w:szCs w:val="24"/>
        </w:rPr>
        <w:t>HashMap</w:t>
      </w:r>
      <w:proofErr w:type="spellEnd"/>
      <w:r w:rsidRPr="004446E2">
        <w:rPr>
          <w:b/>
          <w:bCs/>
          <w:color w:val="FF0000"/>
          <w:sz w:val="24"/>
          <w:szCs w:val="24"/>
        </w:rPr>
        <w:t xml:space="preserve">? Why do you use </w:t>
      </w:r>
      <w:proofErr w:type="gramStart"/>
      <w:r w:rsidRPr="004446E2">
        <w:rPr>
          <w:b/>
          <w:bCs/>
          <w:color w:val="FF0000"/>
          <w:sz w:val="24"/>
          <w:szCs w:val="24"/>
        </w:rPr>
        <w:t>it</w:t>
      </w:r>
      <w:proofErr w:type="gramEnd"/>
      <w:r w:rsidRPr="004446E2">
        <w:rPr>
          <w:b/>
          <w:bCs/>
          <w:color w:val="FF0000"/>
          <w:sz w:val="24"/>
          <w:szCs w:val="24"/>
        </w:rPr>
        <w:t> </w:t>
      </w:r>
    </w:p>
    <w:p w:rsidR="004446E2" w:rsidRPr="004446E2" w:rsidRDefault="004446E2" w:rsidP="004446E2">
      <w:pPr>
        <w:rPr>
          <w:ins w:id="151" w:author="Unknown"/>
          <w:b/>
          <w:sz w:val="24"/>
          <w:szCs w:val="24"/>
        </w:rPr>
      </w:pPr>
      <w:ins w:id="152" w:author="Unknown">
        <w:r w:rsidRPr="004446E2">
          <w:rPr>
            <w:b/>
            <w:sz w:val="24"/>
            <w:szCs w:val="24"/>
          </w:rPr>
          <w:t xml:space="preserve">Almost everybody answers this with yes and then </w:t>
        </w:r>
        <w:r w:rsidRPr="004446E2">
          <w:rPr>
            <w:rStyle w:val="ilad"/>
            <w:b/>
            <w:sz w:val="24"/>
            <w:szCs w:val="24"/>
          </w:rPr>
          <w:t>interviewee</w:t>
        </w:r>
        <w:r w:rsidRPr="004446E2">
          <w:rPr>
            <w:b/>
            <w:sz w:val="24"/>
            <w:szCs w:val="24"/>
          </w:rPr>
          <w:t xml:space="preserve"> keep talking about common facts about </w:t>
        </w:r>
        <w:proofErr w:type="spellStart"/>
        <w:r w:rsidRPr="004446E2">
          <w:rPr>
            <w:b/>
            <w:sz w:val="24"/>
            <w:szCs w:val="24"/>
          </w:rPr>
          <w:t>HashMap</w:t>
        </w:r>
        <w:proofErr w:type="spellEnd"/>
        <w:r w:rsidRPr="004446E2">
          <w:rPr>
            <w:b/>
            <w:sz w:val="24"/>
            <w:szCs w:val="24"/>
          </w:rPr>
          <w:t xml:space="preserve"> like </w:t>
        </w:r>
        <w:proofErr w:type="spellStart"/>
        <w:r w:rsidRPr="004446E2">
          <w:rPr>
            <w:b/>
            <w:sz w:val="24"/>
            <w:szCs w:val="24"/>
          </w:rPr>
          <w:t>HashMap</w:t>
        </w:r>
        <w:proofErr w:type="spellEnd"/>
        <w:r w:rsidRPr="004446E2">
          <w:rPr>
            <w:b/>
            <w:sz w:val="24"/>
            <w:szCs w:val="24"/>
          </w:rPr>
          <w:t xml:space="preserve"> accept null while </w:t>
        </w:r>
        <w:proofErr w:type="spellStart"/>
        <w:r w:rsidRPr="004446E2">
          <w:rPr>
            <w:b/>
            <w:sz w:val="24"/>
            <w:szCs w:val="24"/>
          </w:rPr>
          <w:t>Hashtable</w:t>
        </w:r>
        <w:proofErr w:type="spellEnd"/>
        <w:r w:rsidRPr="004446E2">
          <w:rPr>
            <w:b/>
            <w:sz w:val="24"/>
            <w:szCs w:val="24"/>
          </w:rPr>
          <w:t xml:space="preserve"> doesn't, </w:t>
        </w:r>
        <w:r w:rsidRPr="004446E2">
          <w:rPr>
            <w:b/>
            <w:sz w:val="24"/>
            <w:szCs w:val="24"/>
          </w:rPr>
          <w:fldChar w:fldCharType="begin"/>
        </w:r>
        <w:r w:rsidRPr="004446E2">
          <w:rPr>
            <w:b/>
            <w:sz w:val="24"/>
            <w:szCs w:val="24"/>
          </w:rPr>
          <w:instrText xml:space="preserve"> HYPERLINK "http://javarevisited.blogspot.com/2010/10/difference-between-hashmap-and.html" </w:instrText>
        </w:r>
        <w:r w:rsidRPr="004446E2">
          <w:rPr>
            <w:b/>
            <w:sz w:val="24"/>
            <w:szCs w:val="24"/>
          </w:rPr>
          <w:fldChar w:fldCharType="separate"/>
        </w:r>
        <w:proofErr w:type="spellStart"/>
        <w:r w:rsidRPr="004446E2">
          <w:rPr>
            <w:rStyle w:val="Hyperlink"/>
            <w:b/>
            <w:sz w:val="24"/>
            <w:szCs w:val="24"/>
            <w:u w:val="none"/>
          </w:rPr>
          <w:t>HashMap</w:t>
        </w:r>
        <w:proofErr w:type="spellEnd"/>
        <w:r w:rsidRPr="004446E2">
          <w:rPr>
            <w:rStyle w:val="Hyperlink"/>
            <w:b/>
            <w:sz w:val="24"/>
            <w:szCs w:val="24"/>
            <w:u w:val="none"/>
          </w:rPr>
          <w:t xml:space="preserve"> is not synchronized</w:t>
        </w:r>
        <w:r w:rsidRPr="004446E2">
          <w:rPr>
            <w:b/>
            <w:sz w:val="24"/>
            <w:szCs w:val="24"/>
          </w:rPr>
          <w:fldChar w:fldCharType="end"/>
        </w:r>
        <w:r w:rsidRPr="004446E2">
          <w:rPr>
            <w:b/>
            <w:sz w:val="24"/>
            <w:szCs w:val="24"/>
          </w:rPr>
          <w:t xml:space="preserve">, </w:t>
        </w:r>
        <w:proofErr w:type="spellStart"/>
        <w:r w:rsidRPr="004446E2">
          <w:rPr>
            <w:rFonts w:ascii="Courier New" w:hAnsi="Courier New" w:cs="Courier New"/>
            <w:b/>
            <w:sz w:val="24"/>
            <w:szCs w:val="24"/>
          </w:rPr>
          <w:t>HashMap</w:t>
        </w:r>
        <w:proofErr w:type="spellEnd"/>
        <w:r w:rsidRPr="004446E2">
          <w:rPr>
            <w:rFonts w:ascii="Courier New" w:hAnsi="Courier New" w:cs="Courier New"/>
            <w:b/>
            <w:sz w:val="24"/>
            <w:szCs w:val="24"/>
          </w:rPr>
          <w:t xml:space="preserve"> </w:t>
        </w:r>
        <w:r w:rsidRPr="004446E2">
          <w:rPr>
            <w:b/>
            <w:sz w:val="24"/>
            <w:szCs w:val="24"/>
          </w:rPr>
          <w:t>is fast and so on along with basics like its stores key and value pairs etc. This shows that person has used</w:t>
        </w:r>
        <w:r w:rsidRPr="004446E2">
          <w:rPr>
            <w:rFonts w:ascii="inherit" w:hAnsi="inherit"/>
            <w:b/>
            <w:sz w:val="24"/>
            <w:szCs w:val="24"/>
          </w:rPr>
          <w:t xml:space="preserve"> </w:t>
        </w:r>
        <w:proofErr w:type="spellStart"/>
        <w:r w:rsidRPr="004446E2">
          <w:rPr>
            <w:rFonts w:ascii="inherit" w:hAnsi="inherit"/>
            <w:b/>
            <w:sz w:val="24"/>
            <w:szCs w:val="24"/>
          </w:rPr>
          <w:t>HashMap</w:t>
        </w:r>
        <w:proofErr w:type="spellEnd"/>
        <w:r w:rsidRPr="004446E2">
          <w:rPr>
            <w:rFonts w:ascii="inherit" w:hAnsi="inherit"/>
            <w:b/>
            <w:sz w:val="24"/>
            <w:szCs w:val="24"/>
          </w:rPr>
          <w:t xml:space="preserve"> </w:t>
        </w:r>
        <w:r w:rsidRPr="004446E2">
          <w:rPr>
            <w:b/>
            <w:sz w:val="24"/>
            <w:szCs w:val="24"/>
          </w:rPr>
          <w:t xml:space="preserve">and quite familiar with the functionality it offers, but interview takes a sharp turn from here and </w:t>
        </w:r>
        <w:r w:rsidRPr="004446E2">
          <w:rPr>
            <w:rStyle w:val="ilad"/>
            <w:b/>
            <w:sz w:val="24"/>
            <w:szCs w:val="24"/>
          </w:rPr>
          <w:t>next</w:t>
        </w:r>
        <w:r w:rsidRPr="004446E2">
          <w:rPr>
            <w:b/>
            <w:sz w:val="24"/>
            <w:szCs w:val="24"/>
          </w:rPr>
          <w:t xml:space="preserve"> set of follow-up questions gets more detailed about fundamentals involved with </w:t>
        </w:r>
        <w:proofErr w:type="spellStart"/>
        <w:r w:rsidRPr="004446E2">
          <w:rPr>
            <w:b/>
            <w:sz w:val="24"/>
            <w:szCs w:val="24"/>
          </w:rPr>
          <w:t>HashMap</w:t>
        </w:r>
        <w:proofErr w:type="spellEnd"/>
        <w:r w:rsidRPr="004446E2">
          <w:rPr>
            <w:b/>
            <w:sz w:val="24"/>
            <w:szCs w:val="24"/>
          </w:rPr>
          <w:t xml:space="preserve"> in </w:t>
        </w:r>
        <w:proofErr w:type="gramStart"/>
        <w:r w:rsidRPr="004446E2">
          <w:rPr>
            <w:b/>
            <w:sz w:val="24"/>
            <w:szCs w:val="24"/>
          </w:rPr>
          <w:t>Java .</w:t>
        </w:r>
        <w:proofErr w:type="gramEnd"/>
        <w:r w:rsidRPr="004446E2">
          <w:rPr>
            <w:b/>
            <w:sz w:val="24"/>
            <w:szCs w:val="24"/>
          </w:rPr>
          <w:t xml:space="preserve"> Interviewer strike back with questions </w:t>
        </w:r>
        <w:proofErr w:type="gramStart"/>
        <w:r w:rsidRPr="004446E2">
          <w:rPr>
            <w:b/>
            <w:sz w:val="24"/>
            <w:szCs w:val="24"/>
          </w:rPr>
          <w:t>like :</w:t>
        </w:r>
        <w:proofErr w:type="gramEnd"/>
      </w:ins>
    </w:p>
    <w:p w:rsidR="004446E2" w:rsidRPr="004446E2" w:rsidRDefault="004446E2" w:rsidP="004446E2">
      <w:pPr>
        <w:spacing w:after="240"/>
        <w:rPr>
          <w:ins w:id="153" w:author="Unknown"/>
          <w:b/>
          <w:sz w:val="24"/>
          <w:szCs w:val="24"/>
        </w:rPr>
      </w:pPr>
      <w:ins w:id="154" w:author="Unknown">
        <w:r w:rsidRPr="004446E2">
          <w:rPr>
            <w:b/>
            <w:sz w:val="24"/>
            <w:szCs w:val="24"/>
          </w:rPr>
          <w:br/>
        </w:r>
      </w:ins>
    </w:p>
    <w:p w:rsidR="004446E2" w:rsidRPr="004446E2" w:rsidRDefault="004446E2" w:rsidP="004446E2">
      <w:pPr>
        <w:spacing w:after="0"/>
        <w:rPr>
          <w:b/>
          <w:color w:val="FF0000"/>
          <w:sz w:val="24"/>
          <w:szCs w:val="24"/>
        </w:rPr>
      </w:pPr>
      <w:r w:rsidRPr="004446E2">
        <w:rPr>
          <w:rStyle w:val="ilad"/>
          <w:b/>
          <w:bCs/>
          <w:color w:val="FF0000"/>
          <w:sz w:val="24"/>
          <w:szCs w:val="24"/>
        </w:rPr>
        <w:t>Do you Know</w:t>
      </w:r>
      <w:r w:rsidRPr="004446E2">
        <w:rPr>
          <w:b/>
          <w:bCs/>
          <w:color w:val="FF0000"/>
          <w:sz w:val="24"/>
          <w:szCs w:val="24"/>
        </w:rPr>
        <w:t xml:space="preserve"> how </w:t>
      </w:r>
      <w:proofErr w:type="spellStart"/>
      <w:r w:rsidRPr="004446E2">
        <w:rPr>
          <w:b/>
          <w:bCs/>
          <w:color w:val="FF0000"/>
          <w:sz w:val="24"/>
          <w:szCs w:val="24"/>
        </w:rPr>
        <w:t>HashMap</w:t>
      </w:r>
      <w:proofErr w:type="spellEnd"/>
      <w:r w:rsidRPr="004446E2">
        <w:rPr>
          <w:b/>
          <w:bCs/>
          <w:color w:val="FF0000"/>
          <w:sz w:val="24"/>
          <w:szCs w:val="24"/>
        </w:rPr>
        <w:t xml:space="preserve"> works in Java</w:t>
      </w:r>
      <w:r w:rsidRPr="004446E2">
        <w:rPr>
          <w:b/>
          <w:color w:val="FF0000"/>
          <w:sz w:val="24"/>
          <w:szCs w:val="24"/>
        </w:rPr>
        <w:t xml:space="preserve"> or </w:t>
      </w:r>
      <w:r w:rsidRPr="004446E2">
        <w:rPr>
          <w:b/>
          <w:bCs/>
          <w:color w:val="FF0000"/>
          <w:sz w:val="24"/>
          <w:szCs w:val="24"/>
        </w:rPr>
        <w:t xml:space="preserve">How does get () method of </w:t>
      </w:r>
      <w:proofErr w:type="spellStart"/>
      <w:r w:rsidRPr="004446E2">
        <w:rPr>
          <w:b/>
          <w:bCs/>
          <w:color w:val="FF0000"/>
          <w:sz w:val="24"/>
          <w:szCs w:val="24"/>
        </w:rPr>
        <w:t>HashMap</w:t>
      </w:r>
      <w:proofErr w:type="spellEnd"/>
      <w:r w:rsidRPr="004446E2">
        <w:rPr>
          <w:b/>
          <w:bCs/>
          <w:color w:val="FF0000"/>
          <w:sz w:val="24"/>
          <w:szCs w:val="24"/>
        </w:rPr>
        <w:t xml:space="preserve"> works in Java</w:t>
      </w:r>
    </w:p>
    <w:p w:rsidR="004446E2" w:rsidRPr="004446E2" w:rsidRDefault="004446E2" w:rsidP="004446E2">
      <w:pPr>
        <w:rPr>
          <w:ins w:id="155" w:author="Unknown"/>
          <w:b/>
          <w:sz w:val="24"/>
          <w:szCs w:val="24"/>
        </w:rPr>
      </w:pPr>
      <w:ins w:id="156" w:author="Unknown">
        <w:r w:rsidRPr="004446E2">
          <w:rPr>
            <w:b/>
            <w:sz w:val="24"/>
            <w:szCs w:val="24"/>
          </w:rPr>
          <w:lastRenderedPageBreak/>
          <w:t xml:space="preserve">And then you </w:t>
        </w:r>
        <w:r w:rsidRPr="004446E2">
          <w:rPr>
            <w:rStyle w:val="ilad"/>
            <w:b/>
            <w:sz w:val="24"/>
            <w:szCs w:val="24"/>
          </w:rPr>
          <w:t>get answers</w:t>
        </w:r>
        <w:r w:rsidRPr="004446E2">
          <w:rPr>
            <w:b/>
            <w:sz w:val="24"/>
            <w:szCs w:val="24"/>
          </w:rPr>
          <w:t xml:space="preserve"> like,  I don't bother its standard Java API, you better look code on </w:t>
        </w:r>
        <w:r w:rsidRPr="004446E2">
          <w:rPr>
            <w:rStyle w:val="ilad"/>
            <w:b/>
            <w:sz w:val="24"/>
            <w:szCs w:val="24"/>
          </w:rPr>
          <w:t>Java source</w:t>
        </w:r>
        <w:r w:rsidRPr="004446E2">
          <w:rPr>
            <w:b/>
            <w:sz w:val="24"/>
            <w:szCs w:val="24"/>
          </w:rPr>
          <w:t xml:space="preserve"> or Open JDK; I can find it out in Google at any time etc. But some interviewee definitely answer this and will say </w:t>
        </w:r>
        <w:proofErr w:type="spellStart"/>
        <w:r w:rsidRPr="004446E2">
          <w:rPr>
            <w:b/>
            <w:bCs/>
            <w:sz w:val="24"/>
            <w:szCs w:val="24"/>
          </w:rPr>
          <w:t>HashMap</w:t>
        </w:r>
        <w:proofErr w:type="spellEnd"/>
        <w:r w:rsidRPr="004446E2">
          <w:rPr>
            <w:b/>
            <w:bCs/>
            <w:sz w:val="24"/>
            <w:szCs w:val="24"/>
          </w:rPr>
          <w:t xml:space="preserve"> works on principle of hashing</w:t>
        </w:r>
        <w:r w:rsidRPr="004446E2">
          <w:rPr>
            <w:b/>
            <w:sz w:val="24"/>
            <w:szCs w:val="24"/>
          </w:rPr>
          <w:t xml:space="preserve">, we have </w:t>
        </w:r>
        <w:r w:rsidRPr="004446E2">
          <w:rPr>
            <w:rFonts w:ascii="Courier New" w:hAnsi="Courier New" w:cs="Courier New"/>
            <w:b/>
            <w:sz w:val="24"/>
            <w:szCs w:val="24"/>
          </w:rPr>
          <w:t>put(key, value)</w:t>
        </w:r>
        <w:r w:rsidRPr="004446E2">
          <w:rPr>
            <w:b/>
            <w:sz w:val="24"/>
            <w:szCs w:val="24"/>
          </w:rPr>
          <w:t xml:space="preserve"> and </w:t>
        </w:r>
        <w:r w:rsidRPr="004446E2">
          <w:rPr>
            <w:rFonts w:ascii="Courier New" w:hAnsi="Courier New" w:cs="Courier New"/>
            <w:b/>
            <w:sz w:val="24"/>
            <w:szCs w:val="24"/>
          </w:rPr>
          <w:t>get(key)</w:t>
        </w:r>
        <w:r w:rsidRPr="004446E2">
          <w:rPr>
            <w:b/>
            <w:sz w:val="24"/>
            <w:szCs w:val="24"/>
          </w:rPr>
          <w:t xml:space="preserve"> method for storing and retrieving </w:t>
        </w:r>
        <w:r w:rsidRPr="004446E2">
          <w:rPr>
            <w:rFonts w:ascii="inherit" w:hAnsi="inherit"/>
            <w:b/>
            <w:sz w:val="24"/>
            <w:szCs w:val="24"/>
          </w:rPr>
          <w:t xml:space="preserve">Objects </w:t>
        </w:r>
        <w:r w:rsidRPr="004446E2">
          <w:rPr>
            <w:b/>
            <w:sz w:val="24"/>
            <w:szCs w:val="24"/>
          </w:rPr>
          <w:t xml:space="preserve">from </w:t>
        </w:r>
        <w:proofErr w:type="spellStart"/>
        <w:r w:rsidRPr="004446E2">
          <w:rPr>
            <w:rFonts w:ascii="inherit" w:hAnsi="inherit"/>
            <w:b/>
            <w:sz w:val="24"/>
            <w:szCs w:val="24"/>
          </w:rPr>
          <w:t>HashMap</w:t>
        </w:r>
        <w:proofErr w:type="spellEnd"/>
        <w:r w:rsidRPr="004446E2">
          <w:rPr>
            <w:b/>
            <w:sz w:val="24"/>
            <w:szCs w:val="24"/>
          </w:rPr>
          <w:t xml:space="preserve">. When we pass Key and Value object  to </w:t>
        </w:r>
        <w:r w:rsidRPr="004446E2">
          <w:rPr>
            <w:rFonts w:ascii="Courier New" w:hAnsi="Courier New" w:cs="Courier New"/>
            <w:b/>
            <w:sz w:val="24"/>
            <w:szCs w:val="24"/>
          </w:rPr>
          <w:t>put()</w:t>
        </w:r>
        <w:r w:rsidRPr="004446E2">
          <w:rPr>
            <w:b/>
            <w:sz w:val="24"/>
            <w:szCs w:val="24"/>
          </w:rPr>
          <w:t xml:space="preserve"> method on Java </w:t>
        </w:r>
        <w:proofErr w:type="spellStart"/>
        <w:r w:rsidRPr="004446E2">
          <w:rPr>
            <w:b/>
            <w:sz w:val="24"/>
            <w:szCs w:val="24"/>
          </w:rPr>
          <w:t>HashMap</w:t>
        </w:r>
        <w:proofErr w:type="spellEnd"/>
        <w:r w:rsidRPr="004446E2">
          <w:rPr>
            <w:b/>
            <w:sz w:val="24"/>
            <w:szCs w:val="24"/>
          </w:rPr>
          <w:t xml:space="preserve">, </w:t>
        </w:r>
        <w:proofErr w:type="spellStart"/>
        <w:r w:rsidRPr="004446E2">
          <w:rPr>
            <w:b/>
            <w:sz w:val="24"/>
            <w:szCs w:val="24"/>
          </w:rPr>
          <w:t>HashMap</w:t>
        </w:r>
        <w:proofErr w:type="spellEnd"/>
        <w:r w:rsidRPr="004446E2">
          <w:rPr>
            <w:b/>
            <w:sz w:val="24"/>
            <w:szCs w:val="24"/>
          </w:rPr>
          <w:t xml:space="preserve"> implementation calls </w:t>
        </w:r>
        <w:r w:rsidRPr="004446E2">
          <w:rPr>
            <w:b/>
            <w:sz w:val="24"/>
            <w:szCs w:val="24"/>
          </w:rPr>
          <w:fldChar w:fldCharType="begin"/>
        </w:r>
        <w:r w:rsidRPr="004446E2">
          <w:rPr>
            <w:b/>
            <w:sz w:val="24"/>
            <w:szCs w:val="24"/>
          </w:rPr>
          <w:instrText xml:space="preserve"> HYPERLINK "http://javarevisited.blogspot.sg/2011/10/override-hashcode-in-java-example.html" </w:instrText>
        </w:r>
        <w:r w:rsidRPr="004446E2">
          <w:rPr>
            <w:b/>
            <w:sz w:val="24"/>
            <w:szCs w:val="24"/>
          </w:rPr>
          <w:fldChar w:fldCharType="separate"/>
        </w:r>
        <w:proofErr w:type="spellStart"/>
        <w:r w:rsidRPr="004446E2">
          <w:rPr>
            <w:rStyle w:val="Hyperlink"/>
            <w:b/>
            <w:sz w:val="24"/>
            <w:szCs w:val="24"/>
            <w:u w:val="none"/>
          </w:rPr>
          <w:t>hashCode</w:t>
        </w:r>
        <w:proofErr w:type="spellEnd"/>
        <w:r w:rsidRPr="004446E2">
          <w:rPr>
            <w:rStyle w:val="Hyperlink"/>
            <w:b/>
            <w:sz w:val="24"/>
            <w:szCs w:val="24"/>
            <w:u w:val="none"/>
          </w:rPr>
          <w:t xml:space="preserve"> method </w:t>
        </w:r>
        <w:r w:rsidRPr="004446E2">
          <w:rPr>
            <w:b/>
            <w:sz w:val="24"/>
            <w:szCs w:val="24"/>
          </w:rPr>
          <w:fldChar w:fldCharType="end"/>
        </w:r>
        <w:r w:rsidRPr="004446E2">
          <w:rPr>
            <w:b/>
            <w:sz w:val="24"/>
            <w:szCs w:val="24"/>
          </w:rPr>
          <w:t xml:space="preserve">on Key object and applies returned </w:t>
        </w:r>
        <w:proofErr w:type="spellStart"/>
        <w:r w:rsidRPr="004446E2">
          <w:rPr>
            <w:b/>
            <w:sz w:val="24"/>
            <w:szCs w:val="24"/>
          </w:rPr>
          <w:t>hashcode</w:t>
        </w:r>
        <w:proofErr w:type="spellEnd"/>
        <w:r w:rsidRPr="004446E2">
          <w:rPr>
            <w:b/>
            <w:sz w:val="24"/>
            <w:szCs w:val="24"/>
          </w:rPr>
          <w:t xml:space="preserve"> into its own hashing function to find a bucket location for storing Entry object, important point to mention is that </w:t>
        </w:r>
        <w:proofErr w:type="spellStart"/>
        <w:r w:rsidRPr="004446E2">
          <w:rPr>
            <w:b/>
            <w:sz w:val="24"/>
            <w:szCs w:val="24"/>
          </w:rPr>
          <w:t>HashMap</w:t>
        </w:r>
        <w:proofErr w:type="spellEnd"/>
        <w:r w:rsidRPr="004446E2">
          <w:rPr>
            <w:b/>
            <w:sz w:val="24"/>
            <w:szCs w:val="24"/>
          </w:rPr>
          <w:t xml:space="preserve"> in Java stores both key and value object as </w:t>
        </w:r>
        <w:proofErr w:type="spellStart"/>
        <w:r w:rsidRPr="004446E2">
          <w:rPr>
            <w:rFonts w:ascii="Courier New" w:hAnsi="Courier New" w:cs="Courier New"/>
            <w:b/>
            <w:sz w:val="24"/>
            <w:szCs w:val="24"/>
          </w:rPr>
          <w:t>Map.Entry</w:t>
        </w:r>
        <w:proofErr w:type="spellEnd"/>
        <w:r w:rsidRPr="004446E2">
          <w:rPr>
            <w:b/>
            <w:sz w:val="24"/>
            <w:szCs w:val="24"/>
          </w:rPr>
          <w:t xml:space="preserve"> in bucket which is essential to understand the retrieving logic. If people fails to recognize this and say it only stores Value in the bucket they will fail to explain the retrieving logic of any object stored in Java </w:t>
        </w:r>
        <w:proofErr w:type="spellStart"/>
        <w:proofErr w:type="gramStart"/>
        <w:r w:rsidRPr="004446E2">
          <w:rPr>
            <w:b/>
            <w:sz w:val="24"/>
            <w:szCs w:val="24"/>
          </w:rPr>
          <w:t>HashMap</w:t>
        </w:r>
        <w:proofErr w:type="spellEnd"/>
        <w:r w:rsidRPr="004446E2">
          <w:rPr>
            <w:b/>
            <w:sz w:val="24"/>
            <w:szCs w:val="24"/>
          </w:rPr>
          <w:t xml:space="preserve"> .</w:t>
        </w:r>
        <w:proofErr w:type="gramEnd"/>
        <w:r w:rsidRPr="004446E2">
          <w:rPr>
            <w:b/>
            <w:sz w:val="24"/>
            <w:szCs w:val="24"/>
          </w:rPr>
          <w:t xml:space="preserve"> This answer is very much acceptable and does make sense that interviewee has fair bit of knowledge on how hashing works and how </w:t>
        </w:r>
        <w:proofErr w:type="spellStart"/>
        <w:proofErr w:type="gramStart"/>
        <w:r w:rsidRPr="004446E2">
          <w:rPr>
            <w:b/>
            <w:sz w:val="24"/>
            <w:szCs w:val="24"/>
          </w:rPr>
          <w:t>HashMap</w:t>
        </w:r>
        <w:proofErr w:type="spellEnd"/>
        <w:r w:rsidRPr="004446E2">
          <w:rPr>
            <w:b/>
            <w:sz w:val="24"/>
            <w:szCs w:val="24"/>
          </w:rPr>
          <w:t xml:space="preserve">  works</w:t>
        </w:r>
        <w:proofErr w:type="gramEnd"/>
        <w:r w:rsidRPr="004446E2">
          <w:rPr>
            <w:b/>
            <w:sz w:val="24"/>
            <w:szCs w:val="24"/>
          </w:rPr>
          <w:t xml:space="preserve"> in Java. But this is just start of story and confusion increases when you put interviewee on scenarios faced by Java developers on day by day basis. Next question could be about collision detection and collision resolution in Java </w:t>
        </w:r>
        <w:proofErr w:type="spellStart"/>
        <w:proofErr w:type="gramStart"/>
        <w:r w:rsidRPr="004446E2">
          <w:rPr>
            <w:b/>
            <w:sz w:val="24"/>
            <w:szCs w:val="24"/>
          </w:rPr>
          <w:t>HashMap</w:t>
        </w:r>
        <w:proofErr w:type="spellEnd"/>
        <w:r w:rsidRPr="004446E2">
          <w:rPr>
            <w:b/>
            <w:sz w:val="24"/>
            <w:szCs w:val="24"/>
          </w:rPr>
          <w:t xml:space="preserve">  e.g</w:t>
        </w:r>
        <w:proofErr w:type="gramEnd"/>
        <w:r w:rsidRPr="004446E2">
          <w:rPr>
            <w:b/>
            <w:sz w:val="24"/>
            <w:szCs w:val="24"/>
          </w:rPr>
          <w:t>. </w:t>
        </w:r>
      </w:ins>
    </w:p>
    <w:p w:rsidR="004446E2" w:rsidRPr="004446E2" w:rsidRDefault="004446E2" w:rsidP="004446E2">
      <w:pPr>
        <w:spacing w:after="240"/>
        <w:rPr>
          <w:ins w:id="157" w:author="Unknown"/>
          <w:b/>
          <w:sz w:val="24"/>
          <w:szCs w:val="24"/>
        </w:rPr>
      </w:pPr>
      <w:ins w:id="158" w:author="Unknown">
        <w:r w:rsidRPr="004446E2">
          <w:rPr>
            <w:b/>
            <w:sz w:val="24"/>
            <w:szCs w:val="24"/>
          </w:rPr>
          <w:br/>
        </w:r>
      </w:ins>
    </w:p>
    <w:p w:rsidR="004446E2" w:rsidRPr="004446E2" w:rsidRDefault="004446E2" w:rsidP="004446E2">
      <w:pPr>
        <w:spacing w:after="0"/>
        <w:rPr>
          <w:b/>
          <w:bCs/>
          <w:color w:val="FF0000"/>
          <w:sz w:val="24"/>
          <w:szCs w:val="24"/>
        </w:rPr>
      </w:pPr>
      <w:r w:rsidRPr="004446E2">
        <w:rPr>
          <w:b/>
          <w:bCs/>
          <w:color w:val="FF0000"/>
          <w:sz w:val="24"/>
          <w:szCs w:val="24"/>
        </w:rPr>
        <w:t xml:space="preserve">What will happen if two different objects have same </w:t>
      </w:r>
      <w:proofErr w:type="spellStart"/>
      <w:r w:rsidRPr="004446E2">
        <w:rPr>
          <w:b/>
          <w:bCs/>
          <w:color w:val="FF0000"/>
          <w:sz w:val="24"/>
          <w:szCs w:val="24"/>
        </w:rPr>
        <w:t>hashcode</w:t>
      </w:r>
      <w:proofErr w:type="spellEnd"/>
      <w:r w:rsidRPr="004446E2">
        <w:rPr>
          <w:b/>
          <w:bCs/>
          <w:color w:val="FF0000"/>
          <w:sz w:val="24"/>
          <w:szCs w:val="24"/>
        </w:rPr>
        <w:t>?</w:t>
      </w:r>
    </w:p>
    <w:p w:rsidR="004446E2" w:rsidRPr="004446E2" w:rsidRDefault="004446E2" w:rsidP="004446E2">
      <w:pPr>
        <w:spacing w:after="0"/>
        <w:rPr>
          <w:ins w:id="159" w:author="Unknown"/>
          <w:b/>
          <w:sz w:val="24"/>
          <w:szCs w:val="24"/>
        </w:rPr>
      </w:pPr>
    </w:p>
    <w:p w:rsidR="004446E2" w:rsidRPr="004446E2" w:rsidRDefault="004446E2" w:rsidP="004446E2">
      <w:pPr>
        <w:rPr>
          <w:b/>
          <w:sz w:val="24"/>
          <w:szCs w:val="24"/>
        </w:rPr>
      </w:pPr>
      <w:r w:rsidRPr="004446E2">
        <w:rPr>
          <w:b/>
          <w:sz w:val="24"/>
          <w:szCs w:val="24"/>
        </w:rPr>
        <w:t xml:space="preserve">Now from here onwards real confusion starts, Some time candidate will say that since </w:t>
      </w:r>
      <w:proofErr w:type="spellStart"/>
      <w:r w:rsidRPr="004446E2">
        <w:rPr>
          <w:b/>
          <w:sz w:val="24"/>
          <w:szCs w:val="24"/>
        </w:rPr>
        <w:t>hashcode</w:t>
      </w:r>
      <w:proofErr w:type="spellEnd"/>
      <w:r w:rsidRPr="004446E2">
        <w:rPr>
          <w:b/>
          <w:sz w:val="24"/>
          <w:szCs w:val="24"/>
        </w:rPr>
        <w:t xml:space="preserve"> is equal, both objects are equal and </w:t>
      </w:r>
      <w:proofErr w:type="spellStart"/>
      <w:r w:rsidRPr="004446E2">
        <w:rPr>
          <w:b/>
          <w:sz w:val="24"/>
          <w:szCs w:val="24"/>
        </w:rPr>
        <w:t>HashMap</w:t>
      </w:r>
      <w:proofErr w:type="spellEnd"/>
      <w:r w:rsidRPr="004446E2">
        <w:rPr>
          <w:b/>
          <w:sz w:val="24"/>
          <w:szCs w:val="24"/>
        </w:rPr>
        <w:t xml:space="preserve">  will throw exception or not store them again etc, Then you might want to remind them about</w:t>
      </w:r>
      <w:r w:rsidRPr="004446E2">
        <w:rPr>
          <w:rFonts w:ascii="inherit" w:hAnsi="inherit"/>
          <w:b/>
          <w:sz w:val="24"/>
          <w:szCs w:val="24"/>
        </w:rPr>
        <w:t xml:space="preserve"> </w:t>
      </w:r>
      <w:hyperlink r:id="rId6" w:history="1">
        <w:r w:rsidRPr="004446E2">
          <w:rPr>
            <w:rStyle w:val="Hyperlink"/>
            <w:rFonts w:ascii="inherit" w:hAnsi="inherit"/>
            <w:b/>
            <w:sz w:val="24"/>
            <w:szCs w:val="24"/>
            <w:u w:val="none"/>
          </w:rPr>
          <w:t xml:space="preserve">equals() and </w:t>
        </w:r>
        <w:proofErr w:type="spellStart"/>
        <w:r w:rsidRPr="004446E2">
          <w:rPr>
            <w:rStyle w:val="Hyperlink"/>
            <w:rFonts w:ascii="inherit" w:hAnsi="inherit"/>
            <w:b/>
            <w:sz w:val="24"/>
            <w:szCs w:val="24"/>
            <w:u w:val="none"/>
          </w:rPr>
          <w:t>hashCode</w:t>
        </w:r>
        <w:proofErr w:type="spellEnd"/>
        <w:r w:rsidRPr="004446E2">
          <w:rPr>
            <w:rStyle w:val="Hyperlink"/>
            <w:rFonts w:ascii="inherit" w:hAnsi="inherit"/>
            <w:b/>
            <w:sz w:val="24"/>
            <w:szCs w:val="24"/>
            <w:u w:val="none"/>
          </w:rPr>
          <w:t xml:space="preserve">() contract  </w:t>
        </w:r>
      </w:hyperlink>
      <w:r w:rsidRPr="004446E2">
        <w:rPr>
          <w:b/>
          <w:sz w:val="24"/>
          <w:szCs w:val="24"/>
        </w:rPr>
        <w:t xml:space="preserve">that two unequal object in Java can have same hash code. Some will give up at this point and few will move ahead and say "Since </w:t>
      </w:r>
      <w:proofErr w:type="spellStart"/>
      <w:r w:rsidRPr="004446E2">
        <w:rPr>
          <w:b/>
          <w:sz w:val="24"/>
          <w:szCs w:val="24"/>
        </w:rPr>
        <w:t>hashcode</w:t>
      </w:r>
      <w:proofErr w:type="spellEnd"/>
      <w:r w:rsidRPr="004446E2">
        <w:rPr>
          <w:b/>
          <w:sz w:val="24"/>
          <w:szCs w:val="24"/>
        </w:rPr>
        <w:t xml:space="preserve"> is same, bucket location would be same and collision will occur in </w:t>
      </w:r>
      <w:proofErr w:type="spellStart"/>
      <w:r w:rsidRPr="004446E2">
        <w:rPr>
          <w:b/>
          <w:sz w:val="24"/>
          <w:szCs w:val="24"/>
        </w:rPr>
        <w:t>HashMap</w:t>
      </w:r>
      <w:proofErr w:type="spellEnd"/>
      <w:r w:rsidRPr="004446E2">
        <w:rPr>
          <w:b/>
          <w:sz w:val="24"/>
          <w:szCs w:val="24"/>
        </w:rPr>
        <w:t xml:space="preserve">, Since </w:t>
      </w:r>
      <w:proofErr w:type="spellStart"/>
      <w:r w:rsidRPr="004446E2">
        <w:rPr>
          <w:rFonts w:ascii="Courier New" w:hAnsi="Courier New" w:cs="Courier New"/>
          <w:b/>
          <w:sz w:val="24"/>
          <w:szCs w:val="24"/>
        </w:rPr>
        <w:t>HashMap</w:t>
      </w:r>
      <w:proofErr w:type="spellEnd"/>
      <w:r w:rsidRPr="004446E2">
        <w:rPr>
          <w:rFonts w:ascii="Courier New" w:hAnsi="Courier New" w:cs="Courier New"/>
          <w:b/>
          <w:sz w:val="24"/>
          <w:szCs w:val="24"/>
        </w:rPr>
        <w:t> </w:t>
      </w:r>
      <w:r w:rsidRPr="004446E2">
        <w:rPr>
          <w:b/>
          <w:sz w:val="24"/>
          <w:szCs w:val="24"/>
        </w:rPr>
        <w:t xml:space="preserve">use </w:t>
      </w:r>
      <w:proofErr w:type="spellStart"/>
      <w:r w:rsidRPr="004446E2">
        <w:rPr>
          <w:b/>
          <w:sz w:val="24"/>
          <w:szCs w:val="24"/>
        </w:rPr>
        <w:t>LinkedList</w:t>
      </w:r>
      <w:proofErr w:type="spellEnd"/>
      <w:r w:rsidRPr="004446E2">
        <w:rPr>
          <w:b/>
          <w:sz w:val="24"/>
          <w:szCs w:val="24"/>
        </w:rPr>
        <w:t xml:space="preserve"> to store object, this entry (object of </w:t>
      </w:r>
      <w:proofErr w:type="spellStart"/>
      <w:r w:rsidRPr="004446E2">
        <w:rPr>
          <w:rFonts w:ascii="Courier New" w:hAnsi="Courier New" w:cs="Courier New"/>
          <w:b/>
          <w:sz w:val="24"/>
          <w:szCs w:val="24"/>
        </w:rPr>
        <w:t>Map.Entry</w:t>
      </w:r>
      <w:proofErr w:type="spellEnd"/>
      <w:r w:rsidRPr="004446E2">
        <w:rPr>
          <w:rFonts w:ascii="Courier New" w:hAnsi="Courier New" w:cs="Courier New"/>
          <w:b/>
          <w:sz w:val="24"/>
          <w:szCs w:val="24"/>
        </w:rPr>
        <w:t xml:space="preserve"> </w:t>
      </w:r>
      <w:r w:rsidRPr="004446E2">
        <w:rPr>
          <w:b/>
          <w:sz w:val="24"/>
          <w:szCs w:val="24"/>
        </w:rPr>
        <w:t xml:space="preserve">comprise key and </w:t>
      </w:r>
      <w:proofErr w:type="gramStart"/>
      <w:r w:rsidRPr="004446E2">
        <w:rPr>
          <w:b/>
          <w:sz w:val="24"/>
          <w:szCs w:val="24"/>
        </w:rPr>
        <w:t>value )</w:t>
      </w:r>
      <w:proofErr w:type="gramEnd"/>
      <w:r w:rsidRPr="004446E2">
        <w:rPr>
          <w:b/>
          <w:sz w:val="24"/>
          <w:szCs w:val="24"/>
        </w:rPr>
        <w:t xml:space="preserve">  will be stored in </w:t>
      </w:r>
      <w:hyperlink r:id="rId7" w:history="1">
        <w:proofErr w:type="spellStart"/>
        <w:r w:rsidRPr="004446E2">
          <w:rPr>
            <w:rStyle w:val="Hyperlink"/>
            <w:b/>
            <w:sz w:val="24"/>
            <w:szCs w:val="24"/>
            <w:u w:val="none"/>
          </w:rPr>
          <w:t>LinkedList</w:t>
        </w:r>
        <w:proofErr w:type="spellEnd"/>
      </w:hyperlink>
      <w:r w:rsidRPr="004446E2">
        <w:rPr>
          <w:b/>
          <w:sz w:val="24"/>
          <w:szCs w:val="24"/>
        </w:rPr>
        <w:t>. Great this answer make sense though there are many collision resolution methods available</w:t>
      </w:r>
      <w:proofErr w:type="gramStart"/>
      <w:r w:rsidRPr="004446E2">
        <w:rPr>
          <w:b/>
          <w:sz w:val="24"/>
          <w:szCs w:val="24"/>
        </w:rPr>
        <w:t>  like</w:t>
      </w:r>
      <w:proofErr w:type="gramEnd"/>
      <w:r w:rsidRPr="004446E2">
        <w:rPr>
          <w:b/>
          <w:sz w:val="24"/>
          <w:szCs w:val="24"/>
        </w:rPr>
        <w:t xml:space="preserve"> </w:t>
      </w:r>
      <w:r w:rsidRPr="004446E2">
        <w:rPr>
          <w:b/>
          <w:sz w:val="32"/>
          <w:szCs w:val="32"/>
        </w:rPr>
        <w:t>linear probing and chaining</w:t>
      </w:r>
      <w:r w:rsidRPr="004446E2">
        <w:rPr>
          <w:b/>
          <w:sz w:val="24"/>
          <w:szCs w:val="24"/>
        </w:rPr>
        <w:t xml:space="preserve">, this is simplest and </w:t>
      </w:r>
      <w:proofErr w:type="spellStart"/>
      <w:r w:rsidRPr="004446E2">
        <w:rPr>
          <w:b/>
          <w:sz w:val="24"/>
          <w:szCs w:val="24"/>
        </w:rPr>
        <w:t>HashMap</w:t>
      </w:r>
      <w:proofErr w:type="spellEnd"/>
      <w:r w:rsidRPr="004446E2">
        <w:rPr>
          <w:b/>
          <w:sz w:val="24"/>
          <w:szCs w:val="24"/>
        </w:rPr>
        <w:t xml:space="preserve"> in Java does follow this. But story does not end here and interviewer asks</w:t>
      </w:r>
    </w:p>
    <w:p w:rsidR="004446E2" w:rsidRPr="004446E2" w:rsidRDefault="004446E2" w:rsidP="004446E2">
      <w:pPr>
        <w:spacing w:after="240"/>
        <w:rPr>
          <w:ins w:id="160" w:author="Unknown"/>
          <w:b/>
          <w:sz w:val="24"/>
          <w:szCs w:val="24"/>
        </w:rPr>
      </w:pPr>
      <w:ins w:id="161" w:author="Unknown">
        <w:r w:rsidRPr="004446E2">
          <w:rPr>
            <w:b/>
            <w:sz w:val="24"/>
            <w:szCs w:val="24"/>
          </w:rPr>
          <w:br/>
        </w:r>
      </w:ins>
    </w:p>
    <w:p w:rsidR="004446E2" w:rsidRPr="004446E2" w:rsidRDefault="004446E2" w:rsidP="004446E2">
      <w:pPr>
        <w:spacing w:after="0"/>
        <w:rPr>
          <w:b/>
          <w:color w:val="FF0000"/>
          <w:sz w:val="24"/>
          <w:szCs w:val="24"/>
        </w:rPr>
      </w:pPr>
      <w:r w:rsidRPr="004446E2">
        <w:rPr>
          <w:b/>
          <w:bCs/>
          <w:color w:val="FF0000"/>
          <w:sz w:val="24"/>
          <w:szCs w:val="24"/>
        </w:rPr>
        <w:t>How will you retrieve Value object</w:t>
      </w:r>
      <w:proofErr w:type="gramStart"/>
      <w:r w:rsidRPr="004446E2">
        <w:rPr>
          <w:b/>
          <w:bCs/>
          <w:color w:val="FF0000"/>
          <w:sz w:val="24"/>
          <w:szCs w:val="24"/>
        </w:rPr>
        <w:t>  if</w:t>
      </w:r>
      <w:proofErr w:type="gramEnd"/>
      <w:r w:rsidRPr="004446E2">
        <w:rPr>
          <w:b/>
          <w:bCs/>
          <w:color w:val="FF0000"/>
          <w:sz w:val="24"/>
          <w:szCs w:val="24"/>
        </w:rPr>
        <w:t xml:space="preserve"> two Keys will have same </w:t>
      </w:r>
      <w:proofErr w:type="spellStart"/>
      <w:r w:rsidRPr="004446E2">
        <w:rPr>
          <w:b/>
          <w:bCs/>
          <w:color w:val="FF0000"/>
          <w:sz w:val="24"/>
          <w:szCs w:val="24"/>
        </w:rPr>
        <w:t>hashcode</w:t>
      </w:r>
      <w:proofErr w:type="spellEnd"/>
      <w:r w:rsidRPr="004446E2">
        <w:rPr>
          <w:b/>
          <w:bCs/>
          <w:color w:val="FF0000"/>
          <w:sz w:val="24"/>
          <w:szCs w:val="24"/>
        </w:rPr>
        <w:t>?</w:t>
      </w:r>
    </w:p>
    <w:p w:rsidR="004446E2" w:rsidRPr="004446E2" w:rsidRDefault="004446E2" w:rsidP="004446E2">
      <w:pPr>
        <w:rPr>
          <w:ins w:id="162" w:author="Unknown"/>
          <w:b/>
          <w:sz w:val="24"/>
          <w:szCs w:val="24"/>
        </w:rPr>
      </w:pPr>
      <w:r w:rsidRPr="004446E2">
        <w:rPr>
          <w:b/>
          <w:noProof/>
          <w:color w:val="0000FF"/>
          <w:sz w:val="24"/>
          <w:szCs w:val="24"/>
        </w:rPr>
        <w:lastRenderedPageBreak/>
        <w:drawing>
          <wp:inline distT="0" distB="0" distL="0" distR="0">
            <wp:extent cx="478155" cy="478155"/>
            <wp:effectExtent l="19050" t="0" r="0" b="0"/>
            <wp:docPr id="1" name="Picture 1" descr="how HashMap works internally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Map works internally in Java">
                      <a:hlinkClick r:id="rId8"/>
                    </pic:cNvPr>
                    <pic:cNvPicPr>
                      <a:picLocks noChangeAspect="1" noChangeArrowheads="1"/>
                    </pic:cNvPicPr>
                  </pic:nvPicPr>
                  <pic:blipFill>
                    <a:blip r:embed="rId9"/>
                    <a:srcRect/>
                    <a:stretch>
                      <a:fillRect/>
                    </a:stretch>
                  </pic:blipFill>
                  <pic:spPr bwMode="auto">
                    <a:xfrm>
                      <a:off x="0" y="0"/>
                      <a:ext cx="478155" cy="478155"/>
                    </a:xfrm>
                    <a:prstGeom prst="rect">
                      <a:avLst/>
                    </a:prstGeom>
                    <a:noFill/>
                    <a:ln w="9525">
                      <a:noFill/>
                      <a:miter lim="800000"/>
                      <a:headEnd/>
                      <a:tailEnd/>
                    </a:ln>
                  </pic:spPr>
                </pic:pic>
              </a:graphicData>
            </a:graphic>
          </wp:inline>
        </w:drawing>
      </w:r>
      <w:ins w:id="163" w:author="Unknown">
        <w:r w:rsidRPr="004446E2">
          <w:rPr>
            <w:b/>
            <w:sz w:val="24"/>
            <w:szCs w:val="24"/>
          </w:rPr>
          <w:t>Interviewee will say we will call</w:t>
        </w:r>
        <w:r w:rsidRPr="004446E2">
          <w:rPr>
            <w:rFonts w:ascii="Courier New" w:hAnsi="Courier New" w:cs="Courier New"/>
            <w:b/>
            <w:sz w:val="24"/>
            <w:szCs w:val="24"/>
          </w:rPr>
          <w:t xml:space="preserve"> get()</w:t>
        </w:r>
        <w:r w:rsidRPr="004446E2">
          <w:rPr>
            <w:b/>
            <w:sz w:val="24"/>
            <w:szCs w:val="24"/>
          </w:rPr>
          <w:t xml:space="preserve"> method and then </w:t>
        </w:r>
        <w:proofErr w:type="spellStart"/>
        <w:r w:rsidRPr="004446E2">
          <w:rPr>
            <w:b/>
            <w:sz w:val="24"/>
            <w:szCs w:val="24"/>
          </w:rPr>
          <w:t>HashMap</w:t>
        </w:r>
        <w:proofErr w:type="spellEnd"/>
        <w:r w:rsidRPr="004446E2">
          <w:rPr>
            <w:b/>
            <w:sz w:val="24"/>
            <w:szCs w:val="24"/>
          </w:rPr>
          <w:t xml:space="preserve"> uses Key Object's </w:t>
        </w:r>
        <w:proofErr w:type="spellStart"/>
        <w:r w:rsidRPr="004446E2">
          <w:rPr>
            <w:b/>
            <w:sz w:val="24"/>
            <w:szCs w:val="24"/>
          </w:rPr>
          <w:t>hashcode</w:t>
        </w:r>
        <w:proofErr w:type="spellEnd"/>
        <w:r w:rsidRPr="004446E2">
          <w:rPr>
            <w:b/>
            <w:sz w:val="24"/>
            <w:szCs w:val="24"/>
          </w:rPr>
          <w:t xml:space="preserve"> to find out bucket location and retrieves Value object but then you need to remind him that there are two Value objects are stored in same bucket , so they will say about </w:t>
        </w:r>
        <w:r w:rsidRPr="004446E2">
          <w:rPr>
            <w:b/>
            <w:sz w:val="24"/>
            <w:szCs w:val="24"/>
          </w:rPr>
          <w:fldChar w:fldCharType="begin"/>
        </w:r>
        <w:r w:rsidRPr="004446E2">
          <w:rPr>
            <w:b/>
            <w:sz w:val="24"/>
            <w:szCs w:val="24"/>
          </w:rPr>
          <w:instrText xml:space="preserve"> HYPERLINK "http://javarevisited.blogspot.sg/2010/10/how-do-you-find-length-of-singly-linked.html" </w:instrText>
        </w:r>
        <w:r w:rsidRPr="004446E2">
          <w:rPr>
            <w:b/>
            <w:sz w:val="24"/>
            <w:szCs w:val="24"/>
          </w:rPr>
          <w:fldChar w:fldCharType="separate"/>
        </w:r>
        <w:r w:rsidRPr="004446E2">
          <w:rPr>
            <w:rStyle w:val="Hyperlink"/>
            <w:b/>
            <w:sz w:val="24"/>
            <w:szCs w:val="24"/>
            <w:u w:val="none"/>
          </w:rPr>
          <w:t xml:space="preserve">traversal in </w:t>
        </w:r>
        <w:proofErr w:type="spellStart"/>
        <w:r w:rsidRPr="004446E2">
          <w:rPr>
            <w:rStyle w:val="Hyperlink"/>
            <w:b/>
            <w:sz w:val="24"/>
            <w:szCs w:val="24"/>
            <w:u w:val="none"/>
          </w:rPr>
          <w:t>LinkedList</w:t>
        </w:r>
        <w:proofErr w:type="spellEnd"/>
        <w:r w:rsidRPr="004446E2">
          <w:rPr>
            <w:rStyle w:val="Hyperlink"/>
            <w:b/>
            <w:sz w:val="24"/>
            <w:szCs w:val="24"/>
            <w:u w:val="none"/>
          </w:rPr>
          <w:t xml:space="preserve"> </w:t>
        </w:r>
        <w:r w:rsidRPr="004446E2">
          <w:rPr>
            <w:b/>
            <w:sz w:val="24"/>
            <w:szCs w:val="24"/>
          </w:rPr>
          <w:fldChar w:fldCharType="end"/>
        </w:r>
        <w:r w:rsidRPr="004446E2">
          <w:rPr>
            <w:b/>
            <w:sz w:val="24"/>
            <w:szCs w:val="24"/>
          </w:rPr>
          <w:t xml:space="preserve">until we </w:t>
        </w:r>
        <w:r w:rsidRPr="004446E2">
          <w:rPr>
            <w:rStyle w:val="ilad"/>
            <w:b/>
            <w:sz w:val="24"/>
            <w:szCs w:val="24"/>
          </w:rPr>
          <w:t>find the value</w:t>
        </w:r>
        <w:r w:rsidRPr="004446E2">
          <w:rPr>
            <w:b/>
            <w:sz w:val="24"/>
            <w:szCs w:val="24"/>
          </w:rPr>
          <w:t xml:space="preserve"> object , then you ask </w:t>
        </w:r>
        <w:r w:rsidRPr="004446E2">
          <w:rPr>
            <w:b/>
            <w:i/>
            <w:iCs/>
            <w:sz w:val="24"/>
            <w:szCs w:val="24"/>
          </w:rPr>
          <w:t>how do you identify value object because you don't  have value object to compare</w:t>
        </w:r>
        <w:r w:rsidRPr="004446E2">
          <w:rPr>
            <w:b/>
            <w:sz w:val="24"/>
            <w:szCs w:val="24"/>
          </w:rPr>
          <w:t xml:space="preserve"> ,Until they know that </w:t>
        </w:r>
        <w:proofErr w:type="spellStart"/>
        <w:r w:rsidRPr="004446E2">
          <w:rPr>
            <w:b/>
            <w:sz w:val="24"/>
            <w:szCs w:val="24"/>
          </w:rPr>
          <w:t>HashMap</w:t>
        </w:r>
        <w:proofErr w:type="spellEnd"/>
        <w:r w:rsidRPr="004446E2">
          <w:rPr>
            <w:b/>
            <w:sz w:val="24"/>
            <w:szCs w:val="24"/>
          </w:rPr>
          <w:t xml:space="preserve">  stores both Key and Value in </w:t>
        </w:r>
        <w:proofErr w:type="spellStart"/>
        <w:r w:rsidRPr="004446E2">
          <w:rPr>
            <w:rFonts w:ascii="Courier New" w:hAnsi="Courier New" w:cs="Courier New"/>
            <w:b/>
            <w:sz w:val="24"/>
            <w:szCs w:val="24"/>
          </w:rPr>
          <w:t>LinkedList</w:t>
        </w:r>
        <w:proofErr w:type="spellEnd"/>
        <w:r w:rsidRPr="004446E2">
          <w:rPr>
            <w:rFonts w:ascii="Courier New" w:hAnsi="Courier New" w:cs="Courier New"/>
            <w:b/>
            <w:sz w:val="24"/>
            <w:szCs w:val="24"/>
          </w:rPr>
          <w:t xml:space="preserve"> </w:t>
        </w:r>
        <w:r w:rsidRPr="004446E2">
          <w:rPr>
            <w:b/>
            <w:sz w:val="24"/>
            <w:szCs w:val="24"/>
          </w:rPr>
          <w:t xml:space="preserve">node or as </w:t>
        </w:r>
        <w:proofErr w:type="spellStart"/>
        <w:r w:rsidRPr="004446E2">
          <w:rPr>
            <w:rFonts w:ascii="Courier New" w:hAnsi="Courier New" w:cs="Courier New"/>
            <w:b/>
            <w:sz w:val="24"/>
            <w:szCs w:val="24"/>
          </w:rPr>
          <w:t>Map.Entry</w:t>
        </w:r>
        <w:proofErr w:type="spellEnd"/>
        <w:r w:rsidRPr="004446E2">
          <w:rPr>
            <w:b/>
            <w:sz w:val="24"/>
            <w:szCs w:val="24"/>
          </w:rPr>
          <w:t xml:space="preserve"> they won't be able to resolve this issue and will try and fail.</w:t>
        </w:r>
      </w:ins>
    </w:p>
    <w:p w:rsidR="004446E2" w:rsidRPr="004446E2" w:rsidRDefault="004446E2" w:rsidP="004446E2">
      <w:pPr>
        <w:spacing w:after="240"/>
        <w:rPr>
          <w:ins w:id="164" w:author="Unknown"/>
          <w:b/>
          <w:sz w:val="24"/>
          <w:szCs w:val="24"/>
        </w:rPr>
      </w:pPr>
    </w:p>
    <w:p w:rsidR="004446E2" w:rsidRPr="004446E2" w:rsidRDefault="004446E2" w:rsidP="004446E2">
      <w:pPr>
        <w:spacing w:after="0"/>
        <w:rPr>
          <w:ins w:id="165" w:author="Unknown"/>
          <w:b/>
          <w:sz w:val="24"/>
          <w:szCs w:val="24"/>
        </w:rPr>
      </w:pPr>
      <w:ins w:id="166" w:author="Unknown">
        <w:r w:rsidRPr="004446E2">
          <w:rPr>
            <w:b/>
            <w:sz w:val="24"/>
            <w:szCs w:val="24"/>
          </w:rPr>
          <w:t xml:space="preserve">But those bunch of people who remember this key information will say that after finding bucket location , we will </w:t>
        </w:r>
        <w:r w:rsidRPr="004446E2">
          <w:rPr>
            <w:b/>
            <w:bCs/>
            <w:sz w:val="24"/>
            <w:szCs w:val="24"/>
          </w:rPr>
          <w:t xml:space="preserve">call </w:t>
        </w:r>
        <w:proofErr w:type="spellStart"/>
        <w:r w:rsidRPr="004446E2">
          <w:rPr>
            <w:b/>
            <w:bCs/>
            <w:sz w:val="24"/>
            <w:szCs w:val="24"/>
          </w:rPr>
          <w:t>keys.equals</w:t>
        </w:r>
        <w:proofErr w:type="spellEnd"/>
        <w:r w:rsidRPr="004446E2">
          <w:rPr>
            <w:b/>
            <w:bCs/>
            <w:sz w:val="24"/>
            <w:szCs w:val="24"/>
          </w:rPr>
          <w:t>() method</w:t>
        </w:r>
        <w:r w:rsidRPr="004446E2">
          <w:rPr>
            <w:b/>
            <w:sz w:val="24"/>
            <w:szCs w:val="24"/>
          </w:rPr>
          <w:t xml:space="preserve"> to identify correct node in </w:t>
        </w:r>
        <w:proofErr w:type="spellStart"/>
        <w:r w:rsidRPr="004446E2">
          <w:rPr>
            <w:b/>
            <w:sz w:val="24"/>
            <w:szCs w:val="24"/>
          </w:rPr>
          <w:t>LinkedList</w:t>
        </w:r>
        <w:proofErr w:type="spellEnd"/>
        <w:r w:rsidRPr="004446E2">
          <w:rPr>
            <w:b/>
            <w:sz w:val="24"/>
            <w:szCs w:val="24"/>
          </w:rPr>
          <w:t xml:space="preserve"> and return associated value object for that key in Java </w:t>
        </w:r>
        <w:proofErr w:type="spellStart"/>
        <w:r w:rsidRPr="004446E2">
          <w:rPr>
            <w:b/>
            <w:sz w:val="24"/>
            <w:szCs w:val="24"/>
          </w:rPr>
          <w:t>HashMap</w:t>
        </w:r>
        <w:proofErr w:type="spellEnd"/>
        <w:r w:rsidRPr="004446E2">
          <w:rPr>
            <w:b/>
            <w:sz w:val="24"/>
            <w:szCs w:val="24"/>
          </w:rPr>
          <w:t xml:space="preserve"> . Perfect this is the correct answer.</w:t>
        </w:r>
      </w:ins>
    </w:p>
    <w:p w:rsidR="004446E2" w:rsidRPr="004446E2" w:rsidRDefault="004446E2" w:rsidP="004446E2">
      <w:pPr>
        <w:spacing w:after="240"/>
        <w:rPr>
          <w:ins w:id="167" w:author="Unknown"/>
          <w:b/>
          <w:sz w:val="24"/>
          <w:szCs w:val="24"/>
        </w:rPr>
      </w:pPr>
    </w:p>
    <w:p w:rsidR="004446E2" w:rsidRPr="004446E2" w:rsidRDefault="004446E2" w:rsidP="004446E2">
      <w:pPr>
        <w:spacing w:after="0"/>
        <w:rPr>
          <w:ins w:id="168" w:author="Unknown"/>
          <w:b/>
          <w:sz w:val="24"/>
          <w:szCs w:val="24"/>
        </w:rPr>
      </w:pPr>
      <w:ins w:id="169" w:author="Unknown">
        <w:r w:rsidRPr="004446E2">
          <w:rPr>
            <w:b/>
            <w:sz w:val="24"/>
            <w:szCs w:val="24"/>
          </w:rPr>
          <w:t>In many cases interviewee fails at this stage because they get confused between</w:t>
        </w:r>
        <w:r w:rsidRPr="004446E2">
          <w:rPr>
            <w:b/>
            <w:bCs/>
            <w:sz w:val="24"/>
            <w:szCs w:val="24"/>
          </w:rPr>
          <w:t xml:space="preserve"> </w:t>
        </w:r>
        <w:r w:rsidRPr="004446E2">
          <w:rPr>
            <w:b/>
            <w:sz w:val="24"/>
            <w:szCs w:val="24"/>
          </w:rPr>
          <w:fldChar w:fldCharType="begin"/>
        </w:r>
        <w:r w:rsidRPr="004446E2">
          <w:rPr>
            <w:b/>
            <w:sz w:val="24"/>
            <w:szCs w:val="24"/>
          </w:rPr>
          <w:instrText xml:space="preserve"> HYPERLINK "http://javarevisited.blogspot.sg/2011/10/override-hashcode-in-java-example.html" </w:instrText>
        </w:r>
        <w:r w:rsidRPr="004446E2">
          <w:rPr>
            <w:b/>
            <w:sz w:val="24"/>
            <w:szCs w:val="24"/>
          </w:rPr>
          <w:fldChar w:fldCharType="separate"/>
        </w:r>
        <w:proofErr w:type="spellStart"/>
        <w:r w:rsidRPr="004446E2">
          <w:rPr>
            <w:rStyle w:val="Hyperlink"/>
            <w:rFonts w:ascii="inherit" w:hAnsi="inherit"/>
            <w:b/>
            <w:sz w:val="24"/>
            <w:szCs w:val="24"/>
            <w:u w:val="none"/>
          </w:rPr>
          <w:t>hashCode</w:t>
        </w:r>
        <w:proofErr w:type="spellEnd"/>
        <w:r w:rsidRPr="004446E2">
          <w:rPr>
            <w:rStyle w:val="Hyperlink"/>
            <w:rFonts w:ascii="inherit" w:hAnsi="inherit"/>
            <w:b/>
            <w:sz w:val="24"/>
            <w:szCs w:val="24"/>
            <w:u w:val="none"/>
          </w:rPr>
          <w:t>()</w:t>
        </w:r>
        <w:r w:rsidRPr="004446E2">
          <w:rPr>
            <w:b/>
            <w:sz w:val="24"/>
            <w:szCs w:val="24"/>
          </w:rPr>
          <w:fldChar w:fldCharType="end"/>
        </w:r>
        <w:r w:rsidRPr="004446E2">
          <w:rPr>
            <w:b/>
            <w:sz w:val="24"/>
            <w:szCs w:val="24"/>
          </w:rPr>
          <w:t xml:space="preserve"> and </w:t>
        </w:r>
        <w:r w:rsidRPr="004446E2">
          <w:rPr>
            <w:rFonts w:ascii="inherit" w:hAnsi="inherit"/>
            <w:b/>
            <w:sz w:val="24"/>
            <w:szCs w:val="24"/>
          </w:rPr>
          <w:t>equals(</w:t>
        </w:r>
        <w:r w:rsidRPr="004446E2">
          <w:rPr>
            <w:rFonts w:ascii="inherit" w:hAnsi="inherit"/>
            <w:b/>
            <w:bCs/>
            <w:sz w:val="24"/>
            <w:szCs w:val="24"/>
          </w:rPr>
          <w:t>)</w:t>
        </w:r>
        <w:r w:rsidRPr="004446E2">
          <w:rPr>
            <w:b/>
            <w:sz w:val="24"/>
            <w:szCs w:val="24"/>
          </w:rPr>
          <w:t xml:space="preserve"> or keys and values object in Java </w:t>
        </w:r>
        <w:proofErr w:type="spellStart"/>
        <w:r w:rsidRPr="004446E2">
          <w:rPr>
            <w:b/>
            <w:sz w:val="24"/>
            <w:szCs w:val="24"/>
          </w:rPr>
          <w:t>HashMap</w:t>
        </w:r>
        <w:proofErr w:type="spellEnd"/>
        <w:r w:rsidRPr="004446E2">
          <w:rPr>
            <w:b/>
            <w:sz w:val="24"/>
            <w:szCs w:val="24"/>
          </w:rPr>
          <w:t xml:space="preserve">  which is pretty obvious because they are dealing with the</w:t>
        </w:r>
        <w:r w:rsidRPr="004446E2">
          <w:rPr>
            <w:rFonts w:ascii="Courier New" w:hAnsi="Courier New" w:cs="Courier New"/>
            <w:b/>
            <w:sz w:val="24"/>
            <w:szCs w:val="24"/>
          </w:rPr>
          <w:t xml:space="preserve"> </w:t>
        </w:r>
        <w:proofErr w:type="spellStart"/>
        <w:r w:rsidRPr="004446E2">
          <w:rPr>
            <w:rFonts w:ascii="Courier New" w:hAnsi="Courier New" w:cs="Courier New"/>
            <w:b/>
            <w:sz w:val="24"/>
            <w:szCs w:val="24"/>
          </w:rPr>
          <w:t>hashcode</w:t>
        </w:r>
        <w:proofErr w:type="spellEnd"/>
        <w:r w:rsidRPr="004446E2">
          <w:rPr>
            <w:rFonts w:ascii="Courier New" w:hAnsi="Courier New" w:cs="Courier New"/>
            <w:b/>
            <w:sz w:val="24"/>
            <w:szCs w:val="24"/>
          </w:rPr>
          <w:t>() i</w:t>
        </w:r>
        <w:r w:rsidRPr="004446E2">
          <w:rPr>
            <w:b/>
            <w:sz w:val="24"/>
            <w:szCs w:val="24"/>
          </w:rPr>
          <w:t xml:space="preserve">n all previous questions and </w:t>
        </w:r>
        <w:r w:rsidRPr="004446E2">
          <w:rPr>
            <w:rFonts w:ascii="Courier New" w:hAnsi="Courier New" w:cs="Courier New"/>
            <w:b/>
            <w:sz w:val="24"/>
            <w:szCs w:val="24"/>
          </w:rPr>
          <w:t xml:space="preserve">equals() </w:t>
        </w:r>
        <w:r w:rsidRPr="004446E2">
          <w:rPr>
            <w:b/>
            <w:sz w:val="24"/>
            <w:szCs w:val="24"/>
          </w:rPr>
          <w:t xml:space="preserve">come in picture only in case of retrieving value object from </w:t>
        </w:r>
        <w:proofErr w:type="spellStart"/>
        <w:r w:rsidRPr="004446E2">
          <w:rPr>
            <w:b/>
            <w:sz w:val="24"/>
            <w:szCs w:val="24"/>
          </w:rPr>
          <w:t>HashMap</w:t>
        </w:r>
        <w:proofErr w:type="spellEnd"/>
        <w:r w:rsidRPr="004446E2">
          <w:rPr>
            <w:b/>
            <w:sz w:val="24"/>
            <w:szCs w:val="24"/>
          </w:rPr>
          <w:t xml:space="preserve"> in Java. Some good developer point out here that using immutable, </w:t>
        </w:r>
        <w:r w:rsidRPr="004446E2">
          <w:rPr>
            <w:b/>
            <w:sz w:val="24"/>
            <w:szCs w:val="24"/>
          </w:rPr>
          <w:fldChar w:fldCharType="begin"/>
        </w:r>
        <w:r w:rsidRPr="004446E2">
          <w:rPr>
            <w:b/>
            <w:sz w:val="24"/>
            <w:szCs w:val="24"/>
          </w:rPr>
          <w:instrText xml:space="preserve"> HYPERLINK "http://javarevisited.blogspot.sg/2011/12/final-variable-method-class-java.html" </w:instrText>
        </w:r>
        <w:r w:rsidRPr="004446E2">
          <w:rPr>
            <w:b/>
            <w:sz w:val="24"/>
            <w:szCs w:val="24"/>
          </w:rPr>
          <w:fldChar w:fldCharType="separate"/>
        </w:r>
        <w:r w:rsidRPr="004446E2">
          <w:rPr>
            <w:rStyle w:val="Hyperlink"/>
            <w:b/>
            <w:sz w:val="24"/>
            <w:szCs w:val="24"/>
            <w:u w:val="none"/>
          </w:rPr>
          <w:t>final object</w:t>
        </w:r>
        <w:r w:rsidRPr="004446E2">
          <w:rPr>
            <w:b/>
            <w:sz w:val="24"/>
            <w:szCs w:val="24"/>
          </w:rPr>
          <w:fldChar w:fldCharType="end"/>
        </w:r>
        <w:r w:rsidRPr="004446E2">
          <w:rPr>
            <w:b/>
            <w:sz w:val="24"/>
            <w:szCs w:val="24"/>
          </w:rPr>
          <w:t xml:space="preserve"> with proper </w:t>
        </w:r>
        <w:r w:rsidRPr="004446E2">
          <w:rPr>
            <w:rFonts w:ascii="Courier New" w:hAnsi="Courier New" w:cs="Courier New"/>
            <w:b/>
            <w:sz w:val="24"/>
            <w:szCs w:val="24"/>
          </w:rPr>
          <w:t xml:space="preserve">equals() </w:t>
        </w:r>
        <w:r w:rsidRPr="004446E2">
          <w:rPr>
            <w:b/>
            <w:sz w:val="24"/>
            <w:szCs w:val="24"/>
          </w:rPr>
          <w:t xml:space="preserve">and </w:t>
        </w:r>
        <w:proofErr w:type="spellStart"/>
        <w:r w:rsidRPr="004446E2">
          <w:rPr>
            <w:rFonts w:ascii="Courier New" w:hAnsi="Courier New" w:cs="Courier New"/>
            <w:b/>
            <w:sz w:val="24"/>
            <w:szCs w:val="24"/>
          </w:rPr>
          <w:t>hashcode</w:t>
        </w:r>
        <w:proofErr w:type="spellEnd"/>
        <w:r w:rsidRPr="004446E2">
          <w:rPr>
            <w:rFonts w:ascii="Courier New" w:hAnsi="Courier New" w:cs="Courier New"/>
            <w:b/>
            <w:sz w:val="24"/>
            <w:szCs w:val="24"/>
          </w:rPr>
          <w:t>()</w:t>
        </w:r>
        <w:r w:rsidRPr="004446E2">
          <w:rPr>
            <w:b/>
            <w:sz w:val="24"/>
            <w:szCs w:val="24"/>
          </w:rPr>
          <w:t xml:space="preserve"> implementation would act as perfect Java </w:t>
        </w:r>
        <w:proofErr w:type="spellStart"/>
        <w:r w:rsidRPr="004446E2">
          <w:rPr>
            <w:b/>
            <w:sz w:val="24"/>
            <w:szCs w:val="24"/>
          </w:rPr>
          <w:t>HashMap</w:t>
        </w:r>
        <w:proofErr w:type="spellEnd"/>
        <w:r w:rsidRPr="004446E2">
          <w:rPr>
            <w:b/>
            <w:sz w:val="24"/>
            <w:szCs w:val="24"/>
          </w:rPr>
          <w:t xml:space="preserve">  keys and</w:t>
        </w:r>
        <w:r w:rsidRPr="004446E2">
          <w:rPr>
            <w:b/>
            <w:bCs/>
            <w:sz w:val="24"/>
            <w:szCs w:val="24"/>
          </w:rPr>
          <w:t xml:space="preserve"> improve performance of Java </w:t>
        </w:r>
        <w:proofErr w:type="spellStart"/>
        <w:r w:rsidRPr="004446E2">
          <w:rPr>
            <w:b/>
            <w:bCs/>
            <w:sz w:val="24"/>
            <w:szCs w:val="24"/>
          </w:rPr>
          <w:t>HashMap</w:t>
        </w:r>
        <w:proofErr w:type="spellEnd"/>
        <w:r w:rsidRPr="004446E2">
          <w:rPr>
            <w:b/>
            <w:bCs/>
            <w:sz w:val="24"/>
            <w:szCs w:val="24"/>
          </w:rPr>
          <w:t xml:space="preserve">  by reducing collision</w:t>
        </w:r>
        <w:r w:rsidRPr="004446E2">
          <w:rPr>
            <w:b/>
            <w:sz w:val="24"/>
            <w:szCs w:val="24"/>
          </w:rPr>
          <w:t>. Immutability</w:t>
        </w:r>
        <w:r w:rsidRPr="004446E2">
          <w:rPr>
            <w:b/>
            <w:i/>
            <w:iCs/>
            <w:sz w:val="24"/>
            <w:szCs w:val="24"/>
          </w:rPr>
          <w:t xml:space="preserve"> also allows caching there </w:t>
        </w:r>
        <w:proofErr w:type="spellStart"/>
        <w:r w:rsidRPr="004446E2">
          <w:rPr>
            <w:b/>
            <w:i/>
            <w:iCs/>
            <w:sz w:val="24"/>
            <w:szCs w:val="24"/>
          </w:rPr>
          <w:t>hashcode</w:t>
        </w:r>
        <w:proofErr w:type="spellEnd"/>
        <w:r w:rsidRPr="004446E2">
          <w:rPr>
            <w:b/>
            <w:i/>
            <w:iCs/>
            <w:sz w:val="24"/>
            <w:szCs w:val="24"/>
          </w:rPr>
          <w:t xml:space="preserve"> of different keys</w:t>
        </w:r>
        <w:r w:rsidRPr="004446E2">
          <w:rPr>
            <w:b/>
            <w:sz w:val="24"/>
            <w:szCs w:val="24"/>
          </w:rPr>
          <w:t xml:space="preserve"> which makes overall retrieval process very fast and suggest that </w:t>
        </w:r>
        <w:r w:rsidRPr="004446E2">
          <w:rPr>
            <w:b/>
            <w:sz w:val="24"/>
            <w:szCs w:val="24"/>
          </w:rPr>
          <w:fldChar w:fldCharType="begin"/>
        </w:r>
        <w:r w:rsidRPr="004446E2">
          <w:rPr>
            <w:b/>
            <w:sz w:val="24"/>
            <w:szCs w:val="24"/>
          </w:rPr>
          <w:instrText xml:space="preserve"> HYPERLINK "http://javarevisited.blogspot.sg/2011/07/string-vs-stringbuffer-vs-stringbuilder.html" </w:instrText>
        </w:r>
        <w:r w:rsidRPr="004446E2">
          <w:rPr>
            <w:b/>
            <w:sz w:val="24"/>
            <w:szCs w:val="24"/>
          </w:rPr>
          <w:fldChar w:fldCharType="separate"/>
        </w:r>
        <w:r w:rsidRPr="004446E2">
          <w:rPr>
            <w:rStyle w:val="Hyperlink"/>
            <w:b/>
            <w:sz w:val="24"/>
            <w:szCs w:val="24"/>
            <w:u w:val="none"/>
          </w:rPr>
          <w:t xml:space="preserve">String </w:t>
        </w:r>
        <w:r w:rsidRPr="004446E2">
          <w:rPr>
            <w:b/>
            <w:sz w:val="24"/>
            <w:szCs w:val="24"/>
          </w:rPr>
          <w:fldChar w:fldCharType="end"/>
        </w:r>
        <w:r w:rsidRPr="004446E2">
          <w:rPr>
            <w:b/>
            <w:sz w:val="24"/>
            <w:szCs w:val="24"/>
          </w:rPr>
          <w:t xml:space="preserve">and various wrapper classes e.g. Integer very good keys in Java </w:t>
        </w:r>
        <w:proofErr w:type="spellStart"/>
        <w:r w:rsidRPr="004446E2">
          <w:rPr>
            <w:b/>
            <w:sz w:val="24"/>
            <w:szCs w:val="24"/>
          </w:rPr>
          <w:t>HashMap</w:t>
        </w:r>
        <w:proofErr w:type="spellEnd"/>
        <w:r w:rsidRPr="004446E2">
          <w:rPr>
            <w:b/>
            <w:sz w:val="24"/>
            <w:szCs w:val="24"/>
          </w:rPr>
          <w:t>.</w:t>
        </w:r>
      </w:ins>
    </w:p>
    <w:p w:rsidR="004446E2" w:rsidRPr="004446E2" w:rsidRDefault="004446E2" w:rsidP="004446E2">
      <w:pPr>
        <w:jc w:val="center"/>
        <w:rPr>
          <w:b/>
          <w:sz w:val="24"/>
          <w:szCs w:val="24"/>
        </w:rPr>
      </w:pPr>
      <w:r w:rsidRPr="004446E2">
        <w:rPr>
          <w:b/>
          <w:noProof/>
          <w:color w:val="0000FF"/>
          <w:sz w:val="24"/>
          <w:szCs w:val="24"/>
        </w:rPr>
        <w:lastRenderedPageBreak/>
        <w:drawing>
          <wp:inline distT="0" distB="0" distL="0" distR="0">
            <wp:extent cx="6092190" cy="3997960"/>
            <wp:effectExtent l="19050" t="0" r="3810" b="0"/>
            <wp:docPr id="2" name="Picture 2" descr="How get method works in HashMap in Jav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get method works in HashMap in Java">
                      <a:hlinkClick r:id="rId10"/>
                    </pic:cNvPr>
                    <pic:cNvPicPr>
                      <a:picLocks noChangeAspect="1" noChangeArrowheads="1"/>
                    </pic:cNvPicPr>
                  </pic:nvPicPr>
                  <pic:blipFill>
                    <a:blip r:embed="rId11"/>
                    <a:srcRect/>
                    <a:stretch>
                      <a:fillRect/>
                    </a:stretch>
                  </pic:blipFill>
                  <pic:spPr bwMode="auto">
                    <a:xfrm>
                      <a:off x="0" y="0"/>
                      <a:ext cx="6092190" cy="3997960"/>
                    </a:xfrm>
                    <a:prstGeom prst="rect">
                      <a:avLst/>
                    </a:prstGeom>
                    <a:noFill/>
                    <a:ln w="9525">
                      <a:noFill/>
                      <a:miter lim="800000"/>
                      <a:headEnd/>
                      <a:tailEnd/>
                    </a:ln>
                  </pic:spPr>
                </pic:pic>
              </a:graphicData>
            </a:graphic>
          </wp:inline>
        </w:drawing>
      </w:r>
    </w:p>
    <w:p w:rsidR="004446E2" w:rsidRPr="004446E2" w:rsidRDefault="004446E2" w:rsidP="004446E2">
      <w:pPr>
        <w:spacing w:after="240"/>
        <w:rPr>
          <w:b/>
          <w:sz w:val="24"/>
          <w:szCs w:val="24"/>
        </w:rPr>
      </w:pPr>
    </w:p>
    <w:p w:rsidR="004446E2" w:rsidRPr="004446E2" w:rsidRDefault="004446E2" w:rsidP="004446E2">
      <w:pPr>
        <w:spacing w:after="0"/>
        <w:rPr>
          <w:b/>
          <w:sz w:val="24"/>
          <w:szCs w:val="24"/>
        </w:rPr>
      </w:pP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br/>
      </w:r>
      <w:r w:rsidRPr="004446E2">
        <w:rPr>
          <w:b/>
          <w:sz w:val="24"/>
          <w:szCs w:val="24"/>
        </w:rPr>
        <w:lastRenderedPageBreak/>
        <w:br/>
        <w:t xml:space="preserve">Now if you clear this entire Java </w:t>
      </w:r>
      <w:proofErr w:type="spellStart"/>
      <w:r w:rsidRPr="004446E2">
        <w:rPr>
          <w:b/>
          <w:sz w:val="24"/>
          <w:szCs w:val="24"/>
        </w:rPr>
        <w:t>HashMap</w:t>
      </w:r>
      <w:proofErr w:type="spellEnd"/>
      <w:r w:rsidRPr="004446E2">
        <w:rPr>
          <w:b/>
          <w:sz w:val="24"/>
          <w:szCs w:val="24"/>
        </w:rPr>
        <w:t xml:space="preserve"> interview,</w:t>
      </w:r>
      <w:proofErr w:type="gramStart"/>
      <w:r w:rsidRPr="004446E2">
        <w:rPr>
          <w:b/>
          <w:sz w:val="24"/>
          <w:szCs w:val="24"/>
        </w:rPr>
        <w:t>  You</w:t>
      </w:r>
      <w:proofErr w:type="gramEnd"/>
      <w:r w:rsidRPr="004446E2">
        <w:rPr>
          <w:b/>
          <w:sz w:val="24"/>
          <w:szCs w:val="24"/>
        </w:rPr>
        <w:t xml:space="preserve"> will be surprised by this very interesting question "</w:t>
      </w:r>
      <w:r w:rsidRPr="004446E2">
        <w:rPr>
          <w:b/>
          <w:bCs/>
          <w:sz w:val="24"/>
          <w:szCs w:val="24"/>
        </w:rPr>
        <w:t xml:space="preserve">What happens On </w:t>
      </w:r>
      <w:proofErr w:type="spellStart"/>
      <w:r w:rsidRPr="004446E2">
        <w:rPr>
          <w:b/>
          <w:bCs/>
          <w:sz w:val="24"/>
          <w:szCs w:val="24"/>
        </w:rPr>
        <w:t>HashMap</w:t>
      </w:r>
      <w:proofErr w:type="spellEnd"/>
      <w:r w:rsidRPr="004446E2">
        <w:rPr>
          <w:b/>
          <w:bCs/>
          <w:sz w:val="24"/>
          <w:szCs w:val="24"/>
        </w:rPr>
        <w:t xml:space="preserve"> in Java if the size of the </w:t>
      </w:r>
      <w:proofErr w:type="spellStart"/>
      <w:r w:rsidRPr="004446E2">
        <w:rPr>
          <w:b/>
          <w:bCs/>
          <w:sz w:val="24"/>
          <w:szCs w:val="24"/>
        </w:rPr>
        <w:t>HashMap</w:t>
      </w:r>
      <w:proofErr w:type="spellEnd"/>
      <w:r w:rsidRPr="004446E2">
        <w:rPr>
          <w:b/>
          <w:bCs/>
          <w:sz w:val="24"/>
          <w:szCs w:val="24"/>
        </w:rPr>
        <w:t xml:space="preserve">  exceeds a given threshold defined by load factor ?"</w:t>
      </w:r>
      <w:r w:rsidRPr="004446E2">
        <w:rPr>
          <w:b/>
          <w:sz w:val="24"/>
          <w:szCs w:val="24"/>
        </w:rPr>
        <w:t xml:space="preserve">. Until you know how </w:t>
      </w:r>
      <w:proofErr w:type="spellStart"/>
      <w:proofErr w:type="gramStart"/>
      <w:r w:rsidRPr="004446E2">
        <w:rPr>
          <w:b/>
          <w:sz w:val="24"/>
          <w:szCs w:val="24"/>
        </w:rPr>
        <w:t>HashMap</w:t>
      </w:r>
      <w:proofErr w:type="spellEnd"/>
      <w:r w:rsidRPr="004446E2">
        <w:rPr>
          <w:b/>
          <w:sz w:val="24"/>
          <w:szCs w:val="24"/>
        </w:rPr>
        <w:t xml:space="preserve">  works</w:t>
      </w:r>
      <w:proofErr w:type="gramEnd"/>
      <w:r w:rsidRPr="004446E2">
        <w:rPr>
          <w:b/>
          <w:sz w:val="24"/>
          <w:szCs w:val="24"/>
        </w:rPr>
        <w:t xml:space="preserve"> exactly you won't be able to answer this question. If the size of the Map exceeds a given threshold defined by load-factor e.g. if load factor is</w:t>
      </w:r>
      <w:r w:rsidRPr="004446E2">
        <w:rPr>
          <w:rFonts w:ascii="Courier New" w:hAnsi="Courier New" w:cs="Courier New"/>
          <w:b/>
          <w:sz w:val="24"/>
          <w:szCs w:val="24"/>
        </w:rPr>
        <w:t xml:space="preserve"> .75</w:t>
      </w:r>
      <w:r w:rsidRPr="004446E2">
        <w:rPr>
          <w:b/>
          <w:sz w:val="24"/>
          <w:szCs w:val="24"/>
        </w:rPr>
        <w:t xml:space="preserve"> it will act to re-size the map once it filled 75%. Similar to other collection classes like </w:t>
      </w:r>
      <w:hyperlink r:id="rId12" w:history="1">
        <w:proofErr w:type="spellStart"/>
        <w:r w:rsidRPr="004446E2">
          <w:rPr>
            <w:rStyle w:val="Hyperlink"/>
            <w:b/>
            <w:sz w:val="24"/>
            <w:szCs w:val="24"/>
            <w:u w:val="none"/>
          </w:rPr>
          <w:t>ArrayList</w:t>
        </w:r>
        <w:proofErr w:type="spellEnd"/>
      </w:hyperlink>
      <w:r w:rsidRPr="004446E2">
        <w:rPr>
          <w:b/>
          <w:sz w:val="24"/>
          <w:szCs w:val="24"/>
        </w:rPr>
        <w:t>,</w:t>
      </w:r>
      <w:proofErr w:type="gramStart"/>
      <w:r w:rsidRPr="004446E2">
        <w:rPr>
          <w:b/>
          <w:sz w:val="24"/>
          <w:szCs w:val="24"/>
        </w:rPr>
        <w:t>  Java</w:t>
      </w:r>
      <w:proofErr w:type="gramEnd"/>
      <w:r w:rsidRPr="004446E2">
        <w:rPr>
          <w:b/>
          <w:sz w:val="24"/>
          <w:szCs w:val="24"/>
        </w:rPr>
        <w:t xml:space="preserve"> </w:t>
      </w:r>
      <w:proofErr w:type="spellStart"/>
      <w:r w:rsidRPr="004446E2">
        <w:rPr>
          <w:b/>
          <w:sz w:val="24"/>
          <w:szCs w:val="24"/>
        </w:rPr>
        <w:t>HashMap</w:t>
      </w:r>
      <w:proofErr w:type="spellEnd"/>
      <w:r w:rsidRPr="004446E2">
        <w:rPr>
          <w:b/>
          <w:sz w:val="24"/>
          <w:szCs w:val="24"/>
        </w:rPr>
        <w:t xml:space="preserve"> re-size itself by creating a new bucket array of size twice of previous size of </w:t>
      </w:r>
      <w:proofErr w:type="spellStart"/>
      <w:r w:rsidRPr="004446E2">
        <w:rPr>
          <w:b/>
          <w:sz w:val="24"/>
          <w:szCs w:val="24"/>
        </w:rPr>
        <w:t>HashMap</w:t>
      </w:r>
      <w:proofErr w:type="spellEnd"/>
      <w:r w:rsidRPr="004446E2">
        <w:rPr>
          <w:b/>
          <w:sz w:val="24"/>
          <w:szCs w:val="24"/>
        </w:rPr>
        <w:t xml:space="preserve"> , and then start putting every old element into that new bucket array. This process is called </w:t>
      </w:r>
      <w:r w:rsidRPr="004446E2">
        <w:rPr>
          <w:rFonts w:ascii="Courier New" w:hAnsi="Courier New" w:cs="Courier New"/>
          <w:b/>
          <w:sz w:val="24"/>
          <w:szCs w:val="24"/>
        </w:rPr>
        <w:t>rehashing</w:t>
      </w:r>
      <w:r w:rsidRPr="004446E2">
        <w:rPr>
          <w:b/>
          <w:sz w:val="24"/>
          <w:szCs w:val="24"/>
        </w:rPr>
        <w:t xml:space="preserve"> because it also applies hash function to find new bucket location. </w:t>
      </w:r>
    </w:p>
    <w:p w:rsidR="004446E2" w:rsidRPr="004446E2" w:rsidRDefault="004446E2" w:rsidP="004446E2">
      <w:pPr>
        <w:spacing w:after="240"/>
        <w:rPr>
          <w:b/>
          <w:sz w:val="24"/>
          <w:szCs w:val="24"/>
        </w:rPr>
      </w:pPr>
    </w:p>
    <w:p w:rsidR="004446E2" w:rsidRPr="004446E2" w:rsidRDefault="004446E2" w:rsidP="004446E2">
      <w:pPr>
        <w:spacing w:after="0"/>
        <w:rPr>
          <w:b/>
          <w:sz w:val="24"/>
          <w:szCs w:val="24"/>
        </w:rPr>
      </w:pPr>
      <w:r w:rsidRPr="004446E2">
        <w:rPr>
          <w:b/>
          <w:sz w:val="24"/>
          <w:szCs w:val="24"/>
        </w:rPr>
        <w:t xml:space="preserve">If you manage to answer this question on </w:t>
      </w:r>
      <w:proofErr w:type="spellStart"/>
      <w:r w:rsidRPr="004446E2">
        <w:rPr>
          <w:b/>
          <w:sz w:val="24"/>
          <w:szCs w:val="24"/>
        </w:rPr>
        <w:t>HashMap</w:t>
      </w:r>
      <w:proofErr w:type="spellEnd"/>
      <w:r w:rsidRPr="004446E2">
        <w:rPr>
          <w:b/>
          <w:sz w:val="24"/>
          <w:szCs w:val="24"/>
        </w:rPr>
        <w:t xml:space="preserve"> in Java you will be greeted by </w:t>
      </w:r>
      <w:r w:rsidRPr="004446E2">
        <w:rPr>
          <w:b/>
          <w:bCs/>
          <w:sz w:val="24"/>
          <w:szCs w:val="24"/>
        </w:rPr>
        <w:t xml:space="preserve">"do you see any problem with resizing of </w:t>
      </w:r>
      <w:proofErr w:type="spellStart"/>
      <w:proofErr w:type="gramStart"/>
      <w:r w:rsidRPr="004446E2">
        <w:rPr>
          <w:b/>
          <w:bCs/>
          <w:sz w:val="24"/>
          <w:szCs w:val="24"/>
        </w:rPr>
        <w:t>HashMap</w:t>
      </w:r>
      <w:proofErr w:type="spellEnd"/>
      <w:r w:rsidRPr="004446E2">
        <w:rPr>
          <w:b/>
          <w:bCs/>
          <w:sz w:val="24"/>
          <w:szCs w:val="24"/>
        </w:rPr>
        <w:t xml:space="preserve">  in</w:t>
      </w:r>
      <w:proofErr w:type="gramEnd"/>
      <w:r w:rsidRPr="004446E2">
        <w:rPr>
          <w:b/>
          <w:bCs/>
          <w:sz w:val="24"/>
          <w:szCs w:val="24"/>
        </w:rPr>
        <w:t xml:space="preserve"> Java" </w:t>
      </w:r>
      <w:r w:rsidRPr="004446E2">
        <w:rPr>
          <w:b/>
          <w:sz w:val="24"/>
          <w:szCs w:val="24"/>
        </w:rPr>
        <w:t xml:space="preserve">, you might not be able to pick the context and then he will try to give you hint about multiple thread accessing the Java </w:t>
      </w:r>
      <w:proofErr w:type="spellStart"/>
      <w:r w:rsidRPr="004446E2">
        <w:rPr>
          <w:rFonts w:ascii="Courier New" w:hAnsi="Courier New" w:cs="Courier New"/>
          <w:b/>
          <w:sz w:val="24"/>
          <w:szCs w:val="24"/>
        </w:rPr>
        <w:t>HashMap</w:t>
      </w:r>
      <w:proofErr w:type="spellEnd"/>
      <w:r w:rsidRPr="004446E2">
        <w:rPr>
          <w:rFonts w:ascii="Courier New" w:hAnsi="Courier New" w:cs="Courier New"/>
          <w:b/>
          <w:sz w:val="24"/>
          <w:szCs w:val="24"/>
        </w:rPr>
        <w:t xml:space="preserve"> </w:t>
      </w:r>
      <w:r w:rsidRPr="004446E2">
        <w:rPr>
          <w:b/>
          <w:sz w:val="24"/>
          <w:szCs w:val="24"/>
        </w:rPr>
        <w:t xml:space="preserve">and potentially looking for </w:t>
      </w:r>
      <w:r w:rsidRPr="004446E2">
        <w:rPr>
          <w:b/>
          <w:bCs/>
          <w:sz w:val="24"/>
          <w:szCs w:val="24"/>
        </w:rPr>
        <w:t xml:space="preserve">race condition on </w:t>
      </w:r>
      <w:proofErr w:type="spellStart"/>
      <w:r w:rsidRPr="004446E2">
        <w:rPr>
          <w:b/>
          <w:bCs/>
          <w:sz w:val="24"/>
          <w:szCs w:val="24"/>
        </w:rPr>
        <w:t>HashMap</w:t>
      </w:r>
      <w:proofErr w:type="spellEnd"/>
      <w:r w:rsidRPr="004446E2">
        <w:rPr>
          <w:b/>
          <w:bCs/>
          <w:sz w:val="24"/>
          <w:szCs w:val="24"/>
        </w:rPr>
        <w:t xml:space="preserve">  in Java</w:t>
      </w:r>
      <w:r w:rsidRPr="004446E2">
        <w:rPr>
          <w:b/>
          <w:sz w:val="24"/>
          <w:szCs w:val="24"/>
        </w:rPr>
        <w:t>. </w:t>
      </w:r>
    </w:p>
    <w:p w:rsidR="004446E2" w:rsidRPr="004446E2" w:rsidRDefault="004446E2" w:rsidP="004446E2">
      <w:pPr>
        <w:spacing w:after="240"/>
        <w:rPr>
          <w:b/>
          <w:sz w:val="24"/>
          <w:szCs w:val="24"/>
        </w:rPr>
      </w:pPr>
    </w:p>
    <w:p w:rsidR="004446E2" w:rsidRPr="004446E2" w:rsidRDefault="004446E2" w:rsidP="004446E2">
      <w:pPr>
        <w:spacing w:after="0"/>
        <w:rPr>
          <w:b/>
          <w:sz w:val="24"/>
          <w:szCs w:val="24"/>
        </w:rPr>
      </w:pPr>
      <w:r w:rsidRPr="004446E2">
        <w:rPr>
          <w:b/>
          <w:sz w:val="24"/>
          <w:szCs w:val="24"/>
        </w:rPr>
        <w:t xml:space="preserve">So the answer is Yes there is potential </w:t>
      </w:r>
      <w:hyperlink r:id="rId13" w:history="1">
        <w:r w:rsidRPr="004446E2">
          <w:rPr>
            <w:rStyle w:val="Hyperlink"/>
            <w:b/>
            <w:sz w:val="24"/>
            <w:szCs w:val="24"/>
            <w:u w:val="none"/>
          </w:rPr>
          <w:t>race condition</w:t>
        </w:r>
      </w:hyperlink>
      <w:r w:rsidRPr="004446E2">
        <w:rPr>
          <w:b/>
          <w:sz w:val="24"/>
          <w:szCs w:val="24"/>
        </w:rPr>
        <w:t xml:space="preserve"> exists while resizing </w:t>
      </w:r>
      <w:proofErr w:type="spellStart"/>
      <w:r w:rsidRPr="004446E2">
        <w:rPr>
          <w:rFonts w:ascii="Courier New" w:hAnsi="Courier New" w:cs="Courier New"/>
          <w:b/>
          <w:sz w:val="24"/>
          <w:szCs w:val="24"/>
        </w:rPr>
        <w:t>HashMap</w:t>
      </w:r>
      <w:proofErr w:type="spellEnd"/>
      <w:r w:rsidRPr="004446E2">
        <w:rPr>
          <w:rFonts w:ascii="Courier New" w:hAnsi="Courier New" w:cs="Courier New"/>
          <w:b/>
          <w:sz w:val="24"/>
          <w:szCs w:val="24"/>
        </w:rPr>
        <w:t xml:space="preserve"> </w:t>
      </w:r>
      <w:r w:rsidRPr="004446E2">
        <w:rPr>
          <w:b/>
          <w:sz w:val="24"/>
          <w:szCs w:val="24"/>
        </w:rPr>
        <w:t xml:space="preserve">in Java, if two </w:t>
      </w:r>
      <w:hyperlink r:id="rId14" w:history="1">
        <w:r w:rsidRPr="004446E2">
          <w:rPr>
            <w:rStyle w:val="Hyperlink"/>
            <w:b/>
            <w:sz w:val="24"/>
            <w:szCs w:val="24"/>
            <w:u w:val="none"/>
          </w:rPr>
          <w:t xml:space="preserve">thread </w:t>
        </w:r>
      </w:hyperlink>
      <w:r w:rsidRPr="004446E2">
        <w:rPr>
          <w:b/>
          <w:sz w:val="24"/>
          <w:szCs w:val="24"/>
        </w:rPr>
        <w:t xml:space="preserve">at the same time found that now </w:t>
      </w:r>
      <w:proofErr w:type="spellStart"/>
      <w:r w:rsidRPr="004446E2">
        <w:rPr>
          <w:rFonts w:ascii="Courier New" w:hAnsi="Courier New" w:cs="Courier New"/>
          <w:b/>
          <w:sz w:val="24"/>
          <w:szCs w:val="24"/>
        </w:rPr>
        <w:t>HashMap</w:t>
      </w:r>
      <w:proofErr w:type="spellEnd"/>
      <w:r w:rsidRPr="004446E2">
        <w:rPr>
          <w:rFonts w:ascii="Courier New" w:hAnsi="Courier New" w:cs="Courier New"/>
          <w:b/>
          <w:sz w:val="24"/>
          <w:szCs w:val="24"/>
        </w:rPr>
        <w:t xml:space="preserve"> </w:t>
      </w:r>
      <w:r w:rsidRPr="004446E2">
        <w:rPr>
          <w:b/>
          <w:sz w:val="24"/>
          <w:szCs w:val="24"/>
        </w:rPr>
        <w:t xml:space="preserve">needs resizing and they both try to resizing. on the process of resizing of </w:t>
      </w:r>
      <w:proofErr w:type="spellStart"/>
      <w:r w:rsidRPr="004446E2">
        <w:rPr>
          <w:rFonts w:ascii="Courier New" w:hAnsi="Courier New" w:cs="Courier New"/>
          <w:b/>
          <w:sz w:val="24"/>
          <w:szCs w:val="24"/>
        </w:rPr>
        <w:t>HashMap</w:t>
      </w:r>
      <w:proofErr w:type="spellEnd"/>
      <w:r w:rsidRPr="004446E2">
        <w:rPr>
          <w:rFonts w:ascii="Courier New" w:hAnsi="Courier New" w:cs="Courier New"/>
          <w:b/>
          <w:sz w:val="24"/>
          <w:szCs w:val="24"/>
        </w:rPr>
        <w:t xml:space="preserve"> </w:t>
      </w:r>
      <w:r w:rsidRPr="004446E2">
        <w:rPr>
          <w:b/>
          <w:sz w:val="24"/>
          <w:szCs w:val="24"/>
        </w:rPr>
        <w:t xml:space="preserve">in Java , the element in bucket which is stored in linked list get reversed in order during </w:t>
      </w:r>
      <w:proofErr w:type="spellStart"/>
      <w:r w:rsidRPr="004446E2">
        <w:rPr>
          <w:b/>
          <w:sz w:val="24"/>
          <w:szCs w:val="24"/>
        </w:rPr>
        <w:t>there</w:t>
      </w:r>
      <w:proofErr w:type="spellEnd"/>
      <w:r w:rsidRPr="004446E2">
        <w:rPr>
          <w:b/>
          <w:sz w:val="24"/>
          <w:szCs w:val="24"/>
        </w:rPr>
        <w:t xml:space="preserve"> migration to new bucket because Java </w:t>
      </w:r>
      <w:proofErr w:type="spellStart"/>
      <w:r w:rsidRPr="004446E2">
        <w:rPr>
          <w:b/>
          <w:sz w:val="24"/>
          <w:szCs w:val="24"/>
        </w:rPr>
        <w:t>HashMap</w:t>
      </w:r>
      <w:proofErr w:type="spellEnd"/>
      <w:r w:rsidRPr="004446E2">
        <w:rPr>
          <w:b/>
          <w:sz w:val="24"/>
          <w:szCs w:val="24"/>
        </w:rPr>
        <w:t xml:space="preserve">  doesn't append the new element at tail instead it append new element at head </w:t>
      </w:r>
      <w:r w:rsidRPr="004446E2">
        <w:rPr>
          <w:b/>
          <w:i/>
          <w:sz w:val="24"/>
          <w:szCs w:val="24"/>
        </w:rPr>
        <w:t>to avoid tail traversing</w:t>
      </w:r>
      <w:r w:rsidRPr="004446E2">
        <w:rPr>
          <w:b/>
          <w:sz w:val="24"/>
          <w:szCs w:val="24"/>
        </w:rPr>
        <w:t xml:space="preserve">. If race condition happens then you will end up with an infinite loop. Though this point you can potentially argue that what the hell makes you think to use </w:t>
      </w:r>
      <w:proofErr w:type="spellStart"/>
      <w:proofErr w:type="gramStart"/>
      <w:r w:rsidRPr="004446E2">
        <w:rPr>
          <w:b/>
          <w:sz w:val="24"/>
          <w:szCs w:val="24"/>
        </w:rPr>
        <w:t>HashMap</w:t>
      </w:r>
      <w:proofErr w:type="spellEnd"/>
      <w:r w:rsidRPr="004446E2">
        <w:rPr>
          <w:b/>
          <w:sz w:val="24"/>
          <w:szCs w:val="24"/>
        </w:rPr>
        <w:t xml:space="preserve">  in</w:t>
      </w:r>
      <w:proofErr w:type="gramEnd"/>
      <w:r w:rsidRPr="004446E2">
        <w:rPr>
          <w:b/>
          <w:sz w:val="24"/>
          <w:szCs w:val="24"/>
        </w:rPr>
        <w:t xml:space="preserve"> multi-threaded environment to interviewer :) </w:t>
      </w:r>
    </w:p>
    <w:p w:rsidR="004446E2" w:rsidRPr="004446E2" w:rsidRDefault="004446E2" w:rsidP="004446E2">
      <w:pPr>
        <w:rPr>
          <w:b/>
          <w:sz w:val="24"/>
          <w:szCs w:val="24"/>
        </w:rPr>
      </w:pPr>
    </w:p>
    <w:p w:rsidR="004446E2" w:rsidRPr="004446E2" w:rsidRDefault="004446E2" w:rsidP="004446E2">
      <w:pPr>
        <w:pStyle w:val="Heading2"/>
        <w:rPr>
          <w:sz w:val="24"/>
          <w:szCs w:val="24"/>
        </w:rPr>
      </w:pPr>
      <w:r w:rsidRPr="004446E2">
        <w:rPr>
          <w:sz w:val="24"/>
          <w:szCs w:val="24"/>
        </w:rPr>
        <w:t xml:space="preserve">Some more </w:t>
      </w:r>
      <w:proofErr w:type="spellStart"/>
      <w:r w:rsidRPr="004446E2">
        <w:rPr>
          <w:sz w:val="24"/>
          <w:szCs w:val="24"/>
        </w:rPr>
        <w:t>Hashtable</w:t>
      </w:r>
      <w:proofErr w:type="spellEnd"/>
      <w:r w:rsidRPr="004446E2">
        <w:rPr>
          <w:sz w:val="24"/>
          <w:szCs w:val="24"/>
        </w:rPr>
        <w:t xml:space="preserve"> and </w:t>
      </w:r>
      <w:proofErr w:type="spellStart"/>
      <w:r w:rsidRPr="004446E2">
        <w:rPr>
          <w:sz w:val="24"/>
          <w:szCs w:val="24"/>
        </w:rPr>
        <w:t>HashMap</w:t>
      </w:r>
      <w:proofErr w:type="spellEnd"/>
      <w:r w:rsidRPr="004446E2">
        <w:rPr>
          <w:sz w:val="24"/>
          <w:szCs w:val="24"/>
        </w:rPr>
        <w:t xml:space="preserve"> Questions </w:t>
      </w:r>
    </w:p>
    <w:p w:rsidR="004446E2" w:rsidRPr="004446E2" w:rsidRDefault="004446E2" w:rsidP="004446E2">
      <w:pPr>
        <w:spacing w:after="240"/>
        <w:rPr>
          <w:b/>
          <w:sz w:val="24"/>
          <w:szCs w:val="24"/>
        </w:rPr>
      </w:pPr>
      <w:r w:rsidRPr="004446E2">
        <w:rPr>
          <w:b/>
          <w:sz w:val="24"/>
          <w:szCs w:val="24"/>
        </w:rPr>
        <w:t xml:space="preserve">Few more question on </w:t>
      </w:r>
      <w:proofErr w:type="spellStart"/>
      <w:r w:rsidRPr="004446E2">
        <w:rPr>
          <w:b/>
          <w:sz w:val="24"/>
          <w:szCs w:val="24"/>
        </w:rPr>
        <w:t>HashMap</w:t>
      </w:r>
      <w:proofErr w:type="spellEnd"/>
      <w:r w:rsidRPr="004446E2">
        <w:rPr>
          <w:b/>
          <w:sz w:val="24"/>
          <w:szCs w:val="24"/>
        </w:rPr>
        <w:t xml:space="preserve"> in Java which is contributed by readers of </w:t>
      </w:r>
      <w:proofErr w:type="spellStart"/>
      <w:r w:rsidRPr="004446E2">
        <w:rPr>
          <w:b/>
          <w:sz w:val="24"/>
          <w:szCs w:val="24"/>
        </w:rPr>
        <w:t>Javarevisited</w:t>
      </w:r>
      <w:proofErr w:type="spellEnd"/>
      <w:r w:rsidRPr="004446E2">
        <w:rPr>
          <w:b/>
          <w:sz w:val="24"/>
          <w:szCs w:val="24"/>
        </w:rPr>
        <w:t xml:space="preserve"> </w:t>
      </w:r>
      <w:proofErr w:type="gramStart"/>
      <w:r w:rsidRPr="004446E2">
        <w:rPr>
          <w:b/>
          <w:sz w:val="24"/>
          <w:szCs w:val="24"/>
        </w:rPr>
        <w:t>blog  :</w:t>
      </w:r>
      <w:proofErr w:type="gramEnd"/>
      <w:r w:rsidRPr="004446E2">
        <w:rPr>
          <w:b/>
          <w:sz w:val="24"/>
          <w:szCs w:val="24"/>
        </w:rPr>
        <w:br/>
      </w:r>
    </w:p>
    <w:p w:rsidR="004446E2" w:rsidRPr="004446E2" w:rsidRDefault="004446E2" w:rsidP="004446E2">
      <w:pPr>
        <w:spacing w:after="0"/>
        <w:rPr>
          <w:b/>
          <w:color w:val="FF0000"/>
          <w:sz w:val="24"/>
          <w:szCs w:val="24"/>
        </w:rPr>
      </w:pPr>
      <w:r w:rsidRPr="004446E2">
        <w:rPr>
          <w:b/>
          <w:color w:val="FF0000"/>
          <w:sz w:val="24"/>
          <w:szCs w:val="24"/>
        </w:rPr>
        <w:t xml:space="preserve">1) Why String, Integer and other wrapper classes are considered good </w:t>
      </w:r>
      <w:proofErr w:type="gramStart"/>
      <w:r w:rsidRPr="004446E2">
        <w:rPr>
          <w:b/>
          <w:color w:val="FF0000"/>
          <w:sz w:val="24"/>
          <w:szCs w:val="24"/>
        </w:rPr>
        <w:t>keys ?</w:t>
      </w:r>
      <w:proofErr w:type="gramEnd"/>
    </w:p>
    <w:p w:rsidR="004446E2" w:rsidRPr="004446E2" w:rsidRDefault="004446E2" w:rsidP="004446E2">
      <w:pPr>
        <w:rPr>
          <w:b/>
          <w:sz w:val="24"/>
          <w:szCs w:val="24"/>
        </w:rPr>
      </w:pPr>
      <w:r w:rsidRPr="004446E2">
        <w:rPr>
          <w:rFonts w:ascii="Courier New" w:hAnsi="Courier New" w:cs="Courier New"/>
          <w:b/>
          <w:sz w:val="24"/>
          <w:szCs w:val="24"/>
        </w:rPr>
        <w:t>String</w:t>
      </w:r>
      <w:r w:rsidRPr="004446E2">
        <w:rPr>
          <w:b/>
          <w:sz w:val="24"/>
          <w:szCs w:val="24"/>
        </w:rPr>
        <w:t xml:space="preserve">, </w:t>
      </w:r>
      <w:r w:rsidRPr="004446E2">
        <w:rPr>
          <w:rFonts w:ascii="Courier New" w:hAnsi="Courier New" w:cs="Courier New"/>
          <w:b/>
          <w:sz w:val="24"/>
          <w:szCs w:val="24"/>
        </w:rPr>
        <w:t>Integer</w:t>
      </w:r>
      <w:r w:rsidRPr="004446E2">
        <w:rPr>
          <w:b/>
          <w:sz w:val="24"/>
          <w:szCs w:val="24"/>
        </w:rPr>
        <w:t xml:space="preserve"> and other wrapper classes are natural candidates of </w:t>
      </w:r>
      <w:proofErr w:type="spellStart"/>
      <w:r w:rsidRPr="004446E2">
        <w:rPr>
          <w:rFonts w:ascii="Courier New" w:hAnsi="Courier New" w:cs="Courier New"/>
          <w:b/>
          <w:sz w:val="24"/>
          <w:szCs w:val="24"/>
        </w:rPr>
        <w:t>HashMap</w:t>
      </w:r>
      <w:proofErr w:type="spellEnd"/>
      <w:r w:rsidRPr="004446E2">
        <w:rPr>
          <w:b/>
          <w:sz w:val="24"/>
          <w:szCs w:val="24"/>
        </w:rPr>
        <w:t xml:space="preserve"> key, and </w:t>
      </w:r>
      <w:r w:rsidRPr="004446E2">
        <w:rPr>
          <w:rFonts w:ascii="Courier New" w:hAnsi="Courier New" w:cs="Courier New"/>
          <w:b/>
          <w:sz w:val="24"/>
          <w:szCs w:val="24"/>
        </w:rPr>
        <w:t>String</w:t>
      </w:r>
      <w:r w:rsidRPr="004446E2">
        <w:rPr>
          <w:b/>
          <w:sz w:val="24"/>
          <w:szCs w:val="24"/>
        </w:rPr>
        <w:t xml:space="preserve"> is most frequently used key as well because </w:t>
      </w:r>
      <w:hyperlink r:id="rId15" w:history="1">
        <w:r w:rsidRPr="004446E2">
          <w:rPr>
            <w:rStyle w:val="Hyperlink"/>
            <w:b/>
            <w:sz w:val="24"/>
            <w:szCs w:val="24"/>
            <w:u w:val="none"/>
          </w:rPr>
          <w:t xml:space="preserve">String is immutable and </w:t>
        </w:r>
        <w:proofErr w:type="spellStart"/>
        <w:r w:rsidRPr="004446E2">
          <w:rPr>
            <w:rStyle w:val="Hyperlink"/>
            <w:b/>
            <w:sz w:val="24"/>
            <w:szCs w:val="24"/>
            <w:u w:val="none"/>
          </w:rPr>
          <w:t>final</w:t>
        </w:r>
      </w:hyperlink>
      <w:r w:rsidRPr="004446E2">
        <w:rPr>
          <w:b/>
          <w:sz w:val="24"/>
          <w:szCs w:val="24"/>
        </w:rPr>
        <w:t>,and</w:t>
      </w:r>
      <w:proofErr w:type="spellEnd"/>
      <w:r w:rsidRPr="004446E2">
        <w:rPr>
          <w:b/>
          <w:sz w:val="24"/>
          <w:szCs w:val="24"/>
        </w:rPr>
        <w:t xml:space="preserve"> overrides </w:t>
      </w:r>
      <w:r w:rsidRPr="004446E2">
        <w:rPr>
          <w:rFonts w:ascii="Courier New" w:hAnsi="Courier New" w:cs="Courier New"/>
          <w:b/>
          <w:sz w:val="24"/>
          <w:szCs w:val="24"/>
        </w:rPr>
        <w:t>equals</w:t>
      </w:r>
      <w:r w:rsidRPr="004446E2">
        <w:rPr>
          <w:b/>
          <w:sz w:val="24"/>
          <w:szCs w:val="24"/>
        </w:rPr>
        <w:t xml:space="preserve"> and </w:t>
      </w:r>
      <w:proofErr w:type="spellStart"/>
      <w:r w:rsidRPr="004446E2">
        <w:rPr>
          <w:rFonts w:ascii="Courier New" w:hAnsi="Courier New" w:cs="Courier New"/>
          <w:b/>
          <w:sz w:val="24"/>
          <w:szCs w:val="24"/>
        </w:rPr>
        <w:t>hashcode</w:t>
      </w:r>
      <w:proofErr w:type="spellEnd"/>
      <w:r w:rsidRPr="004446E2">
        <w:rPr>
          <w:rFonts w:ascii="Courier New" w:hAnsi="Courier New" w:cs="Courier New"/>
          <w:b/>
          <w:sz w:val="24"/>
          <w:szCs w:val="24"/>
        </w:rPr>
        <w:t>()</w:t>
      </w:r>
      <w:r w:rsidRPr="004446E2">
        <w:rPr>
          <w:b/>
          <w:sz w:val="24"/>
          <w:szCs w:val="24"/>
        </w:rPr>
        <w:t xml:space="preserve"> method. Other wrapper class also shares similar property. </w:t>
      </w:r>
      <w:proofErr w:type="spellStart"/>
      <w:r w:rsidRPr="004446E2">
        <w:rPr>
          <w:b/>
          <w:sz w:val="24"/>
          <w:szCs w:val="24"/>
        </w:rPr>
        <w:t>Immutabiility</w:t>
      </w:r>
      <w:proofErr w:type="spellEnd"/>
      <w:r w:rsidRPr="004446E2">
        <w:rPr>
          <w:b/>
          <w:sz w:val="24"/>
          <w:szCs w:val="24"/>
        </w:rPr>
        <w:t xml:space="preserve"> is required, in order to prevent changes on fields used to calculate </w:t>
      </w:r>
      <w:proofErr w:type="spellStart"/>
      <w:proofErr w:type="gramStart"/>
      <w:r w:rsidRPr="004446E2">
        <w:rPr>
          <w:rFonts w:ascii="Courier New" w:hAnsi="Courier New" w:cs="Courier New"/>
          <w:b/>
          <w:sz w:val="24"/>
          <w:szCs w:val="24"/>
        </w:rPr>
        <w:t>hashCode</w:t>
      </w:r>
      <w:proofErr w:type="spellEnd"/>
      <w:r w:rsidRPr="004446E2">
        <w:rPr>
          <w:rFonts w:ascii="Courier New" w:hAnsi="Courier New" w:cs="Courier New"/>
          <w:b/>
          <w:sz w:val="24"/>
          <w:szCs w:val="24"/>
        </w:rPr>
        <w:t>(</w:t>
      </w:r>
      <w:proofErr w:type="gramEnd"/>
      <w:r w:rsidRPr="004446E2">
        <w:rPr>
          <w:rFonts w:ascii="Courier New" w:hAnsi="Courier New" w:cs="Courier New"/>
          <w:b/>
          <w:sz w:val="24"/>
          <w:szCs w:val="24"/>
        </w:rPr>
        <w:t>)</w:t>
      </w:r>
      <w:r w:rsidRPr="004446E2">
        <w:rPr>
          <w:b/>
          <w:sz w:val="24"/>
          <w:szCs w:val="24"/>
        </w:rPr>
        <w:t xml:space="preserve"> because if key object return different </w:t>
      </w:r>
      <w:proofErr w:type="spellStart"/>
      <w:r w:rsidRPr="004446E2">
        <w:rPr>
          <w:b/>
          <w:sz w:val="24"/>
          <w:szCs w:val="24"/>
        </w:rPr>
        <w:t>hashCode</w:t>
      </w:r>
      <w:proofErr w:type="spellEnd"/>
      <w:r w:rsidRPr="004446E2">
        <w:rPr>
          <w:b/>
          <w:sz w:val="24"/>
          <w:szCs w:val="24"/>
        </w:rPr>
        <w:t xml:space="preserve"> during insertion and retrieval </w:t>
      </w:r>
      <w:r w:rsidRPr="004446E2">
        <w:rPr>
          <w:b/>
          <w:sz w:val="24"/>
          <w:szCs w:val="24"/>
        </w:rPr>
        <w:lastRenderedPageBreak/>
        <w:t xml:space="preserve">than it won't be possible to get object from </w:t>
      </w:r>
      <w:proofErr w:type="spellStart"/>
      <w:r w:rsidRPr="004446E2">
        <w:rPr>
          <w:rFonts w:ascii="Courier New" w:hAnsi="Courier New" w:cs="Courier New"/>
          <w:b/>
          <w:sz w:val="24"/>
          <w:szCs w:val="24"/>
        </w:rPr>
        <w:t>HashMap</w:t>
      </w:r>
      <w:proofErr w:type="spellEnd"/>
      <w:r w:rsidRPr="004446E2">
        <w:rPr>
          <w:b/>
          <w:sz w:val="24"/>
          <w:szCs w:val="24"/>
        </w:rPr>
        <w:t xml:space="preserve">. Immutability is best as it offers other advantages as well like </w:t>
      </w:r>
      <w:hyperlink r:id="rId16" w:history="1">
        <w:r w:rsidRPr="004446E2">
          <w:rPr>
            <w:rStyle w:val="Hyperlink"/>
            <w:b/>
            <w:sz w:val="24"/>
            <w:szCs w:val="24"/>
            <w:u w:val="none"/>
          </w:rPr>
          <w:t>thread-safety</w:t>
        </w:r>
      </w:hyperlink>
      <w:r w:rsidRPr="004446E2">
        <w:rPr>
          <w:b/>
          <w:sz w:val="24"/>
          <w:szCs w:val="24"/>
        </w:rPr>
        <w:t xml:space="preserve">, If you </w:t>
      </w:r>
      <w:proofErr w:type="gramStart"/>
      <w:r w:rsidRPr="004446E2">
        <w:rPr>
          <w:b/>
          <w:sz w:val="24"/>
          <w:szCs w:val="24"/>
        </w:rPr>
        <w:t>can  keep</w:t>
      </w:r>
      <w:proofErr w:type="gramEnd"/>
      <w:r w:rsidRPr="004446E2">
        <w:rPr>
          <w:b/>
          <w:sz w:val="24"/>
          <w:szCs w:val="24"/>
        </w:rPr>
        <w:t xml:space="preserve"> your </w:t>
      </w:r>
      <w:proofErr w:type="spellStart"/>
      <w:r w:rsidRPr="004446E2">
        <w:rPr>
          <w:b/>
          <w:sz w:val="24"/>
          <w:szCs w:val="24"/>
        </w:rPr>
        <w:t>hashCode</w:t>
      </w:r>
      <w:proofErr w:type="spellEnd"/>
      <w:r w:rsidRPr="004446E2">
        <w:rPr>
          <w:b/>
          <w:sz w:val="24"/>
          <w:szCs w:val="24"/>
        </w:rPr>
        <w:t xml:space="preserve"> same by only making certain fields final, then you go for that as well. Since </w:t>
      </w:r>
      <w:proofErr w:type="gramStart"/>
      <w:r w:rsidRPr="004446E2">
        <w:rPr>
          <w:rFonts w:ascii="Courier New" w:hAnsi="Courier New" w:cs="Courier New"/>
          <w:b/>
          <w:sz w:val="24"/>
          <w:szCs w:val="24"/>
        </w:rPr>
        <w:t>equals(</w:t>
      </w:r>
      <w:proofErr w:type="gramEnd"/>
      <w:r w:rsidRPr="004446E2">
        <w:rPr>
          <w:rFonts w:ascii="Courier New" w:hAnsi="Courier New" w:cs="Courier New"/>
          <w:b/>
          <w:sz w:val="24"/>
          <w:szCs w:val="24"/>
        </w:rPr>
        <w:t>)</w:t>
      </w:r>
      <w:r w:rsidRPr="004446E2">
        <w:rPr>
          <w:b/>
          <w:sz w:val="24"/>
          <w:szCs w:val="24"/>
        </w:rPr>
        <w:t xml:space="preserve"> and </w:t>
      </w:r>
      <w:proofErr w:type="spellStart"/>
      <w:r w:rsidRPr="004446E2">
        <w:rPr>
          <w:rFonts w:ascii="Courier New" w:hAnsi="Courier New" w:cs="Courier New"/>
          <w:b/>
          <w:sz w:val="24"/>
          <w:szCs w:val="24"/>
        </w:rPr>
        <w:t>hashCode</w:t>
      </w:r>
      <w:proofErr w:type="spellEnd"/>
      <w:r w:rsidRPr="004446E2">
        <w:rPr>
          <w:rFonts w:ascii="Courier New" w:hAnsi="Courier New" w:cs="Courier New"/>
          <w:b/>
          <w:sz w:val="24"/>
          <w:szCs w:val="24"/>
        </w:rPr>
        <w:t>()</w:t>
      </w:r>
      <w:r w:rsidRPr="004446E2">
        <w:rPr>
          <w:b/>
          <w:sz w:val="24"/>
          <w:szCs w:val="24"/>
        </w:rPr>
        <w:t xml:space="preserve"> method is used during </w:t>
      </w:r>
      <w:proofErr w:type="spellStart"/>
      <w:r w:rsidRPr="004446E2">
        <w:rPr>
          <w:b/>
          <w:sz w:val="24"/>
          <w:szCs w:val="24"/>
        </w:rPr>
        <w:t>reterival</w:t>
      </w:r>
      <w:proofErr w:type="spellEnd"/>
      <w:r w:rsidRPr="004446E2">
        <w:rPr>
          <w:b/>
          <w:sz w:val="24"/>
          <w:szCs w:val="24"/>
        </w:rPr>
        <w:t xml:space="preserve"> of value object from </w:t>
      </w:r>
      <w:proofErr w:type="spellStart"/>
      <w:r w:rsidRPr="004446E2">
        <w:rPr>
          <w:rFonts w:ascii="Courier New" w:hAnsi="Courier New" w:cs="Courier New"/>
          <w:b/>
          <w:sz w:val="24"/>
          <w:szCs w:val="24"/>
        </w:rPr>
        <w:t>HashMap</w:t>
      </w:r>
      <w:proofErr w:type="spellEnd"/>
      <w:r w:rsidRPr="004446E2">
        <w:rPr>
          <w:rFonts w:ascii="Courier New" w:hAnsi="Courier New" w:cs="Courier New"/>
          <w:b/>
          <w:sz w:val="24"/>
          <w:szCs w:val="24"/>
        </w:rPr>
        <w:t>,</w:t>
      </w:r>
      <w:r w:rsidRPr="004446E2">
        <w:rPr>
          <w:b/>
          <w:sz w:val="24"/>
          <w:szCs w:val="24"/>
        </w:rPr>
        <w:t xml:space="preserve"> </w:t>
      </w:r>
      <w:proofErr w:type="spellStart"/>
      <w:r w:rsidRPr="004446E2">
        <w:rPr>
          <w:b/>
          <w:sz w:val="24"/>
          <w:szCs w:val="24"/>
        </w:rPr>
        <w:t>its</w:t>
      </w:r>
      <w:proofErr w:type="spellEnd"/>
      <w:r w:rsidRPr="004446E2">
        <w:rPr>
          <w:b/>
          <w:sz w:val="24"/>
          <w:szCs w:val="24"/>
        </w:rPr>
        <w:t xml:space="preserve"> important that key object correctly override these methods and follow contact. If unequal object return different </w:t>
      </w:r>
      <w:proofErr w:type="spellStart"/>
      <w:r w:rsidRPr="004446E2">
        <w:rPr>
          <w:b/>
          <w:sz w:val="24"/>
          <w:szCs w:val="24"/>
        </w:rPr>
        <w:t>hashcode</w:t>
      </w:r>
      <w:proofErr w:type="spellEnd"/>
      <w:r w:rsidRPr="004446E2">
        <w:rPr>
          <w:b/>
          <w:sz w:val="24"/>
          <w:szCs w:val="24"/>
        </w:rPr>
        <w:t xml:space="preserve"> than chances of collision will be less which subsequently improve performance of </w:t>
      </w:r>
      <w:proofErr w:type="spellStart"/>
      <w:r w:rsidRPr="004446E2">
        <w:rPr>
          <w:b/>
          <w:sz w:val="24"/>
          <w:szCs w:val="24"/>
        </w:rPr>
        <w:t>HashMap</w:t>
      </w:r>
      <w:proofErr w:type="spellEnd"/>
      <w:r w:rsidRPr="004446E2">
        <w:rPr>
          <w:b/>
          <w:sz w:val="24"/>
          <w:szCs w:val="24"/>
        </w:rPr>
        <w:t>.</w:t>
      </w:r>
    </w:p>
    <w:p w:rsidR="004446E2" w:rsidRPr="004446E2" w:rsidRDefault="004446E2" w:rsidP="004446E2">
      <w:pPr>
        <w:spacing w:after="240"/>
        <w:rPr>
          <w:b/>
          <w:sz w:val="24"/>
          <w:szCs w:val="24"/>
        </w:rPr>
      </w:pPr>
      <w:r w:rsidRPr="004446E2">
        <w:rPr>
          <w:b/>
          <w:sz w:val="24"/>
          <w:szCs w:val="24"/>
        </w:rPr>
        <w:br/>
      </w:r>
    </w:p>
    <w:p w:rsidR="004446E2" w:rsidRPr="004446E2" w:rsidRDefault="004446E2" w:rsidP="004446E2">
      <w:pPr>
        <w:spacing w:after="0"/>
        <w:rPr>
          <w:b/>
          <w:color w:val="FF0000"/>
          <w:sz w:val="24"/>
          <w:szCs w:val="24"/>
        </w:rPr>
      </w:pPr>
      <w:r w:rsidRPr="004446E2">
        <w:rPr>
          <w:b/>
          <w:color w:val="FF0000"/>
          <w:sz w:val="24"/>
          <w:szCs w:val="24"/>
        </w:rPr>
        <w:t xml:space="preserve">2) Can we use any custom object as key in </w:t>
      </w:r>
      <w:proofErr w:type="spellStart"/>
      <w:proofErr w:type="gramStart"/>
      <w:r w:rsidRPr="004446E2">
        <w:rPr>
          <w:b/>
          <w:color w:val="FF0000"/>
          <w:sz w:val="24"/>
          <w:szCs w:val="24"/>
        </w:rPr>
        <w:t>HashMap</w:t>
      </w:r>
      <w:proofErr w:type="spellEnd"/>
      <w:r w:rsidRPr="004446E2">
        <w:rPr>
          <w:b/>
          <w:color w:val="FF0000"/>
          <w:sz w:val="24"/>
          <w:szCs w:val="24"/>
        </w:rPr>
        <w:t xml:space="preserve"> ?</w:t>
      </w:r>
      <w:proofErr w:type="gramEnd"/>
    </w:p>
    <w:p w:rsidR="004446E2" w:rsidRPr="004446E2" w:rsidRDefault="004446E2" w:rsidP="004446E2">
      <w:pPr>
        <w:rPr>
          <w:b/>
          <w:sz w:val="24"/>
          <w:szCs w:val="24"/>
        </w:rPr>
      </w:pPr>
      <w:r w:rsidRPr="004446E2">
        <w:rPr>
          <w:b/>
          <w:sz w:val="24"/>
          <w:szCs w:val="24"/>
        </w:rPr>
        <w:t xml:space="preserve">This is an extension of previous questions. </w:t>
      </w:r>
      <w:proofErr w:type="spellStart"/>
      <w:r w:rsidRPr="004446E2">
        <w:rPr>
          <w:b/>
          <w:sz w:val="24"/>
          <w:szCs w:val="24"/>
        </w:rPr>
        <w:t>Ofcourse</w:t>
      </w:r>
      <w:proofErr w:type="spellEnd"/>
      <w:r w:rsidRPr="004446E2">
        <w:rPr>
          <w:b/>
          <w:sz w:val="24"/>
          <w:szCs w:val="24"/>
        </w:rPr>
        <w:t xml:space="preserve"> you can use any </w:t>
      </w:r>
      <w:r w:rsidRPr="004446E2">
        <w:rPr>
          <w:rFonts w:ascii="Courier New" w:hAnsi="Courier New" w:cs="Courier New"/>
          <w:b/>
          <w:sz w:val="24"/>
          <w:szCs w:val="24"/>
        </w:rPr>
        <w:t>Object</w:t>
      </w:r>
      <w:r w:rsidRPr="004446E2">
        <w:rPr>
          <w:b/>
          <w:sz w:val="24"/>
          <w:szCs w:val="24"/>
        </w:rPr>
        <w:t xml:space="preserve"> as key in Java </w:t>
      </w:r>
      <w:proofErr w:type="spellStart"/>
      <w:r w:rsidRPr="004446E2">
        <w:rPr>
          <w:rFonts w:ascii="Courier New" w:hAnsi="Courier New" w:cs="Courier New"/>
          <w:b/>
          <w:sz w:val="24"/>
          <w:szCs w:val="24"/>
        </w:rPr>
        <w:t>HashMap</w:t>
      </w:r>
      <w:proofErr w:type="spellEnd"/>
      <w:r w:rsidRPr="004446E2">
        <w:rPr>
          <w:b/>
          <w:sz w:val="24"/>
          <w:szCs w:val="24"/>
        </w:rPr>
        <w:t xml:space="preserve"> provided it follows </w:t>
      </w:r>
      <w:r w:rsidRPr="004446E2">
        <w:rPr>
          <w:rFonts w:ascii="Courier New" w:hAnsi="Courier New" w:cs="Courier New"/>
          <w:b/>
          <w:sz w:val="24"/>
          <w:szCs w:val="24"/>
        </w:rPr>
        <w:t xml:space="preserve">equals and </w:t>
      </w:r>
      <w:proofErr w:type="spellStart"/>
      <w:r w:rsidRPr="004446E2">
        <w:rPr>
          <w:rFonts w:ascii="Courier New" w:hAnsi="Courier New" w:cs="Courier New"/>
          <w:b/>
          <w:sz w:val="24"/>
          <w:szCs w:val="24"/>
        </w:rPr>
        <w:t>hashCode</w:t>
      </w:r>
      <w:proofErr w:type="spellEnd"/>
      <w:r w:rsidRPr="004446E2">
        <w:rPr>
          <w:rFonts w:ascii="Courier New" w:hAnsi="Courier New" w:cs="Courier New"/>
          <w:b/>
          <w:sz w:val="24"/>
          <w:szCs w:val="24"/>
        </w:rPr>
        <w:t xml:space="preserve"> contract</w:t>
      </w:r>
      <w:r w:rsidRPr="004446E2">
        <w:rPr>
          <w:b/>
          <w:sz w:val="24"/>
          <w:szCs w:val="24"/>
        </w:rPr>
        <w:t xml:space="preserve"> and its </w:t>
      </w:r>
      <w:proofErr w:type="spellStart"/>
      <w:r w:rsidRPr="004446E2">
        <w:rPr>
          <w:b/>
          <w:sz w:val="24"/>
          <w:szCs w:val="24"/>
        </w:rPr>
        <w:t>hashCode</w:t>
      </w:r>
      <w:proofErr w:type="spellEnd"/>
      <w:r w:rsidRPr="004446E2">
        <w:rPr>
          <w:b/>
          <w:sz w:val="24"/>
          <w:szCs w:val="24"/>
        </w:rPr>
        <w:t xml:space="preserve"> should not vary once the object is inserted into </w:t>
      </w:r>
      <w:hyperlink r:id="rId17" w:history="1">
        <w:r w:rsidRPr="004446E2">
          <w:rPr>
            <w:rStyle w:val="Hyperlink"/>
            <w:b/>
            <w:sz w:val="24"/>
            <w:szCs w:val="24"/>
            <w:u w:val="none"/>
          </w:rPr>
          <w:t>Map</w:t>
        </w:r>
      </w:hyperlink>
      <w:r w:rsidRPr="004446E2">
        <w:rPr>
          <w:b/>
          <w:sz w:val="24"/>
          <w:szCs w:val="24"/>
        </w:rPr>
        <w:t xml:space="preserve">. </w:t>
      </w:r>
      <w:proofErr w:type="gramStart"/>
      <w:r w:rsidRPr="004446E2">
        <w:rPr>
          <w:b/>
          <w:sz w:val="24"/>
          <w:szCs w:val="24"/>
        </w:rPr>
        <w:t xml:space="preserve">If custom object is Immutable than this will be already taken care because you </w:t>
      </w:r>
      <w:proofErr w:type="spellStart"/>
      <w:r w:rsidRPr="004446E2">
        <w:rPr>
          <w:b/>
          <w:sz w:val="24"/>
          <w:szCs w:val="24"/>
        </w:rPr>
        <w:t>can not</w:t>
      </w:r>
      <w:proofErr w:type="spellEnd"/>
      <w:r w:rsidRPr="004446E2">
        <w:rPr>
          <w:b/>
          <w:sz w:val="24"/>
          <w:szCs w:val="24"/>
        </w:rPr>
        <w:t xml:space="preserve"> change it once created.</w:t>
      </w:r>
      <w:proofErr w:type="gramEnd"/>
      <w:r w:rsidRPr="004446E2">
        <w:rPr>
          <w:b/>
          <w:sz w:val="24"/>
          <w:szCs w:val="24"/>
        </w:rPr>
        <w:t xml:space="preserve"> </w:t>
      </w:r>
    </w:p>
    <w:p w:rsidR="004446E2" w:rsidRPr="004446E2" w:rsidRDefault="004446E2" w:rsidP="004446E2">
      <w:pPr>
        <w:spacing w:after="240"/>
        <w:rPr>
          <w:b/>
          <w:color w:val="FF0000"/>
          <w:sz w:val="24"/>
          <w:szCs w:val="24"/>
        </w:rPr>
      </w:pPr>
      <w:r w:rsidRPr="004446E2">
        <w:rPr>
          <w:b/>
          <w:sz w:val="24"/>
          <w:szCs w:val="24"/>
        </w:rPr>
        <w:br/>
      </w:r>
    </w:p>
    <w:p w:rsidR="004446E2" w:rsidRPr="004446E2" w:rsidRDefault="004446E2" w:rsidP="004446E2">
      <w:pPr>
        <w:spacing w:after="0"/>
        <w:rPr>
          <w:b/>
          <w:color w:val="FF0000"/>
          <w:sz w:val="24"/>
          <w:szCs w:val="24"/>
        </w:rPr>
      </w:pPr>
      <w:r w:rsidRPr="004446E2">
        <w:rPr>
          <w:b/>
          <w:color w:val="FF0000"/>
          <w:sz w:val="24"/>
          <w:szCs w:val="24"/>
        </w:rPr>
        <w:t xml:space="preserve">3) Can we use </w:t>
      </w:r>
      <w:proofErr w:type="spellStart"/>
      <w:r w:rsidRPr="004446E2">
        <w:rPr>
          <w:b/>
          <w:color w:val="FF0000"/>
          <w:sz w:val="24"/>
          <w:szCs w:val="24"/>
        </w:rPr>
        <w:t>ConcurrentHashMap</w:t>
      </w:r>
      <w:proofErr w:type="spellEnd"/>
      <w:r w:rsidRPr="004446E2">
        <w:rPr>
          <w:b/>
          <w:color w:val="FF0000"/>
          <w:sz w:val="24"/>
          <w:szCs w:val="24"/>
        </w:rPr>
        <w:t xml:space="preserve"> in place of </w:t>
      </w:r>
      <w:proofErr w:type="spellStart"/>
      <w:proofErr w:type="gramStart"/>
      <w:r w:rsidRPr="004446E2">
        <w:rPr>
          <w:b/>
          <w:color w:val="FF0000"/>
          <w:sz w:val="24"/>
          <w:szCs w:val="24"/>
        </w:rPr>
        <w:t>Hashtable</w:t>
      </w:r>
      <w:proofErr w:type="spellEnd"/>
      <w:r w:rsidRPr="004446E2">
        <w:rPr>
          <w:b/>
          <w:color w:val="FF0000"/>
          <w:sz w:val="24"/>
          <w:szCs w:val="24"/>
        </w:rPr>
        <w:t xml:space="preserve"> ?</w:t>
      </w:r>
      <w:proofErr w:type="gramEnd"/>
    </w:p>
    <w:p w:rsidR="004446E2" w:rsidRPr="004446E2" w:rsidRDefault="004446E2" w:rsidP="004446E2">
      <w:pPr>
        <w:rPr>
          <w:b/>
          <w:sz w:val="24"/>
          <w:szCs w:val="24"/>
        </w:rPr>
      </w:pPr>
      <w:r w:rsidRPr="004446E2">
        <w:rPr>
          <w:b/>
          <w:sz w:val="24"/>
          <w:szCs w:val="24"/>
        </w:rPr>
        <w:t xml:space="preserve">This is another question which getting popular due to increasing popularity of </w:t>
      </w:r>
      <w:proofErr w:type="spellStart"/>
      <w:r w:rsidRPr="004446E2">
        <w:rPr>
          <w:rFonts w:ascii="inherit" w:hAnsi="inherit"/>
          <w:b/>
          <w:sz w:val="24"/>
          <w:szCs w:val="24"/>
        </w:rPr>
        <w:t>ConcurrentHashMap</w:t>
      </w:r>
      <w:proofErr w:type="spellEnd"/>
      <w:r w:rsidRPr="004446E2">
        <w:rPr>
          <w:b/>
          <w:sz w:val="24"/>
          <w:szCs w:val="24"/>
        </w:rPr>
        <w:t xml:space="preserve">. Since we know </w:t>
      </w:r>
      <w:proofErr w:type="spellStart"/>
      <w:r w:rsidRPr="004446E2">
        <w:rPr>
          <w:rFonts w:ascii="inherit" w:hAnsi="inherit"/>
          <w:b/>
          <w:sz w:val="24"/>
          <w:szCs w:val="24"/>
        </w:rPr>
        <w:t>Hashtable</w:t>
      </w:r>
      <w:proofErr w:type="spellEnd"/>
      <w:r w:rsidRPr="004446E2">
        <w:rPr>
          <w:rFonts w:ascii="inherit" w:hAnsi="inherit"/>
          <w:b/>
          <w:sz w:val="24"/>
          <w:szCs w:val="24"/>
        </w:rPr>
        <w:t xml:space="preserve"> </w:t>
      </w:r>
      <w:r w:rsidRPr="004446E2">
        <w:rPr>
          <w:b/>
          <w:sz w:val="24"/>
          <w:szCs w:val="24"/>
        </w:rPr>
        <w:t xml:space="preserve">is synchronized but </w:t>
      </w:r>
      <w:proofErr w:type="spellStart"/>
      <w:r w:rsidRPr="004446E2">
        <w:rPr>
          <w:rFonts w:ascii="inherit" w:hAnsi="inherit"/>
          <w:b/>
          <w:sz w:val="24"/>
          <w:szCs w:val="24"/>
        </w:rPr>
        <w:t>ConcurrentHashMap</w:t>
      </w:r>
      <w:proofErr w:type="spellEnd"/>
      <w:r w:rsidRPr="004446E2">
        <w:rPr>
          <w:rFonts w:ascii="inherit" w:hAnsi="inherit"/>
          <w:b/>
          <w:sz w:val="24"/>
          <w:szCs w:val="24"/>
        </w:rPr>
        <w:t xml:space="preserve"> </w:t>
      </w:r>
      <w:r w:rsidRPr="004446E2">
        <w:rPr>
          <w:b/>
          <w:sz w:val="24"/>
          <w:szCs w:val="24"/>
        </w:rPr>
        <w:t xml:space="preserve">provides better concurrency by only locking portion of map determined by concurrency level. </w:t>
      </w:r>
      <w:proofErr w:type="spellStart"/>
      <w:r w:rsidRPr="004446E2">
        <w:rPr>
          <w:rFonts w:ascii="Arial" w:hAnsi="Arial" w:cs="Arial"/>
          <w:b/>
          <w:sz w:val="24"/>
          <w:szCs w:val="24"/>
        </w:rPr>
        <w:t>ConcurrentHashMap</w:t>
      </w:r>
      <w:proofErr w:type="spellEnd"/>
      <w:r w:rsidRPr="004446E2">
        <w:rPr>
          <w:rFonts w:ascii="Arial" w:hAnsi="Arial" w:cs="Arial"/>
          <w:b/>
          <w:sz w:val="24"/>
          <w:szCs w:val="24"/>
        </w:rPr>
        <w:t xml:space="preserve"> </w:t>
      </w:r>
      <w:r w:rsidRPr="004446E2">
        <w:rPr>
          <w:b/>
          <w:sz w:val="24"/>
          <w:szCs w:val="24"/>
        </w:rPr>
        <w:t xml:space="preserve">is certainly introduced as </w:t>
      </w:r>
      <w:proofErr w:type="spellStart"/>
      <w:r w:rsidRPr="004446E2">
        <w:rPr>
          <w:rFonts w:ascii="inherit" w:hAnsi="inherit"/>
          <w:b/>
          <w:sz w:val="24"/>
          <w:szCs w:val="24"/>
        </w:rPr>
        <w:t>Hashtable</w:t>
      </w:r>
      <w:proofErr w:type="spellEnd"/>
      <w:r w:rsidRPr="004446E2">
        <w:rPr>
          <w:rFonts w:ascii="inherit" w:hAnsi="inherit"/>
          <w:b/>
          <w:sz w:val="24"/>
          <w:szCs w:val="24"/>
        </w:rPr>
        <w:t xml:space="preserve"> </w:t>
      </w:r>
      <w:r w:rsidRPr="004446E2">
        <w:rPr>
          <w:b/>
          <w:sz w:val="24"/>
          <w:szCs w:val="24"/>
        </w:rPr>
        <w:t xml:space="preserve">and can be used in place of it but </w:t>
      </w:r>
      <w:proofErr w:type="spellStart"/>
      <w:r w:rsidRPr="004446E2">
        <w:rPr>
          <w:rFonts w:ascii="inherit" w:hAnsi="inherit"/>
          <w:b/>
          <w:sz w:val="24"/>
          <w:szCs w:val="24"/>
        </w:rPr>
        <w:t>Hashtable</w:t>
      </w:r>
      <w:proofErr w:type="spellEnd"/>
      <w:r w:rsidRPr="004446E2">
        <w:rPr>
          <w:rFonts w:ascii="inherit" w:hAnsi="inherit"/>
          <w:b/>
          <w:sz w:val="24"/>
          <w:szCs w:val="24"/>
        </w:rPr>
        <w:t xml:space="preserve"> </w:t>
      </w:r>
      <w:r w:rsidRPr="004446E2">
        <w:rPr>
          <w:b/>
          <w:sz w:val="24"/>
          <w:szCs w:val="24"/>
        </w:rPr>
        <w:t xml:space="preserve">provide stronger thread-safety than </w:t>
      </w:r>
      <w:proofErr w:type="spellStart"/>
      <w:r w:rsidRPr="004446E2">
        <w:rPr>
          <w:b/>
          <w:sz w:val="24"/>
          <w:szCs w:val="24"/>
        </w:rPr>
        <w:t>ConcurrentHashMap</w:t>
      </w:r>
      <w:proofErr w:type="spellEnd"/>
      <w:r w:rsidRPr="004446E2">
        <w:rPr>
          <w:b/>
          <w:sz w:val="24"/>
          <w:szCs w:val="24"/>
        </w:rPr>
        <w:t xml:space="preserve">. See my post </w:t>
      </w:r>
      <w:hyperlink r:id="rId18" w:history="1">
        <w:r w:rsidRPr="004446E2">
          <w:rPr>
            <w:rStyle w:val="Hyperlink"/>
            <w:b/>
            <w:sz w:val="24"/>
            <w:szCs w:val="24"/>
            <w:u w:val="none"/>
          </w:rPr>
          <w:t xml:space="preserve">difference between </w:t>
        </w:r>
        <w:proofErr w:type="spellStart"/>
        <w:r w:rsidRPr="004446E2">
          <w:rPr>
            <w:rStyle w:val="Hyperlink"/>
            <w:b/>
            <w:sz w:val="24"/>
            <w:szCs w:val="24"/>
            <w:u w:val="none"/>
          </w:rPr>
          <w:t>Hashtable</w:t>
        </w:r>
        <w:proofErr w:type="spellEnd"/>
        <w:r w:rsidRPr="004446E2">
          <w:rPr>
            <w:rStyle w:val="Hyperlink"/>
            <w:b/>
            <w:sz w:val="24"/>
            <w:szCs w:val="24"/>
            <w:u w:val="none"/>
          </w:rPr>
          <w:t xml:space="preserve"> and </w:t>
        </w:r>
        <w:proofErr w:type="spellStart"/>
        <w:r w:rsidRPr="004446E2">
          <w:rPr>
            <w:rStyle w:val="Hyperlink"/>
            <w:b/>
            <w:sz w:val="24"/>
            <w:szCs w:val="24"/>
            <w:u w:val="none"/>
          </w:rPr>
          <w:t>ConcurrentHashMap</w:t>
        </w:r>
        <w:proofErr w:type="spellEnd"/>
      </w:hyperlink>
      <w:r w:rsidRPr="004446E2">
        <w:rPr>
          <w:b/>
          <w:sz w:val="24"/>
          <w:szCs w:val="24"/>
        </w:rPr>
        <w:t xml:space="preserve"> for more details.</w:t>
      </w:r>
    </w:p>
    <w:p w:rsidR="004446E2" w:rsidRPr="004446E2" w:rsidRDefault="004446E2" w:rsidP="004446E2">
      <w:pPr>
        <w:rPr>
          <w:b/>
          <w:sz w:val="24"/>
          <w:szCs w:val="24"/>
        </w:rPr>
      </w:pPr>
    </w:p>
    <w:p w:rsidR="004446E2" w:rsidRPr="004446E2" w:rsidRDefault="004446E2" w:rsidP="004446E2">
      <w:pPr>
        <w:rPr>
          <w:b/>
          <w:sz w:val="24"/>
          <w:szCs w:val="24"/>
        </w:rPr>
      </w:pPr>
      <w:r w:rsidRPr="004446E2">
        <w:rPr>
          <w:b/>
          <w:sz w:val="24"/>
          <w:szCs w:val="24"/>
        </w:rPr>
        <w:t xml:space="preserve">Personally, I like this question because of its depth and number of concept it touches indirectly, if you look at questions asked during interview this </w:t>
      </w:r>
      <w:proofErr w:type="spellStart"/>
      <w:proofErr w:type="gramStart"/>
      <w:r w:rsidRPr="004446E2">
        <w:rPr>
          <w:b/>
          <w:sz w:val="24"/>
          <w:szCs w:val="24"/>
        </w:rPr>
        <w:t>HashMap</w:t>
      </w:r>
      <w:proofErr w:type="spellEnd"/>
      <w:r w:rsidRPr="004446E2">
        <w:rPr>
          <w:b/>
          <w:sz w:val="24"/>
          <w:szCs w:val="24"/>
        </w:rPr>
        <w:t xml:space="preserve">  questions</w:t>
      </w:r>
      <w:proofErr w:type="gramEnd"/>
      <w:r w:rsidRPr="004446E2">
        <w:rPr>
          <w:b/>
          <w:sz w:val="24"/>
          <w:szCs w:val="24"/>
        </w:rPr>
        <w:t xml:space="preserve"> has verified </w:t>
      </w:r>
    </w:p>
    <w:p w:rsidR="004446E2" w:rsidRPr="004446E2" w:rsidRDefault="004446E2" w:rsidP="004446E2">
      <w:pPr>
        <w:numPr>
          <w:ilvl w:val="0"/>
          <w:numId w:val="7"/>
        </w:numPr>
        <w:spacing w:before="100" w:beforeAutospacing="1" w:after="100" w:afterAutospacing="1" w:line="240" w:lineRule="auto"/>
        <w:rPr>
          <w:b/>
          <w:sz w:val="24"/>
          <w:szCs w:val="24"/>
        </w:rPr>
      </w:pPr>
      <w:r w:rsidRPr="004446E2">
        <w:rPr>
          <w:b/>
          <w:sz w:val="24"/>
          <w:szCs w:val="24"/>
        </w:rPr>
        <w:t xml:space="preserve">Concept of hashing </w:t>
      </w:r>
    </w:p>
    <w:p w:rsidR="004446E2" w:rsidRPr="004446E2" w:rsidRDefault="004446E2" w:rsidP="004446E2">
      <w:pPr>
        <w:numPr>
          <w:ilvl w:val="0"/>
          <w:numId w:val="7"/>
        </w:numPr>
        <w:spacing w:before="100" w:beforeAutospacing="1" w:after="100" w:afterAutospacing="1" w:line="240" w:lineRule="auto"/>
        <w:rPr>
          <w:b/>
          <w:sz w:val="24"/>
          <w:szCs w:val="24"/>
        </w:rPr>
      </w:pPr>
      <w:r w:rsidRPr="004446E2">
        <w:rPr>
          <w:b/>
          <w:sz w:val="24"/>
          <w:szCs w:val="24"/>
        </w:rPr>
        <w:t xml:space="preserve">Collision resolution in </w:t>
      </w:r>
      <w:proofErr w:type="spellStart"/>
      <w:r w:rsidRPr="004446E2">
        <w:rPr>
          <w:b/>
          <w:sz w:val="24"/>
          <w:szCs w:val="24"/>
        </w:rPr>
        <w:t>HashMap</w:t>
      </w:r>
      <w:proofErr w:type="spellEnd"/>
      <w:r w:rsidRPr="004446E2">
        <w:rPr>
          <w:b/>
          <w:sz w:val="24"/>
          <w:szCs w:val="24"/>
        </w:rPr>
        <w:t xml:space="preserve"> </w:t>
      </w:r>
    </w:p>
    <w:p w:rsidR="004446E2" w:rsidRPr="004446E2" w:rsidRDefault="004446E2" w:rsidP="004446E2">
      <w:pPr>
        <w:numPr>
          <w:ilvl w:val="0"/>
          <w:numId w:val="7"/>
        </w:numPr>
        <w:spacing w:before="100" w:beforeAutospacing="1" w:after="100" w:afterAutospacing="1" w:line="240" w:lineRule="auto"/>
        <w:rPr>
          <w:b/>
          <w:sz w:val="24"/>
          <w:szCs w:val="24"/>
        </w:rPr>
      </w:pPr>
      <w:r w:rsidRPr="004446E2">
        <w:rPr>
          <w:b/>
          <w:sz w:val="24"/>
          <w:szCs w:val="24"/>
        </w:rPr>
        <w:t xml:space="preserve">Use of equals () and </w:t>
      </w:r>
      <w:proofErr w:type="spellStart"/>
      <w:r w:rsidRPr="004446E2">
        <w:rPr>
          <w:b/>
          <w:sz w:val="24"/>
          <w:szCs w:val="24"/>
        </w:rPr>
        <w:t>hashCode</w:t>
      </w:r>
      <w:proofErr w:type="spellEnd"/>
      <w:r w:rsidRPr="004446E2">
        <w:rPr>
          <w:b/>
          <w:sz w:val="24"/>
          <w:szCs w:val="24"/>
        </w:rPr>
        <w:t xml:space="preserve"> () and there importance in </w:t>
      </w:r>
      <w:proofErr w:type="spellStart"/>
      <w:r w:rsidRPr="004446E2">
        <w:rPr>
          <w:b/>
          <w:sz w:val="24"/>
          <w:szCs w:val="24"/>
        </w:rPr>
        <w:t>HashMap</w:t>
      </w:r>
      <w:proofErr w:type="spellEnd"/>
      <w:r w:rsidRPr="004446E2">
        <w:rPr>
          <w:b/>
          <w:sz w:val="24"/>
          <w:szCs w:val="24"/>
        </w:rPr>
        <w:t>?</w:t>
      </w:r>
    </w:p>
    <w:p w:rsidR="004446E2" w:rsidRPr="004446E2" w:rsidRDefault="004446E2" w:rsidP="004446E2">
      <w:pPr>
        <w:numPr>
          <w:ilvl w:val="0"/>
          <w:numId w:val="7"/>
        </w:numPr>
        <w:spacing w:before="100" w:beforeAutospacing="1" w:after="100" w:afterAutospacing="1" w:line="240" w:lineRule="auto"/>
        <w:rPr>
          <w:b/>
          <w:sz w:val="24"/>
          <w:szCs w:val="24"/>
        </w:rPr>
      </w:pPr>
      <w:r w:rsidRPr="004446E2">
        <w:rPr>
          <w:b/>
          <w:sz w:val="24"/>
          <w:szCs w:val="24"/>
        </w:rPr>
        <w:t>Benefit of immutable object?</w:t>
      </w:r>
    </w:p>
    <w:p w:rsidR="004446E2" w:rsidRPr="004446E2" w:rsidRDefault="004446E2" w:rsidP="004446E2">
      <w:pPr>
        <w:numPr>
          <w:ilvl w:val="0"/>
          <w:numId w:val="7"/>
        </w:numPr>
        <w:spacing w:before="100" w:beforeAutospacing="1" w:after="100" w:afterAutospacing="1" w:line="240" w:lineRule="auto"/>
        <w:rPr>
          <w:b/>
          <w:sz w:val="24"/>
          <w:szCs w:val="24"/>
        </w:rPr>
      </w:pPr>
      <w:r w:rsidRPr="004446E2">
        <w:rPr>
          <w:b/>
          <w:sz w:val="24"/>
          <w:szCs w:val="24"/>
        </w:rPr>
        <w:t xml:space="preserve">Race condition on </w:t>
      </w:r>
      <w:proofErr w:type="spellStart"/>
      <w:r w:rsidRPr="004446E2">
        <w:rPr>
          <w:b/>
          <w:sz w:val="24"/>
          <w:szCs w:val="24"/>
        </w:rPr>
        <w:t>HashMap</w:t>
      </w:r>
      <w:proofErr w:type="spellEnd"/>
      <w:r w:rsidRPr="004446E2">
        <w:rPr>
          <w:b/>
          <w:sz w:val="24"/>
          <w:szCs w:val="24"/>
        </w:rPr>
        <w:t xml:space="preserve">  in Java</w:t>
      </w:r>
    </w:p>
    <w:p w:rsidR="004446E2" w:rsidRPr="004446E2" w:rsidRDefault="004446E2" w:rsidP="004446E2">
      <w:pPr>
        <w:numPr>
          <w:ilvl w:val="0"/>
          <w:numId w:val="7"/>
        </w:numPr>
        <w:spacing w:before="100" w:beforeAutospacing="1" w:after="100" w:afterAutospacing="1" w:line="240" w:lineRule="auto"/>
        <w:rPr>
          <w:b/>
          <w:sz w:val="24"/>
          <w:szCs w:val="24"/>
        </w:rPr>
      </w:pPr>
      <w:r w:rsidRPr="004446E2">
        <w:rPr>
          <w:b/>
          <w:sz w:val="24"/>
          <w:szCs w:val="24"/>
        </w:rPr>
        <w:t xml:space="preserve">Resizing of Java </w:t>
      </w:r>
      <w:proofErr w:type="spellStart"/>
      <w:r w:rsidRPr="004446E2">
        <w:rPr>
          <w:b/>
          <w:sz w:val="24"/>
          <w:szCs w:val="24"/>
        </w:rPr>
        <w:t>HashMap</w:t>
      </w:r>
      <w:proofErr w:type="spellEnd"/>
      <w:r w:rsidRPr="004446E2">
        <w:rPr>
          <w:b/>
          <w:sz w:val="24"/>
          <w:szCs w:val="24"/>
        </w:rPr>
        <w:t xml:space="preserve"> </w:t>
      </w:r>
    </w:p>
    <w:p w:rsidR="004446E2" w:rsidRPr="004446E2" w:rsidRDefault="004446E2" w:rsidP="004446E2">
      <w:pPr>
        <w:spacing w:after="0"/>
        <w:rPr>
          <w:b/>
          <w:sz w:val="24"/>
          <w:szCs w:val="24"/>
        </w:rPr>
      </w:pPr>
    </w:p>
    <w:p w:rsidR="004446E2" w:rsidRPr="004446E2" w:rsidRDefault="004446E2" w:rsidP="004446E2">
      <w:pPr>
        <w:rPr>
          <w:b/>
          <w:sz w:val="24"/>
          <w:szCs w:val="24"/>
        </w:rPr>
      </w:pPr>
      <w:r w:rsidRPr="004446E2">
        <w:rPr>
          <w:b/>
          <w:sz w:val="24"/>
          <w:szCs w:val="24"/>
        </w:rPr>
        <w:t>Just to summarize here are the answers which does makes sense for above questions</w:t>
      </w:r>
    </w:p>
    <w:p w:rsidR="004446E2" w:rsidRPr="004446E2" w:rsidRDefault="004446E2" w:rsidP="004446E2">
      <w:pPr>
        <w:rPr>
          <w:b/>
          <w:color w:val="FF0000"/>
          <w:sz w:val="24"/>
          <w:szCs w:val="24"/>
        </w:rPr>
      </w:pPr>
    </w:p>
    <w:p w:rsidR="004446E2" w:rsidRPr="004446E2" w:rsidRDefault="004446E2" w:rsidP="004446E2">
      <w:pPr>
        <w:rPr>
          <w:b/>
          <w:color w:val="FF0000"/>
          <w:sz w:val="24"/>
          <w:szCs w:val="24"/>
        </w:rPr>
      </w:pPr>
      <w:r w:rsidRPr="004446E2">
        <w:rPr>
          <w:b/>
          <w:bCs/>
          <w:color w:val="FF0000"/>
          <w:sz w:val="24"/>
          <w:szCs w:val="24"/>
        </w:rPr>
        <w:t xml:space="preserve">How </w:t>
      </w:r>
      <w:proofErr w:type="spellStart"/>
      <w:proofErr w:type="gramStart"/>
      <w:r w:rsidRPr="004446E2">
        <w:rPr>
          <w:b/>
          <w:bCs/>
          <w:color w:val="FF0000"/>
          <w:sz w:val="24"/>
          <w:szCs w:val="24"/>
        </w:rPr>
        <w:t>HashMap</w:t>
      </w:r>
      <w:proofErr w:type="spellEnd"/>
      <w:r w:rsidRPr="004446E2">
        <w:rPr>
          <w:b/>
          <w:bCs/>
          <w:color w:val="FF0000"/>
          <w:sz w:val="24"/>
          <w:szCs w:val="24"/>
        </w:rPr>
        <w:t xml:space="preserve">  works</w:t>
      </w:r>
      <w:proofErr w:type="gramEnd"/>
      <w:r w:rsidRPr="004446E2">
        <w:rPr>
          <w:b/>
          <w:bCs/>
          <w:color w:val="FF0000"/>
          <w:sz w:val="24"/>
          <w:szCs w:val="24"/>
        </w:rPr>
        <w:t xml:space="preserve"> in Java</w:t>
      </w:r>
    </w:p>
    <w:p w:rsidR="004446E2" w:rsidRPr="004446E2" w:rsidRDefault="004446E2" w:rsidP="004446E2">
      <w:pPr>
        <w:rPr>
          <w:ins w:id="170" w:author="Unknown"/>
          <w:b/>
          <w:sz w:val="24"/>
          <w:szCs w:val="24"/>
        </w:rPr>
      </w:pPr>
      <w:proofErr w:type="spellStart"/>
      <w:ins w:id="171" w:author="Unknown">
        <w:r w:rsidRPr="004446E2">
          <w:rPr>
            <w:b/>
            <w:sz w:val="24"/>
            <w:szCs w:val="24"/>
          </w:rPr>
          <w:t>HashMap</w:t>
        </w:r>
        <w:proofErr w:type="spellEnd"/>
        <w:r w:rsidRPr="004446E2">
          <w:rPr>
            <w:b/>
            <w:sz w:val="24"/>
            <w:szCs w:val="24"/>
          </w:rPr>
          <w:t xml:space="preserve">  works on principle of hashing, we have </w:t>
        </w:r>
        <w:r w:rsidRPr="004446E2">
          <w:rPr>
            <w:rFonts w:ascii="Courier New" w:hAnsi="Courier New" w:cs="Courier New"/>
            <w:b/>
            <w:sz w:val="24"/>
            <w:szCs w:val="24"/>
          </w:rPr>
          <w:t xml:space="preserve">put() </w:t>
        </w:r>
        <w:r w:rsidRPr="004446E2">
          <w:rPr>
            <w:b/>
            <w:sz w:val="24"/>
            <w:szCs w:val="24"/>
          </w:rPr>
          <w:t xml:space="preserve">and </w:t>
        </w:r>
        <w:r w:rsidRPr="004446E2">
          <w:rPr>
            <w:rFonts w:ascii="Courier New" w:hAnsi="Courier New" w:cs="Courier New"/>
            <w:b/>
            <w:sz w:val="24"/>
            <w:szCs w:val="24"/>
          </w:rPr>
          <w:t>get()</w:t>
        </w:r>
        <w:r w:rsidRPr="004446E2">
          <w:rPr>
            <w:b/>
            <w:sz w:val="24"/>
            <w:szCs w:val="24"/>
          </w:rPr>
          <w:t xml:space="preserve"> method for storing and retrieving object form </w:t>
        </w:r>
        <w:proofErr w:type="spellStart"/>
        <w:r w:rsidRPr="004446E2">
          <w:rPr>
            <w:b/>
            <w:sz w:val="24"/>
            <w:szCs w:val="24"/>
          </w:rPr>
          <w:t>HashMap</w:t>
        </w:r>
        <w:proofErr w:type="spellEnd"/>
        <w:r w:rsidRPr="004446E2">
          <w:rPr>
            <w:b/>
            <w:sz w:val="24"/>
            <w:szCs w:val="24"/>
          </w:rPr>
          <w:t xml:space="preserve"> .When we pass an both key and value to put() method to store on </w:t>
        </w:r>
        <w:proofErr w:type="spellStart"/>
        <w:r w:rsidRPr="004446E2">
          <w:rPr>
            <w:b/>
            <w:sz w:val="24"/>
            <w:szCs w:val="24"/>
          </w:rPr>
          <w:t>HashMap</w:t>
        </w:r>
        <w:proofErr w:type="spellEnd"/>
        <w:r w:rsidRPr="004446E2">
          <w:rPr>
            <w:b/>
            <w:sz w:val="24"/>
            <w:szCs w:val="24"/>
          </w:rPr>
          <w:t xml:space="preserve"> , it uses key object </w:t>
        </w:r>
        <w:proofErr w:type="spellStart"/>
        <w:r w:rsidRPr="004446E2">
          <w:rPr>
            <w:b/>
            <w:sz w:val="24"/>
            <w:szCs w:val="24"/>
          </w:rPr>
          <w:t>hashcode</w:t>
        </w:r>
        <w:proofErr w:type="spellEnd"/>
        <w:r w:rsidRPr="004446E2">
          <w:rPr>
            <w:b/>
            <w:sz w:val="24"/>
            <w:szCs w:val="24"/>
          </w:rPr>
          <w:t xml:space="preserve">() method to calculate </w:t>
        </w:r>
        <w:proofErr w:type="spellStart"/>
        <w:r w:rsidRPr="004446E2">
          <w:rPr>
            <w:b/>
            <w:sz w:val="24"/>
            <w:szCs w:val="24"/>
          </w:rPr>
          <w:t>hashcode</w:t>
        </w:r>
        <w:proofErr w:type="spellEnd"/>
        <w:r w:rsidRPr="004446E2">
          <w:rPr>
            <w:b/>
            <w:sz w:val="24"/>
            <w:szCs w:val="24"/>
          </w:rPr>
          <w:t xml:space="preserve"> and they by applying hashing on that </w:t>
        </w:r>
        <w:proofErr w:type="spellStart"/>
        <w:r w:rsidRPr="004446E2">
          <w:rPr>
            <w:b/>
            <w:sz w:val="24"/>
            <w:szCs w:val="24"/>
          </w:rPr>
          <w:t>hashcode</w:t>
        </w:r>
        <w:proofErr w:type="spellEnd"/>
        <w:r w:rsidRPr="004446E2">
          <w:rPr>
            <w:b/>
            <w:sz w:val="24"/>
            <w:szCs w:val="24"/>
          </w:rPr>
          <w:t xml:space="preserve"> it identifies bucket location for storing value object. While retrieving it uses key object equals method to find out correct key value pair and return value object associated with that key. </w:t>
        </w:r>
        <w:proofErr w:type="spellStart"/>
        <w:proofErr w:type="gramStart"/>
        <w:r w:rsidRPr="004446E2">
          <w:rPr>
            <w:b/>
            <w:sz w:val="24"/>
            <w:szCs w:val="24"/>
          </w:rPr>
          <w:t>HashMap</w:t>
        </w:r>
        <w:proofErr w:type="spellEnd"/>
        <w:r w:rsidRPr="004446E2">
          <w:rPr>
            <w:b/>
            <w:sz w:val="24"/>
            <w:szCs w:val="24"/>
          </w:rPr>
          <w:t xml:space="preserve">  uses</w:t>
        </w:r>
        <w:proofErr w:type="gramEnd"/>
        <w:r w:rsidRPr="004446E2">
          <w:rPr>
            <w:b/>
            <w:sz w:val="24"/>
            <w:szCs w:val="24"/>
          </w:rPr>
          <w:t xml:space="preserve"> linked list in case of collision and object will be stored in next node of linked list. Also </w:t>
        </w:r>
        <w:r w:rsidRPr="004446E2">
          <w:rPr>
            <w:b/>
            <w:sz w:val="24"/>
            <w:szCs w:val="24"/>
          </w:rPr>
          <w:fldChar w:fldCharType="begin"/>
        </w:r>
        <w:r w:rsidRPr="004446E2">
          <w:rPr>
            <w:b/>
            <w:sz w:val="24"/>
            <w:szCs w:val="24"/>
          </w:rPr>
          <w:instrText xml:space="preserve"> HYPERLINK "http://java67.blogspot.com/2013/02/10-examples-of-hashmap-in-java-programming-tutorial.html" </w:instrText>
        </w:r>
        <w:r w:rsidRPr="004446E2">
          <w:rPr>
            <w:b/>
            <w:sz w:val="24"/>
            <w:szCs w:val="24"/>
          </w:rPr>
          <w:fldChar w:fldCharType="separate"/>
        </w:r>
        <w:proofErr w:type="spellStart"/>
        <w:r w:rsidRPr="004446E2">
          <w:rPr>
            <w:rStyle w:val="Hyperlink"/>
            <w:b/>
            <w:sz w:val="24"/>
            <w:szCs w:val="24"/>
            <w:u w:val="none"/>
          </w:rPr>
          <w:t>HashMap</w:t>
        </w:r>
        <w:proofErr w:type="spellEnd"/>
        <w:r w:rsidRPr="004446E2">
          <w:rPr>
            <w:rStyle w:val="Hyperlink"/>
            <w:b/>
            <w:sz w:val="24"/>
            <w:szCs w:val="24"/>
            <w:u w:val="none"/>
          </w:rPr>
          <w:t xml:space="preserve"> stores both key and value </w:t>
        </w:r>
        <w:proofErr w:type="spellStart"/>
        <w:r w:rsidRPr="004446E2">
          <w:rPr>
            <w:rStyle w:val="Hyperlink"/>
            <w:b/>
            <w:sz w:val="24"/>
            <w:szCs w:val="24"/>
            <w:u w:val="none"/>
          </w:rPr>
          <w:t>tuple</w:t>
        </w:r>
        <w:proofErr w:type="spellEnd"/>
        <w:r w:rsidRPr="004446E2">
          <w:rPr>
            <w:b/>
            <w:sz w:val="24"/>
            <w:szCs w:val="24"/>
          </w:rPr>
          <w:fldChar w:fldCharType="end"/>
        </w:r>
        <w:r w:rsidRPr="004446E2">
          <w:rPr>
            <w:b/>
            <w:sz w:val="24"/>
            <w:szCs w:val="24"/>
          </w:rPr>
          <w:t xml:space="preserve"> in every node of linked list in form of </w:t>
        </w:r>
        <w:proofErr w:type="spellStart"/>
        <w:r w:rsidRPr="004446E2">
          <w:rPr>
            <w:b/>
            <w:sz w:val="24"/>
            <w:szCs w:val="24"/>
          </w:rPr>
          <w:t>Map.Entry</w:t>
        </w:r>
        <w:proofErr w:type="spellEnd"/>
        <w:r w:rsidRPr="004446E2">
          <w:rPr>
            <w:b/>
            <w:sz w:val="24"/>
            <w:szCs w:val="24"/>
          </w:rPr>
          <w:t xml:space="preserve"> object. </w:t>
        </w:r>
      </w:ins>
    </w:p>
    <w:p w:rsidR="004446E2" w:rsidRPr="004446E2" w:rsidRDefault="004446E2" w:rsidP="004446E2">
      <w:pPr>
        <w:spacing w:after="240"/>
        <w:rPr>
          <w:ins w:id="172" w:author="Unknown"/>
          <w:b/>
          <w:sz w:val="24"/>
          <w:szCs w:val="24"/>
        </w:rPr>
      </w:pPr>
    </w:p>
    <w:p w:rsidR="004446E2" w:rsidRPr="004446E2" w:rsidRDefault="004446E2" w:rsidP="004446E2">
      <w:pPr>
        <w:spacing w:after="0"/>
        <w:rPr>
          <w:b/>
          <w:color w:val="FF0000"/>
          <w:sz w:val="24"/>
          <w:szCs w:val="24"/>
        </w:rPr>
      </w:pPr>
      <w:r w:rsidRPr="004446E2">
        <w:rPr>
          <w:b/>
          <w:bCs/>
          <w:color w:val="FF0000"/>
          <w:sz w:val="24"/>
          <w:szCs w:val="24"/>
        </w:rPr>
        <w:t xml:space="preserve">What will happen if two different </w:t>
      </w:r>
      <w:proofErr w:type="spellStart"/>
      <w:proofErr w:type="gramStart"/>
      <w:r w:rsidRPr="004446E2">
        <w:rPr>
          <w:b/>
          <w:bCs/>
          <w:color w:val="FF0000"/>
          <w:sz w:val="24"/>
          <w:szCs w:val="24"/>
        </w:rPr>
        <w:t>HashMap</w:t>
      </w:r>
      <w:proofErr w:type="spellEnd"/>
      <w:r w:rsidRPr="004446E2">
        <w:rPr>
          <w:b/>
          <w:bCs/>
          <w:color w:val="FF0000"/>
          <w:sz w:val="24"/>
          <w:szCs w:val="24"/>
        </w:rPr>
        <w:t xml:space="preserve">  key</w:t>
      </w:r>
      <w:proofErr w:type="gramEnd"/>
      <w:r w:rsidRPr="004446E2">
        <w:rPr>
          <w:b/>
          <w:bCs/>
          <w:color w:val="FF0000"/>
          <w:sz w:val="24"/>
          <w:szCs w:val="24"/>
        </w:rPr>
        <w:t xml:space="preserve"> objects have same </w:t>
      </w:r>
      <w:proofErr w:type="spellStart"/>
      <w:r w:rsidRPr="004446E2">
        <w:rPr>
          <w:b/>
          <w:bCs/>
          <w:color w:val="FF0000"/>
          <w:sz w:val="24"/>
          <w:szCs w:val="24"/>
        </w:rPr>
        <w:t>hashcode</w:t>
      </w:r>
      <w:proofErr w:type="spellEnd"/>
      <w:r w:rsidRPr="004446E2">
        <w:rPr>
          <w:b/>
          <w:bCs/>
          <w:color w:val="FF0000"/>
          <w:sz w:val="24"/>
          <w:szCs w:val="24"/>
        </w:rPr>
        <w:t>?</w:t>
      </w:r>
    </w:p>
    <w:p w:rsidR="004446E2" w:rsidRPr="004446E2" w:rsidRDefault="004446E2" w:rsidP="004446E2">
      <w:pPr>
        <w:rPr>
          <w:ins w:id="173" w:author="Unknown"/>
          <w:b/>
          <w:sz w:val="24"/>
          <w:szCs w:val="24"/>
        </w:rPr>
      </w:pPr>
      <w:ins w:id="174" w:author="Unknown">
        <w:r w:rsidRPr="004446E2">
          <w:rPr>
            <w:b/>
            <w:sz w:val="24"/>
            <w:szCs w:val="24"/>
          </w:rPr>
          <w:t xml:space="preserve">They will be stored in same bucket but no next node of linked list. And keys equals () method will be used to identify correct key value pair in </w:t>
        </w:r>
        <w:proofErr w:type="spellStart"/>
        <w:proofErr w:type="gramStart"/>
        <w:r w:rsidRPr="004446E2">
          <w:rPr>
            <w:b/>
            <w:sz w:val="24"/>
            <w:szCs w:val="24"/>
          </w:rPr>
          <w:t>HashMap</w:t>
        </w:r>
        <w:proofErr w:type="spellEnd"/>
        <w:r w:rsidRPr="004446E2">
          <w:rPr>
            <w:b/>
            <w:sz w:val="24"/>
            <w:szCs w:val="24"/>
          </w:rPr>
          <w:t xml:space="preserve"> .</w:t>
        </w:r>
        <w:proofErr w:type="gramEnd"/>
      </w:ins>
    </w:p>
    <w:p w:rsidR="004446E2" w:rsidRPr="004446E2" w:rsidRDefault="004446E2" w:rsidP="004446E2">
      <w:pPr>
        <w:spacing w:after="240"/>
        <w:rPr>
          <w:ins w:id="175" w:author="Unknown"/>
          <w:b/>
          <w:sz w:val="24"/>
          <w:szCs w:val="24"/>
        </w:rPr>
      </w:pPr>
    </w:p>
    <w:p w:rsidR="004446E2" w:rsidRPr="004446E2" w:rsidRDefault="004446E2" w:rsidP="004446E2">
      <w:pPr>
        <w:spacing w:after="240"/>
        <w:rPr>
          <w:ins w:id="176" w:author="Unknown"/>
          <w:b/>
          <w:sz w:val="24"/>
          <w:szCs w:val="24"/>
        </w:rPr>
      </w:pPr>
      <w:ins w:id="177" w:author="Unknown">
        <w:r w:rsidRPr="004446E2">
          <w:rPr>
            <w:b/>
            <w:sz w:val="24"/>
            <w:szCs w:val="24"/>
          </w:rPr>
          <w:t xml:space="preserve">In terms of usage Java </w:t>
        </w:r>
        <w:proofErr w:type="spellStart"/>
        <w:r w:rsidRPr="004446E2">
          <w:rPr>
            <w:b/>
            <w:sz w:val="24"/>
            <w:szCs w:val="24"/>
          </w:rPr>
          <w:t>HashMap</w:t>
        </w:r>
        <w:proofErr w:type="spellEnd"/>
        <w:r w:rsidRPr="004446E2">
          <w:rPr>
            <w:b/>
            <w:sz w:val="24"/>
            <w:szCs w:val="24"/>
          </w:rPr>
          <w:t xml:space="preserve"> is very versatile and I have mostly used </w:t>
        </w:r>
        <w:proofErr w:type="spellStart"/>
        <w:r w:rsidRPr="004446E2">
          <w:rPr>
            <w:b/>
            <w:sz w:val="24"/>
            <w:szCs w:val="24"/>
          </w:rPr>
          <w:t>HashMap</w:t>
        </w:r>
        <w:proofErr w:type="spellEnd"/>
        <w:r w:rsidRPr="004446E2">
          <w:rPr>
            <w:b/>
            <w:sz w:val="24"/>
            <w:szCs w:val="24"/>
          </w:rPr>
          <w:t xml:space="preserve"> as cache in electronic trading application I have </w:t>
        </w:r>
        <w:proofErr w:type="gramStart"/>
        <w:r w:rsidRPr="004446E2">
          <w:rPr>
            <w:b/>
            <w:sz w:val="24"/>
            <w:szCs w:val="24"/>
          </w:rPr>
          <w:t>worked .</w:t>
        </w:r>
        <w:proofErr w:type="gramEnd"/>
        <w:r w:rsidRPr="004446E2">
          <w:rPr>
            <w:b/>
            <w:sz w:val="24"/>
            <w:szCs w:val="24"/>
          </w:rPr>
          <w:t xml:space="preserve"> Since finance domain used Java heavily and due to performance reason we need caching </w:t>
        </w:r>
        <w:proofErr w:type="spellStart"/>
        <w:r w:rsidRPr="004446E2">
          <w:rPr>
            <w:rFonts w:ascii="inherit" w:hAnsi="inherit"/>
            <w:b/>
            <w:sz w:val="24"/>
            <w:szCs w:val="24"/>
          </w:rPr>
          <w:t>HashMap</w:t>
        </w:r>
        <w:proofErr w:type="spellEnd"/>
        <w:r w:rsidRPr="004446E2">
          <w:rPr>
            <w:rFonts w:ascii="inherit" w:hAnsi="inherit"/>
            <w:b/>
            <w:sz w:val="24"/>
            <w:szCs w:val="24"/>
          </w:rPr>
          <w:t xml:space="preserve"> </w:t>
        </w:r>
        <w:r w:rsidRPr="004446E2">
          <w:rPr>
            <w:b/>
            <w:sz w:val="24"/>
            <w:szCs w:val="24"/>
          </w:rPr>
          <w:t xml:space="preserve">and </w:t>
        </w:r>
        <w:proofErr w:type="spellStart"/>
        <w:r w:rsidRPr="004446E2">
          <w:rPr>
            <w:rFonts w:ascii="inherit" w:hAnsi="inherit"/>
            <w:b/>
            <w:sz w:val="24"/>
            <w:szCs w:val="24"/>
          </w:rPr>
          <w:t>ConcurrentHashMap</w:t>
        </w:r>
        <w:proofErr w:type="spellEnd"/>
        <w:proofErr w:type="gramStart"/>
        <w:r w:rsidRPr="004446E2">
          <w:rPr>
            <w:rFonts w:ascii="inherit" w:hAnsi="inherit"/>
            <w:b/>
            <w:sz w:val="24"/>
            <w:szCs w:val="24"/>
          </w:rPr>
          <w:t xml:space="preserve">  </w:t>
        </w:r>
        <w:r w:rsidRPr="004446E2">
          <w:rPr>
            <w:b/>
            <w:sz w:val="24"/>
            <w:szCs w:val="24"/>
          </w:rPr>
          <w:t>comes</w:t>
        </w:r>
        <w:proofErr w:type="gramEnd"/>
        <w:r w:rsidRPr="004446E2">
          <w:rPr>
            <w:b/>
            <w:sz w:val="24"/>
            <w:szCs w:val="24"/>
          </w:rPr>
          <w:t xml:space="preserve"> as very handy there. You can also check following articles </w:t>
        </w:r>
        <w:proofErr w:type="spellStart"/>
        <w:r w:rsidRPr="004446E2">
          <w:rPr>
            <w:b/>
            <w:sz w:val="24"/>
            <w:szCs w:val="24"/>
          </w:rPr>
          <w:t>form</w:t>
        </w:r>
        <w:proofErr w:type="spellEnd"/>
        <w:r w:rsidRPr="004446E2">
          <w:rPr>
            <w:b/>
            <w:sz w:val="24"/>
            <w:szCs w:val="24"/>
          </w:rPr>
          <w:t xml:space="preserve"> </w:t>
        </w:r>
        <w:proofErr w:type="spellStart"/>
        <w:r w:rsidRPr="004446E2">
          <w:rPr>
            <w:b/>
            <w:sz w:val="24"/>
            <w:szCs w:val="24"/>
          </w:rPr>
          <w:t>Javarevisited</w:t>
        </w:r>
        <w:proofErr w:type="spellEnd"/>
        <w:r w:rsidRPr="004446E2">
          <w:rPr>
            <w:b/>
            <w:sz w:val="24"/>
            <w:szCs w:val="24"/>
          </w:rPr>
          <w:t xml:space="preserve"> to learn more about </w:t>
        </w:r>
        <w:proofErr w:type="spellStart"/>
        <w:r w:rsidRPr="004446E2">
          <w:rPr>
            <w:b/>
            <w:sz w:val="24"/>
            <w:szCs w:val="24"/>
          </w:rPr>
          <w:t>HashMap</w:t>
        </w:r>
        <w:proofErr w:type="spellEnd"/>
        <w:r w:rsidRPr="004446E2">
          <w:rPr>
            <w:b/>
            <w:sz w:val="24"/>
            <w:szCs w:val="24"/>
          </w:rPr>
          <w:t xml:space="preserve"> and </w:t>
        </w:r>
        <w:proofErr w:type="spellStart"/>
        <w:r w:rsidRPr="004446E2">
          <w:rPr>
            <w:b/>
            <w:sz w:val="24"/>
            <w:szCs w:val="24"/>
          </w:rPr>
          <w:t>Hashtable</w:t>
        </w:r>
        <w:proofErr w:type="spellEnd"/>
        <w:r w:rsidRPr="004446E2">
          <w:rPr>
            <w:b/>
            <w:sz w:val="24"/>
            <w:szCs w:val="24"/>
          </w:rPr>
          <w:t xml:space="preserve"> in </w:t>
        </w:r>
        <w:proofErr w:type="gramStart"/>
        <w:r w:rsidRPr="004446E2">
          <w:rPr>
            <w:b/>
            <w:sz w:val="24"/>
            <w:szCs w:val="24"/>
          </w:rPr>
          <w:t>Java :</w:t>
        </w:r>
        <w:proofErr w:type="gramEnd"/>
        <w:r w:rsidRPr="004446E2">
          <w:rPr>
            <w:b/>
            <w:sz w:val="24"/>
            <w:szCs w:val="24"/>
          </w:rPr>
          <w:br/>
        </w:r>
      </w:ins>
    </w:p>
    <w:p w:rsidR="004446E2" w:rsidRPr="004446E2" w:rsidRDefault="004446E2" w:rsidP="004446E2">
      <w:pPr>
        <w:pStyle w:val="Heading2"/>
        <w:rPr>
          <w:sz w:val="24"/>
          <w:szCs w:val="24"/>
        </w:rPr>
      </w:pPr>
      <w:proofErr w:type="spellStart"/>
      <w:r w:rsidRPr="004446E2">
        <w:rPr>
          <w:sz w:val="24"/>
          <w:szCs w:val="24"/>
        </w:rPr>
        <w:t>HashMap</w:t>
      </w:r>
      <w:proofErr w:type="spellEnd"/>
      <w:r w:rsidRPr="004446E2">
        <w:rPr>
          <w:sz w:val="24"/>
          <w:szCs w:val="24"/>
        </w:rPr>
        <w:t xml:space="preserve"> Changes in JDK 1.7 and JDK 1.8</w:t>
      </w:r>
    </w:p>
    <w:p w:rsidR="004446E2" w:rsidRPr="004446E2" w:rsidRDefault="004446E2" w:rsidP="004446E2">
      <w:pPr>
        <w:rPr>
          <w:ins w:id="178" w:author="Unknown"/>
          <w:b/>
          <w:sz w:val="24"/>
          <w:szCs w:val="24"/>
        </w:rPr>
      </w:pPr>
      <w:ins w:id="179" w:author="Unknown">
        <w:r w:rsidRPr="004446E2">
          <w:rPr>
            <w:b/>
            <w:sz w:val="24"/>
            <w:szCs w:val="24"/>
          </w:rPr>
          <w:t xml:space="preserve">There is some </w:t>
        </w:r>
        <w:r w:rsidRPr="004446E2">
          <w:rPr>
            <w:b/>
            <w:sz w:val="24"/>
            <w:szCs w:val="24"/>
          </w:rPr>
          <w:fldChar w:fldCharType="begin"/>
        </w:r>
        <w:r w:rsidRPr="004446E2">
          <w:rPr>
            <w:b/>
            <w:sz w:val="24"/>
            <w:szCs w:val="24"/>
          </w:rPr>
          <w:instrText xml:space="preserve"> HYPERLINK "http://javarevisited.blogspot.com/2014/07/java-optimization-empty-arraylist-and-Hashmap-cost-less-memory-jdk-17040-update.html" </w:instrText>
        </w:r>
        <w:r w:rsidRPr="004446E2">
          <w:rPr>
            <w:b/>
            <w:sz w:val="24"/>
            <w:szCs w:val="24"/>
          </w:rPr>
          <w:fldChar w:fldCharType="separate"/>
        </w:r>
        <w:r w:rsidRPr="004446E2">
          <w:rPr>
            <w:rStyle w:val="Hyperlink"/>
            <w:b/>
            <w:sz w:val="24"/>
            <w:szCs w:val="24"/>
            <w:u w:val="none"/>
          </w:rPr>
          <w:t xml:space="preserve">performance improvement done on </w:t>
        </w:r>
        <w:proofErr w:type="spellStart"/>
        <w:r w:rsidRPr="004446E2">
          <w:rPr>
            <w:rStyle w:val="Hyperlink"/>
            <w:b/>
            <w:sz w:val="24"/>
            <w:szCs w:val="24"/>
            <w:u w:val="none"/>
          </w:rPr>
          <w:t>HashMap</w:t>
        </w:r>
        <w:proofErr w:type="spellEnd"/>
        <w:r w:rsidRPr="004446E2">
          <w:rPr>
            <w:rStyle w:val="Hyperlink"/>
            <w:b/>
            <w:sz w:val="24"/>
            <w:szCs w:val="24"/>
            <w:u w:val="none"/>
          </w:rPr>
          <w:t xml:space="preserve"> and </w:t>
        </w:r>
        <w:proofErr w:type="spellStart"/>
        <w:r w:rsidRPr="004446E2">
          <w:rPr>
            <w:rStyle w:val="Hyperlink"/>
            <w:b/>
            <w:sz w:val="24"/>
            <w:szCs w:val="24"/>
            <w:u w:val="none"/>
          </w:rPr>
          <w:t>ArrayList</w:t>
        </w:r>
        <w:proofErr w:type="spellEnd"/>
        <w:r w:rsidRPr="004446E2">
          <w:rPr>
            <w:rStyle w:val="Hyperlink"/>
            <w:b/>
            <w:sz w:val="24"/>
            <w:szCs w:val="24"/>
            <w:u w:val="none"/>
          </w:rPr>
          <w:t xml:space="preserve"> from JDK 1.7</w:t>
        </w:r>
        <w:r w:rsidRPr="004446E2">
          <w:rPr>
            <w:b/>
            <w:sz w:val="24"/>
            <w:szCs w:val="24"/>
          </w:rPr>
          <w:fldChar w:fldCharType="end"/>
        </w:r>
        <w:r w:rsidRPr="004446E2">
          <w:rPr>
            <w:b/>
            <w:sz w:val="24"/>
            <w:szCs w:val="24"/>
          </w:rPr>
          <w:t xml:space="preserve">, which reduce memory consumption. Due to this empty Map are lazily initialized and will cost you less memory. Earlier, when you create </w:t>
        </w:r>
        <w:proofErr w:type="spellStart"/>
        <w:r w:rsidRPr="004446E2">
          <w:rPr>
            <w:b/>
            <w:sz w:val="24"/>
            <w:szCs w:val="24"/>
          </w:rPr>
          <w:t>HashMap</w:t>
        </w:r>
        <w:proofErr w:type="spellEnd"/>
        <w:r w:rsidRPr="004446E2">
          <w:rPr>
            <w:b/>
            <w:sz w:val="24"/>
            <w:szCs w:val="24"/>
          </w:rPr>
          <w:t xml:space="preserve"> e.g. new </w:t>
        </w:r>
        <w:proofErr w:type="spellStart"/>
        <w:proofErr w:type="gramStart"/>
        <w:r w:rsidRPr="004446E2">
          <w:rPr>
            <w:b/>
            <w:sz w:val="24"/>
            <w:szCs w:val="24"/>
          </w:rPr>
          <w:t>HashMap</w:t>
        </w:r>
        <w:proofErr w:type="spellEnd"/>
        <w:r w:rsidRPr="004446E2">
          <w:rPr>
            <w:b/>
            <w:sz w:val="24"/>
            <w:szCs w:val="24"/>
          </w:rPr>
          <w:t>(</w:t>
        </w:r>
        <w:proofErr w:type="gramEnd"/>
        <w:r w:rsidRPr="004446E2">
          <w:rPr>
            <w:b/>
            <w:sz w:val="24"/>
            <w:szCs w:val="24"/>
          </w:rPr>
          <w:t xml:space="preserve">) it automatically creates array of default length e.g. 16. After some research, Java team founds that most of this Map are temporary and never use that many elements, and only end up wasting memory. Also, From JDK 1.8 onwards </w:t>
        </w:r>
        <w:proofErr w:type="spellStart"/>
        <w:r w:rsidRPr="004446E2">
          <w:rPr>
            <w:b/>
            <w:sz w:val="24"/>
            <w:szCs w:val="24"/>
          </w:rPr>
          <w:t>HashMap</w:t>
        </w:r>
        <w:proofErr w:type="spellEnd"/>
        <w:r w:rsidRPr="004446E2">
          <w:rPr>
            <w:b/>
            <w:sz w:val="24"/>
            <w:szCs w:val="24"/>
          </w:rPr>
          <w:t xml:space="preserve"> has introduced an improved strategy to deal with high collision rate. Since a poor hash function e.g. which always return location of same bucket, can turn a </w:t>
        </w:r>
        <w:proofErr w:type="spellStart"/>
        <w:r w:rsidRPr="004446E2">
          <w:rPr>
            <w:b/>
            <w:sz w:val="24"/>
            <w:szCs w:val="24"/>
          </w:rPr>
          <w:t>HashMap</w:t>
        </w:r>
        <w:proofErr w:type="spellEnd"/>
        <w:r w:rsidRPr="004446E2">
          <w:rPr>
            <w:b/>
            <w:sz w:val="24"/>
            <w:szCs w:val="24"/>
          </w:rPr>
          <w:t xml:space="preserve"> into linked list, i.e. converting get() method to perform in O(n) instead of O(1) and someone can take advantage of this fact, Java now internally replace </w:t>
        </w:r>
        <w:r w:rsidRPr="004446E2">
          <w:rPr>
            <w:b/>
            <w:sz w:val="24"/>
            <w:szCs w:val="24"/>
          </w:rPr>
          <w:lastRenderedPageBreak/>
          <w:t xml:space="preserve">linked list to a binary true once certain threshold is breached. This ensures performance or order </w:t>
        </w:r>
        <w:proofErr w:type="gramStart"/>
        <w:r w:rsidRPr="004446E2">
          <w:rPr>
            <w:b/>
            <w:sz w:val="24"/>
            <w:szCs w:val="24"/>
          </w:rPr>
          <w:t>O(</w:t>
        </w:r>
        <w:proofErr w:type="gramEnd"/>
        <w:r w:rsidRPr="004446E2">
          <w:rPr>
            <w:b/>
            <w:sz w:val="24"/>
            <w:szCs w:val="24"/>
          </w:rPr>
          <w:t>log(n)) even in worst case where hash function is not distributing keys properly.</w:t>
        </w:r>
      </w:ins>
    </w:p>
    <w:p w:rsidR="004446E2" w:rsidRDefault="004446E2" w:rsidP="004446E2">
      <w:pPr>
        <w:shd w:val="clear" w:color="auto" w:fill="FFFFFF"/>
        <w:rPr>
          <w:b/>
          <w:color w:val="000000"/>
          <w:sz w:val="24"/>
          <w:szCs w:val="24"/>
        </w:rPr>
      </w:pPr>
      <w:ins w:id="180" w:author="Unknown">
        <w:r w:rsidRPr="004446E2">
          <w:rPr>
            <w:b/>
            <w:color w:val="000000"/>
            <w:sz w:val="24"/>
            <w:szCs w:val="24"/>
          </w:rPr>
          <w:br/>
        </w:r>
      </w:ins>
    </w:p>
    <w:p w:rsidR="004F734F" w:rsidRDefault="004F734F" w:rsidP="004F734F">
      <w:r>
        <w:rPr>
          <w:rStyle w:val="Hyperlink"/>
          <w:rFonts w:ascii="Verdana" w:hAnsi="Verdana"/>
          <w:b/>
          <w:bCs/>
          <w:color w:val="000000"/>
        </w:rPr>
        <w:t>Interview questions from Collection</w:t>
      </w:r>
      <w:r>
        <w:rPr>
          <w:rStyle w:val="Hyperlink"/>
          <w:rFonts w:ascii="Verdana" w:hAnsi="Verdana"/>
          <w:color w:val="000000"/>
        </w:rPr>
        <w:t xml:space="preserve"> package or framework is most common in any Core Java Interview yet a tricky one. Together Collection and multithreading makes any Java interview tough to crack and having a good understanding of Collection and threads will help you to excel in Java interview. I thought about writing interview questions on collection when I wrote </w:t>
      </w:r>
      <w:hyperlink r:id="rId19" w:history="1">
        <w:r>
          <w:rPr>
            <w:rStyle w:val="Hyperlink"/>
            <w:rFonts w:ascii="Verdana" w:hAnsi="Verdana"/>
          </w:rPr>
          <w:t>10 multi-threading Interview questions</w:t>
        </w:r>
      </w:hyperlink>
      <w:r>
        <w:rPr>
          <w:rStyle w:val="Hyperlink"/>
          <w:rFonts w:ascii="Verdana" w:hAnsi="Verdana"/>
          <w:color w:val="000000"/>
        </w:rPr>
        <w:t xml:space="preserve"> and </w:t>
      </w:r>
      <w:hyperlink r:id="rId20" w:history="1">
        <w:r>
          <w:rPr>
            <w:rStyle w:val="Hyperlink"/>
            <w:rFonts w:ascii="Verdana" w:hAnsi="Verdana"/>
          </w:rPr>
          <w:t>Top 20 Core Java Interview questions answers</w:t>
        </w:r>
      </w:hyperlink>
      <w:r>
        <w:rPr>
          <w:rStyle w:val="Hyperlink"/>
          <w:rFonts w:ascii="Verdana" w:hAnsi="Verdana"/>
          <w:color w:val="000000"/>
        </w:rPr>
        <w:t xml:space="preserve"> but somehow it got delayed. In this article we will see mix of some beginners and </w:t>
      </w:r>
      <w:r>
        <w:rPr>
          <w:rStyle w:val="ilad"/>
          <w:rFonts w:ascii="Verdana" w:hAnsi="Verdana"/>
          <w:color w:val="000000"/>
        </w:rPr>
        <w:t>advanced</w:t>
      </w:r>
      <w:r>
        <w:rPr>
          <w:rStyle w:val="Hyperlink"/>
          <w:rFonts w:ascii="Verdana" w:hAnsi="Verdana"/>
          <w:color w:val="000000"/>
        </w:rPr>
        <w:t xml:space="preserve"> Java Collection interviews and </w:t>
      </w:r>
      <w:proofErr w:type="spellStart"/>
      <w:r>
        <w:rPr>
          <w:rStyle w:val="Hyperlink"/>
          <w:rFonts w:ascii="Verdana" w:hAnsi="Verdana"/>
          <w:color w:val="000000"/>
        </w:rPr>
        <w:t>there</w:t>
      </w:r>
      <w:proofErr w:type="spellEnd"/>
      <w:r>
        <w:rPr>
          <w:rStyle w:val="Hyperlink"/>
          <w:rFonts w:ascii="Verdana" w:hAnsi="Verdana"/>
          <w:color w:val="000000"/>
        </w:rPr>
        <w:t xml:space="preserve"> answers which has been asked in various Core Java interviews. These Collection interview questions have been collected from various friends and colleagues and Answers of these interview questions can also be found by Google.</w:t>
      </w:r>
    </w:p>
    <w:p w:rsidR="004F734F" w:rsidRDefault="004F734F" w:rsidP="004F734F">
      <w:pPr>
        <w:spacing w:after="240"/>
      </w:pPr>
      <w:r>
        <w:rPr>
          <w:rStyle w:val="Hyperlink"/>
          <w:rFonts w:ascii="Verdana" w:hAnsi="Verdana"/>
          <w:color w:val="000000"/>
        </w:rPr>
        <w:t xml:space="preserve">     </w:t>
      </w:r>
    </w:p>
    <w:p w:rsidR="004F734F" w:rsidRDefault="004F734F" w:rsidP="004F734F">
      <w:pPr>
        <w:pStyle w:val="Heading2"/>
      </w:pPr>
      <w:r>
        <w:rPr>
          <w:rStyle w:val="Hyperlink"/>
          <w:rFonts w:ascii="Verdana" w:hAnsi="Verdana"/>
          <w:color w:val="auto"/>
          <w:sz w:val="24"/>
          <w:szCs w:val="24"/>
        </w:rPr>
        <w:t>Good Java Collection Interview Questions Answers</w:t>
      </w:r>
    </w:p>
    <w:p w:rsidR="004F734F" w:rsidRDefault="004F734F" w:rsidP="004F734F">
      <w:pPr>
        <w:spacing w:after="240"/>
      </w:pPr>
      <w:r>
        <w:rPr>
          <w:noProof/>
          <w:color w:val="0000FF"/>
        </w:rPr>
        <w:drawing>
          <wp:inline distT="0" distB="0" distL="0" distR="0">
            <wp:extent cx="478155" cy="478155"/>
            <wp:effectExtent l="19050" t="0" r="0" b="0"/>
            <wp:docPr id="5" name="Picture 5" descr="Java Collection interview questions answ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Collection interview questions answers">
                      <a:hlinkClick r:id="rId21"/>
                    </pic:cNvPr>
                    <pic:cNvPicPr>
                      <a:picLocks noChangeAspect="1" noChangeArrowheads="1"/>
                    </pic:cNvPicPr>
                  </pic:nvPicPr>
                  <pic:blipFill>
                    <a:blip r:embed="rId9"/>
                    <a:srcRect/>
                    <a:stretch>
                      <a:fillRect/>
                    </a:stretch>
                  </pic:blipFill>
                  <pic:spPr bwMode="auto">
                    <a:xfrm>
                      <a:off x="0" y="0"/>
                      <a:ext cx="478155" cy="478155"/>
                    </a:xfrm>
                    <a:prstGeom prst="rect">
                      <a:avLst/>
                    </a:prstGeom>
                    <a:noFill/>
                    <a:ln w="9525">
                      <a:noFill/>
                      <a:miter lim="800000"/>
                      <a:headEnd/>
                      <a:tailEnd/>
                    </a:ln>
                  </pic:spPr>
                </pic:pic>
              </a:graphicData>
            </a:graphic>
          </wp:inline>
        </w:drawing>
      </w:r>
      <w:r>
        <w:rPr>
          <w:rStyle w:val="Hyperlink"/>
          <w:rFonts w:ascii="Verdana" w:hAnsi="Verdana"/>
          <w:color w:val="000000"/>
        </w:rPr>
        <w:t xml:space="preserve">Now let's start with </w:t>
      </w:r>
      <w:r>
        <w:rPr>
          <w:rStyle w:val="Hyperlink"/>
          <w:rFonts w:ascii="Verdana" w:hAnsi="Verdana"/>
          <w:i/>
          <w:iCs/>
          <w:color w:val="000000"/>
        </w:rPr>
        <w:t>interview questions on collections</w:t>
      </w:r>
      <w:r>
        <w:rPr>
          <w:rStyle w:val="Hyperlink"/>
          <w:rFonts w:ascii="Verdana" w:hAnsi="Verdana"/>
          <w:color w:val="000000"/>
        </w:rPr>
        <w:t xml:space="preserve">. Since collection is made of various </w:t>
      </w:r>
      <w:r>
        <w:rPr>
          <w:rStyle w:val="ilad"/>
          <w:rFonts w:ascii="Verdana" w:hAnsi="Verdana"/>
          <w:color w:val="000000"/>
        </w:rPr>
        <w:t>data structures</w:t>
      </w:r>
      <w:r>
        <w:rPr>
          <w:rStyle w:val="Hyperlink"/>
          <w:rFonts w:ascii="Verdana" w:hAnsi="Verdana"/>
          <w:color w:val="000000"/>
        </w:rPr>
        <w:t xml:space="preserve"> e.g. Map, Set and List and there various implementation, mostly interviewer checks whether interviewee is </w:t>
      </w:r>
      <w:r>
        <w:rPr>
          <w:rStyle w:val="ilad"/>
          <w:rFonts w:ascii="Verdana" w:hAnsi="Verdana"/>
          <w:color w:val="000000"/>
        </w:rPr>
        <w:t>familiar</w:t>
      </w:r>
      <w:r>
        <w:rPr>
          <w:rStyle w:val="Hyperlink"/>
          <w:rFonts w:ascii="Verdana" w:hAnsi="Verdana"/>
          <w:color w:val="000000"/>
        </w:rPr>
        <w:t xml:space="preserve"> with basics of these collections or not and whether he knows when to use Map, Set or List. Based on Role for which interview is going on questions starts with beginner’s level or more advanced level. Normally 2 to 3 years experience counted as beginners while over 5 years comes under advanced category, we will see questions from both categories.</w:t>
      </w:r>
      <w:r>
        <w:br/>
      </w:r>
    </w:p>
    <w:p w:rsidR="004F734F" w:rsidRDefault="004F734F" w:rsidP="004F734F">
      <w:pPr>
        <w:spacing w:after="0"/>
      </w:pPr>
      <w:r>
        <w:rPr>
          <w:rStyle w:val="Hyperlink"/>
          <w:rFonts w:ascii="Verdana" w:hAnsi="Verdana"/>
          <w:b/>
          <w:color w:val="000000"/>
        </w:rPr>
        <w:t xml:space="preserve">1. How </w:t>
      </w:r>
      <w:proofErr w:type="spellStart"/>
      <w:r>
        <w:rPr>
          <w:rStyle w:val="Hyperlink"/>
          <w:rFonts w:ascii="Verdana" w:hAnsi="Verdana"/>
          <w:b/>
          <w:color w:val="000000"/>
        </w:rPr>
        <w:t>HashMap</w:t>
      </w:r>
      <w:proofErr w:type="spellEnd"/>
      <w:r>
        <w:rPr>
          <w:rStyle w:val="Hyperlink"/>
          <w:rFonts w:ascii="Verdana" w:hAnsi="Verdana"/>
          <w:b/>
          <w:color w:val="000000"/>
        </w:rPr>
        <w:t xml:space="preserve"> works in Java?</w:t>
      </w:r>
    </w:p>
    <w:p w:rsidR="004F734F" w:rsidRDefault="004F734F" w:rsidP="004F734F">
      <w:r>
        <w:rPr>
          <w:rStyle w:val="Hyperlink"/>
          <w:rFonts w:ascii="Verdana" w:hAnsi="Verdana"/>
          <w:color w:val="000000"/>
        </w:rPr>
        <w:t xml:space="preserve">This is </w:t>
      </w:r>
      <w:r>
        <w:rPr>
          <w:rStyle w:val="Hyperlink"/>
          <w:rFonts w:ascii="Verdana" w:hAnsi="Verdana"/>
          <w:i/>
          <w:iCs/>
          <w:color w:val="000000"/>
        </w:rPr>
        <w:t>Classical Java Collection interview questions</w:t>
      </w:r>
      <w:r>
        <w:rPr>
          <w:rStyle w:val="Hyperlink"/>
          <w:rFonts w:ascii="Verdana" w:hAnsi="Verdana"/>
          <w:color w:val="000000"/>
        </w:rPr>
        <w:t xml:space="preserve"> which I have also </w:t>
      </w:r>
      <w:r>
        <w:rPr>
          <w:rStyle w:val="ilad"/>
          <w:rFonts w:ascii="Verdana" w:hAnsi="Verdana"/>
          <w:color w:val="000000"/>
        </w:rPr>
        <w:t>discussed</w:t>
      </w:r>
      <w:r>
        <w:rPr>
          <w:rStyle w:val="Hyperlink"/>
          <w:rFonts w:ascii="Verdana" w:hAnsi="Verdana"/>
          <w:color w:val="000000"/>
        </w:rPr>
        <w:t xml:space="preserve"> in </w:t>
      </w:r>
      <w:hyperlink r:id="rId22" w:history="1">
        <w:r>
          <w:rPr>
            <w:rStyle w:val="Hyperlink"/>
            <w:rFonts w:ascii="Verdana" w:hAnsi="Verdana"/>
          </w:rPr>
          <w:t xml:space="preserve">How </w:t>
        </w:r>
        <w:proofErr w:type="spellStart"/>
        <w:r>
          <w:rPr>
            <w:rStyle w:val="Hyperlink"/>
            <w:rFonts w:ascii="Verdana" w:hAnsi="Verdana"/>
          </w:rPr>
          <w:t>HashMap</w:t>
        </w:r>
        <w:proofErr w:type="spellEnd"/>
        <w:r>
          <w:rPr>
            <w:rStyle w:val="Hyperlink"/>
            <w:rFonts w:ascii="Verdana" w:hAnsi="Verdana"/>
          </w:rPr>
          <w:t xml:space="preserve"> works in Java</w:t>
        </w:r>
      </w:hyperlink>
      <w:r>
        <w:rPr>
          <w:rStyle w:val="Hyperlink"/>
          <w:rFonts w:ascii="Verdana" w:hAnsi="Verdana"/>
          <w:color w:val="000000"/>
        </w:rPr>
        <w:t xml:space="preserve">. This collection interview questions is mostly asked during AVP Role interviews on Investment-Banks and has lot of follow-up questions based on response of interviewee e.g. Why </w:t>
      </w:r>
      <w:proofErr w:type="spellStart"/>
      <w:r>
        <w:rPr>
          <w:rStyle w:val="Hyperlink"/>
          <w:rFonts w:ascii="Verdana" w:hAnsi="Verdana"/>
          <w:color w:val="000000"/>
        </w:rPr>
        <w:t>HashMap</w:t>
      </w:r>
      <w:proofErr w:type="spellEnd"/>
      <w:r>
        <w:rPr>
          <w:rStyle w:val="Hyperlink"/>
          <w:rFonts w:ascii="Verdana" w:hAnsi="Verdana"/>
          <w:color w:val="000000"/>
        </w:rPr>
        <w:t xml:space="preserve"> keys needs to be </w:t>
      </w:r>
      <w:hyperlink r:id="rId23" w:history="1">
        <w:r>
          <w:rPr>
            <w:rStyle w:val="Hyperlink"/>
            <w:rFonts w:ascii="Verdana" w:hAnsi="Verdana"/>
          </w:rPr>
          <w:t>immutable</w:t>
        </w:r>
      </w:hyperlink>
      <w:r>
        <w:rPr>
          <w:rStyle w:val="Hyperlink"/>
          <w:rFonts w:ascii="Verdana" w:hAnsi="Verdana"/>
          <w:color w:val="000000"/>
        </w:rPr>
        <w:t xml:space="preserve">, what is race conditions on </w:t>
      </w:r>
      <w:proofErr w:type="spellStart"/>
      <w:r>
        <w:rPr>
          <w:rStyle w:val="Hyperlink"/>
          <w:rFonts w:ascii="Verdana" w:hAnsi="Verdana"/>
          <w:color w:val="000000"/>
        </w:rPr>
        <w:t>HashMap</w:t>
      </w:r>
      <w:proofErr w:type="spellEnd"/>
      <w:r>
        <w:rPr>
          <w:rStyle w:val="Hyperlink"/>
          <w:rFonts w:ascii="Verdana" w:hAnsi="Verdana"/>
          <w:color w:val="000000"/>
        </w:rPr>
        <w:t xml:space="preserve"> and how </w:t>
      </w:r>
      <w:proofErr w:type="spellStart"/>
      <w:r>
        <w:rPr>
          <w:rStyle w:val="Hyperlink"/>
          <w:rFonts w:ascii="Verdana" w:hAnsi="Verdana"/>
          <w:color w:val="000000"/>
        </w:rPr>
        <w:t>HashMap</w:t>
      </w:r>
      <w:proofErr w:type="spellEnd"/>
      <w:r>
        <w:rPr>
          <w:rStyle w:val="Hyperlink"/>
          <w:rFonts w:ascii="Verdana" w:hAnsi="Verdana"/>
          <w:color w:val="000000"/>
        </w:rPr>
        <w:t xml:space="preserve"> resize in Java. For explanation and answers of these questions Please see earlier link.</w:t>
      </w:r>
    </w:p>
    <w:p w:rsidR="004F734F" w:rsidRDefault="004F734F" w:rsidP="004F734F">
      <w:pPr>
        <w:spacing w:after="240"/>
      </w:pPr>
      <w:r>
        <w:br/>
      </w:r>
      <w:r>
        <w:br/>
      </w:r>
      <w:r>
        <w:rPr>
          <w:rFonts w:ascii="Verdana" w:hAnsi="Verdana"/>
          <w:b/>
          <w:bCs/>
        </w:rPr>
        <w:lastRenderedPageBreak/>
        <w:t xml:space="preserve">2. What is difference between </w:t>
      </w:r>
      <w:proofErr w:type="gramStart"/>
      <w:r>
        <w:rPr>
          <w:rFonts w:ascii="Verdana" w:hAnsi="Verdana"/>
          <w:b/>
          <w:bCs/>
        </w:rPr>
        <w:t>poll(</w:t>
      </w:r>
      <w:proofErr w:type="gramEnd"/>
      <w:r>
        <w:rPr>
          <w:rFonts w:ascii="Verdana" w:hAnsi="Verdana"/>
          <w:b/>
          <w:bCs/>
        </w:rPr>
        <w:t>) and remove() method of Queue interface?</w:t>
      </w:r>
      <w:r>
        <w:br/>
      </w:r>
      <w:r>
        <w:rPr>
          <w:rFonts w:ascii="Verdana" w:hAnsi="Verdana"/>
        </w:rPr>
        <w:t xml:space="preserve">Though both </w:t>
      </w:r>
      <w:proofErr w:type="gramStart"/>
      <w:r>
        <w:rPr>
          <w:rFonts w:ascii="Courier New" w:hAnsi="Courier New" w:cs="Courier New"/>
        </w:rPr>
        <w:t>poll(</w:t>
      </w:r>
      <w:proofErr w:type="gramEnd"/>
      <w:r>
        <w:rPr>
          <w:rFonts w:ascii="Courier New" w:hAnsi="Courier New" w:cs="Courier New"/>
        </w:rPr>
        <w:t>)</w:t>
      </w:r>
      <w:r>
        <w:rPr>
          <w:rFonts w:ascii="Verdana" w:hAnsi="Verdana"/>
        </w:rPr>
        <w:t xml:space="preserve"> and </w:t>
      </w:r>
      <w:r>
        <w:rPr>
          <w:rFonts w:ascii="Courier New" w:hAnsi="Courier New" w:cs="Courier New"/>
        </w:rPr>
        <w:t>remove()</w:t>
      </w:r>
      <w:r>
        <w:rPr>
          <w:rFonts w:ascii="Verdana" w:hAnsi="Verdana"/>
        </w:rPr>
        <w:t xml:space="preserve"> method from Queue is used to remove object and returns head of the queue, there is subtle difference between them. If </w:t>
      </w:r>
      <w:r>
        <w:rPr>
          <w:rFonts w:ascii="Courier New" w:hAnsi="Courier New" w:cs="Courier New"/>
        </w:rPr>
        <w:t xml:space="preserve">Queue </w:t>
      </w:r>
      <w:r>
        <w:rPr>
          <w:rFonts w:ascii="Verdana" w:hAnsi="Verdana"/>
        </w:rPr>
        <w:t xml:space="preserve">is </w:t>
      </w:r>
      <w:proofErr w:type="gramStart"/>
      <w:r>
        <w:rPr>
          <w:rFonts w:ascii="Courier New" w:hAnsi="Courier New" w:cs="Courier New"/>
        </w:rPr>
        <w:t>empty(</w:t>
      </w:r>
      <w:proofErr w:type="gramEnd"/>
      <w:r>
        <w:rPr>
          <w:rFonts w:ascii="Courier New" w:hAnsi="Courier New" w:cs="Courier New"/>
        </w:rPr>
        <w:t>)</w:t>
      </w:r>
      <w:r>
        <w:rPr>
          <w:rFonts w:ascii="Verdana" w:hAnsi="Verdana"/>
        </w:rPr>
        <w:t xml:space="preserve"> then a call to </w:t>
      </w:r>
      <w:r>
        <w:rPr>
          <w:rFonts w:ascii="Courier New" w:hAnsi="Courier New" w:cs="Courier New"/>
        </w:rPr>
        <w:t>remove()</w:t>
      </w:r>
      <w:r>
        <w:rPr>
          <w:rFonts w:ascii="Verdana" w:hAnsi="Verdana"/>
        </w:rPr>
        <w:t xml:space="preserve"> method will throw Exception, while a call to </w:t>
      </w:r>
      <w:r>
        <w:rPr>
          <w:rFonts w:ascii="Courier New" w:hAnsi="Courier New" w:cs="Courier New"/>
        </w:rPr>
        <w:t>poll()</w:t>
      </w:r>
      <w:r>
        <w:rPr>
          <w:rFonts w:ascii="Verdana" w:hAnsi="Verdana"/>
        </w:rPr>
        <w:t xml:space="preserve"> method returns </w:t>
      </w:r>
      <w:r>
        <w:rPr>
          <w:rFonts w:ascii="Courier New" w:hAnsi="Courier New" w:cs="Courier New"/>
        </w:rPr>
        <w:t>null</w:t>
      </w:r>
      <w:r>
        <w:rPr>
          <w:rFonts w:ascii="Verdana" w:hAnsi="Verdana"/>
        </w:rPr>
        <w:t xml:space="preserve">. By the way, exactly which element is removed from the queue depends upon queue's ordering policy and varies between different implementation, for example </w:t>
      </w:r>
      <w:proofErr w:type="spellStart"/>
      <w:r>
        <w:rPr>
          <w:rFonts w:ascii="Courier New" w:hAnsi="Courier New" w:cs="Courier New"/>
        </w:rPr>
        <w:t>PriorityQueue</w:t>
      </w:r>
      <w:proofErr w:type="spellEnd"/>
      <w:r>
        <w:rPr>
          <w:rFonts w:ascii="Courier New" w:hAnsi="Courier New" w:cs="Courier New"/>
        </w:rPr>
        <w:t xml:space="preserve"> </w:t>
      </w:r>
      <w:r>
        <w:rPr>
          <w:rFonts w:ascii="Verdana" w:hAnsi="Verdana"/>
        </w:rPr>
        <w:t xml:space="preserve">keeps lowest element as per </w:t>
      </w:r>
      <w:r>
        <w:rPr>
          <w:rFonts w:ascii="Courier New" w:hAnsi="Courier New" w:cs="Courier New"/>
        </w:rPr>
        <w:t xml:space="preserve">Comparator </w:t>
      </w:r>
      <w:r>
        <w:rPr>
          <w:rFonts w:ascii="Verdana" w:hAnsi="Verdana"/>
        </w:rPr>
        <w:t xml:space="preserve">or </w:t>
      </w:r>
      <w:r>
        <w:rPr>
          <w:rFonts w:ascii="Courier New" w:hAnsi="Courier New" w:cs="Courier New"/>
        </w:rPr>
        <w:t xml:space="preserve">Comparable </w:t>
      </w:r>
      <w:r>
        <w:rPr>
          <w:rFonts w:ascii="Verdana" w:hAnsi="Verdana"/>
        </w:rPr>
        <w:t>at head position. </w:t>
      </w:r>
      <w:r>
        <w:br/>
      </w:r>
    </w:p>
    <w:p w:rsidR="004F734F" w:rsidRDefault="004F734F" w:rsidP="004F734F">
      <w:pPr>
        <w:spacing w:after="0"/>
      </w:pPr>
      <w:r>
        <w:rPr>
          <w:rStyle w:val="Hyperlink"/>
          <w:rFonts w:ascii="Verdana" w:hAnsi="Verdana"/>
          <w:b/>
          <w:color w:val="000000"/>
        </w:rPr>
        <w:t xml:space="preserve">3. What is difference between fail-fast and fail-safe </w:t>
      </w:r>
      <w:proofErr w:type="spellStart"/>
      <w:r>
        <w:rPr>
          <w:rStyle w:val="Hyperlink"/>
          <w:rFonts w:ascii="Verdana" w:hAnsi="Verdana"/>
          <w:b/>
          <w:color w:val="000000"/>
        </w:rPr>
        <w:t>Iterators</w:t>
      </w:r>
      <w:proofErr w:type="spellEnd"/>
      <w:r>
        <w:rPr>
          <w:rStyle w:val="Hyperlink"/>
          <w:rFonts w:ascii="Verdana" w:hAnsi="Verdana"/>
          <w:b/>
          <w:color w:val="000000"/>
        </w:rPr>
        <w:t>?</w:t>
      </w:r>
    </w:p>
    <w:p w:rsidR="004F734F" w:rsidRDefault="004F734F" w:rsidP="004F734F">
      <w:r>
        <w:rPr>
          <w:rStyle w:val="Hyperlink"/>
          <w:rFonts w:ascii="Verdana" w:hAnsi="Verdana"/>
          <w:color w:val="000000"/>
        </w:rPr>
        <w:t xml:space="preserve">This is relatively </w:t>
      </w:r>
      <w:r>
        <w:rPr>
          <w:rStyle w:val="Hyperlink"/>
          <w:rFonts w:ascii="Verdana" w:hAnsi="Verdana"/>
          <w:i/>
          <w:color w:val="000000"/>
        </w:rPr>
        <w:t>new collection interview questions</w:t>
      </w:r>
      <w:r>
        <w:rPr>
          <w:rStyle w:val="Hyperlink"/>
          <w:rFonts w:ascii="Verdana" w:hAnsi="Verdana"/>
          <w:color w:val="000000"/>
        </w:rPr>
        <w:t xml:space="preserve"> and can become trick if you hear the term fail-fast and fail-safe first time. Fail-fast </w:t>
      </w:r>
      <w:proofErr w:type="spellStart"/>
      <w:r>
        <w:rPr>
          <w:rStyle w:val="Hyperlink"/>
          <w:rFonts w:ascii="Verdana" w:hAnsi="Verdana"/>
          <w:color w:val="000000"/>
        </w:rPr>
        <w:t>Iterators</w:t>
      </w:r>
      <w:proofErr w:type="spellEnd"/>
      <w:r>
        <w:rPr>
          <w:rStyle w:val="Hyperlink"/>
          <w:rFonts w:ascii="Verdana" w:hAnsi="Verdana"/>
          <w:color w:val="000000"/>
        </w:rPr>
        <w:t xml:space="preserve"> throws </w:t>
      </w:r>
      <w:proofErr w:type="spellStart"/>
      <w:r>
        <w:rPr>
          <w:rStyle w:val="Hyperlink"/>
          <w:rFonts w:ascii="Courier New" w:hAnsi="Courier New" w:cs="Courier New"/>
          <w:color w:val="000000"/>
        </w:rPr>
        <w:t>ConcurrentModificationException</w:t>
      </w:r>
      <w:proofErr w:type="spellEnd"/>
      <w:r>
        <w:rPr>
          <w:rStyle w:val="Hyperlink"/>
          <w:rFonts w:ascii="Courier New" w:hAnsi="Courier New" w:cs="Courier New"/>
          <w:color w:val="000000"/>
        </w:rPr>
        <w:t xml:space="preserve"> </w:t>
      </w:r>
      <w:r>
        <w:rPr>
          <w:rStyle w:val="Hyperlink"/>
          <w:rFonts w:ascii="Verdana" w:hAnsi="Verdana"/>
          <w:color w:val="000000"/>
        </w:rPr>
        <w:t xml:space="preserve">when one </w:t>
      </w:r>
      <w:hyperlink r:id="rId24" w:history="1">
        <w:r>
          <w:rPr>
            <w:rStyle w:val="Hyperlink"/>
            <w:rFonts w:ascii="Verdana" w:hAnsi="Verdana"/>
          </w:rPr>
          <w:t>Thread</w:t>
        </w:r>
      </w:hyperlink>
      <w:r>
        <w:rPr>
          <w:rStyle w:val="Hyperlink"/>
          <w:rFonts w:ascii="Verdana" w:hAnsi="Verdana"/>
          <w:color w:val="000000"/>
        </w:rPr>
        <w:t xml:space="preserve"> is iterating over collection object and other thread structurally modify Collection either by adding, removing or modifying objects on underlying collection. They are called fail-fast because they try to immediately throw Exception when they encounter failure. </w:t>
      </w:r>
      <w:r>
        <w:rPr>
          <w:rStyle w:val="ilad"/>
          <w:rFonts w:ascii="Verdana" w:hAnsi="Verdana"/>
          <w:color w:val="000000"/>
        </w:rPr>
        <w:t>On the other hand</w:t>
      </w:r>
      <w:r>
        <w:rPr>
          <w:rStyle w:val="Hyperlink"/>
          <w:rFonts w:ascii="Verdana" w:hAnsi="Verdana"/>
          <w:color w:val="000000"/>
        </w:rPr>
        <w:t xml:space="preserve"> </w:t>
      </w:r>
      <w:hyperlink r:id="rId25" w:history="1">
        <w:r>
          <w:rPr>
            <w:rStyle w:val="Hyperlink"/>
            <w:rFonts w:ascii="Verdana" w:hAnsi="Verdana"/>
          </w:rPr>
          <w:t xml:space="preserve">fail-safe </w:t>
        </w:r>
        <w:proofErr w:type="spellStart"/>
        <w:r>
          <w:rPr>
            <w:rStyle w:val="Hyperlink"/>
            <w:rFonts w:ascii="Verdana" w:hAnsi="Verdana"/>
          </w:rPr>
          <w:t>Iterators</w:t>
        </w:r>
        <w:proofErr w:type="spellEnd"/>
      </w:hyperlink>
      <w:r>
        <w:rPr>
          <w:rStyle w:val="Hyperlink"/>
          <w:rFonts w:ascii="Verdana" w:hAnsi="Verdana"/>
          <w:color w:val="000000"/>
        </w:rPr>
        <w:t xml:space="preserve"> works on copy of collection instead of original collection</w:t>
      </w:r>
    </w:p>
    <w:p w:rsidR="004F734F" w:rsidRDefault="004F734F" w:rsidP="004F734F"/>
    <w:p w:rsidR="004F734F" w:rsidRDefault="004F734F" w:rsidP="004F734F">
      <w:pPr>
        <w:spacing w:after="240"/>
      </w:pPr>
      <w:r>
        <w:br/>
      </w:r>
      <w:r>
        <w:rPr>
          <w:rFonts w:ascii="Verdana" w:hAnsi="Verdana"/>
          <w:b/>
          <w:bCs/>
        </w:rPr>
        <w:t xml:space="preserve">4. How do you remove an entry from a Collection? </w:t>
      </w:r>
      <w:proofErr w:type="gramStart"/>
      <w:r>
        <w:rPr>
          <w:rFonts w:ascii="Verdana" w:hAnsi="Verdana"/>
          <w:b/>
          <w:bCs/>
        </w:rPr>
        <w:t>and</w:t>
      </w:r>
      <w:proofErr w:type="gramEnd"/>
      <w:r>
        <w:rPr>
          <w:rFonts w:ascii="Verdana" w:hAnsi="Verdana"/>
          <w:b/>
          <w:bCs/>
        </w:rPr>
        <w:t xml:space="preserve"> subsequently what is difference between </w:t>
      </w:r>
      <w:r>
        <w:rPr>
          <w:rFonts w:ascii="Courier New" w:hAnsi="Courier New" w:cs="Courier New"/>
          <w:b/>
          <w:bCs/>
        </w:rPr>
        <w:t xml:space="preserve">remove() </w:t>
      </w:r>
      <w:r>
        <w:rPr>
          <w:rFonts w:ascii="Verdana" w:hAnsi="Verdana"/>
          <w:b/>
          <w:bCs/>
        </w:rPr>
        <w:t xml:space="preserve">method of </w:t>
      </w:r>
      <w:r>
        <w:rPr>
          <w:rFonts w:ascii="Courier New" w:hAnsi="Courier New" w:cs="Courier New"/>
          <w:b/>
          <w:bCs/>
        </w:rPr>
        <w:t xml:space="preserve">Collection </w:t>
      </w:r>
      <w:r>
        <w:rPr>
          <w:rFonts w:ascii="Verdana" w:hAnsi="Verdana"/>
          <w:b/>
          <w:bCs/>
        </w:rPr>
        <w:t xml:space="preserve">and </w:t>
      </w:r>
      <w:r>
        <w:rPr>
          <w:rFonts w:ascii="Courier New" w:hAnsi="Courier New" w:cs="Courier New"/>
          <w:b/>
          <w:bCs/>
        </w:rPr>
        <w:t xml:space="preserve">remove() </w:t>
      </w:r>
      <w:r>
        <w:rPr>
          <w:rFonts w:ascii="Verdana" w:hAnsi="Verdana"/>
          <w:b/>
          <w:bCs/>
        </w:rPr>
        <w:t xml:space="preserve">method of </w:t>
      </w:r>
      <w:proofErr w:type="spellStart"/>
      <w:r>
        <w:rPr>
          <w:rFonts w:ascii="Courier New" w:hAnsi="Courier New" w:cs="Courier New"/>
          <w:b/>
          <w:bCs/>
        </w:rPr>
        <w:t>Iterator</w:t>
      </w:r>
      <w:proofErr w:type="spellEnd"/>
      <w:r>
        <w:rPr>
          <w:rFonts w:ascii="Verdana" w:hAnsi="Verdana"/>
          <w:b/>
          <w:bCs/>
        </w:rPr>
        <w:t>, which one you will use, while removing elements during iteration?</w:t>
      </w:r>
      <w:r>
        <w:br/>
      </w:r>
      <w:r>
        <w:rPr>
          <w:rFonts w:ascii="Verdana" w:hAnsi="Verdana"/>
        </w:rPr>
        <w:br/>
        <w:t xml:space="preserve">Collection interface defines </w:t>
      </w:r>
      <w:proofErr w:type="gramStart"/>
      <w:r>
        <w:rPr>
          <w:rFonts w:ascii="Courier New" w:hAnsi="Courier New" w:cs="Courier New"/>
        </w:rPr>
        <w:t>remove(</w:t>
      </w:r>
      <w:proofErr w:type="gramEnd"/>
      <w:r>
        <w:rPr>
          <w:rFonts w:ascii="Courier New" w:hAnsi="Courier New" w:cs="Courier New"/>
        </w:rPr>
        <w:t xml:space="preserve">Object </w:t>
      </w:r>
      <w:proofErr w:type="spellStart"/>
      <w:r>
        <w:rPr>
          <w:rFonts w:ascii="Courier New" w:hAnsi="Courier New" w:cs="Courier New"/>
        </w:rPr>
        <w:t>obj</w:t>
      </w:r>
      <w:proofErr w:type="spellEnd"/>
      <w:r>
        <w:rPr>
          <w:rFonts w:ascii="Courier New" w:hAnsi="Courier New" w:cs="Courier New"/>
        </w:rPr>
        <w:t>)</w:t>
      </w:r>
      <w:r>
        <w:rPr>
          <w:rFonts w:ascii="Verdana" w:hAnsi="Verdana"/>
        </w:rPr>
        <w:t xml:space="preserve"> method to remove objects from Collection. List interface adds another method </w:t>
      </w:r>
      <w:proofErr w:type="gramStart"/>
      <w:r>
        <w:rPr>
          <w:rFonts w:ascii="Courier New" w:hAnsi="Courier New" w:cs="Courier New"/>
        </w:rPr>
        <w:t>remove(</w:t>
      </w:r>
      <w:proofErr w:type="spellStart"/>
      <w:proofErr w:type="gramEnd"/>
      <w:r>
        <w:rPr>
          <w:rFonts w:ascii="Courier New" w:hAnsi="Courier New" w:cs="Courier New"/>
        </w:rPr>
        <w:t>int</w:t>
      </w:r>
      <w:proofErr w:type="spellEnd"/>
      <w:r>
        <w:rPr>
          <w:rFonts w:ascii="Courier New" w:hAnsi="Courier New" w:cs="Courier New"/>
        </w:rPr>
        <w:t xml:space="preserve"> index)</w:t>
      </w:r>
      <w:r>
        <w:rPr>
          <w:rFonts w:ascii="Verdana" w:hAnsi="Verdana"/>
        </w:rPr>
        <w:t xml:space="preserve">, which is used to remove object at specific index. You can use any of </w:t>
      </w:r>
      <w:proofErr w:type="gramStart"/>
      <w:r>
        <w:rPr>
          <w:rFonts w:ascii="Verdana" w:hAnsi="Verdana"/>
        </w:rPr>
        <w:t>these method</w:t>
      </w:r>
      <w:proofErr w:type="gramEnd"/>
      <w:r>
        <w:rPr>
          <w:rFonts w:ascii="Verdana" w:hAnsi="Verdana"/>
        </w:rPr>
        <w:t xml:space="preserve"> to remove an entry from Collection, while not iterating. Things change, when you iterate. Suppose you are traversing a List and removing only certain elements based on logic, then you need to use </w:t>
      </w:r>
      <w:proofErr w:type="spellStart"/>
      <w:r>
        <w:rPr>
          <w:rFonts w:ascii="Verdana" w:hAnsi="Verdana"/>
        </w:rPr>
        <w:t>Iterator's</w:t>
      </w:r>
      <w:proofErr w:type="spellEnd"/>
      <w:r>
        <w:rPr>
          <w:rFonts w:ascii="Verdana" w:hAnsi="Verdana"/>
        </w:rPr>
        <w:t xml:space="preserve"> </w:t>
      </w:r>
      <w:r>
        <w:rPr>
          <w:rFonts w:ascii="Courier New" w:hAnsi="Courier New" w:cs="Courier New"/>
        </w:rPr>
        <w:t>remove()</w:t>
      </w:r>
      <w:r>
        <w:rPr>
          <w:rFonts w:ascii="Verdana" w:hAnsi="Verdana"/>
        </w:rPr>
        <w:t xml:space="preserve"> method. This method removes current element from </w:t>
      </w:r>
      <w:proofErr w:type="spellStart"/>
      <w:r>
        <w:rPr>
          <w:rFonts w:ascii="Verdana" w:hAnsi="Verdana"/>
        </w:rPr>
        <w:t>Iterator's</w:t>
      </w:r>
      <w:proofErr w:type="spellEnd"/>
      <w:r>
        <w:rPr>
          <w:rFonts w:ascii="Verdana" w:hAnsi="Verdana"/>
        </w:rPr>
        <w:t xml:space="preserve"> perspective. If you use Collection's or List's </w:t>
      </w:r>
      <w:proofErr w:type="gramStart"/>
      <w:r>
        <w:rPr>
          <w:rFonts w:ascii="Courier New" w:hAnsi="Courier New" w:cs="Courier New"/>
        </w:rPr>
        <w:t>remove(</w:t>
      </w:r>
      <w:proofErr w:type="gramEnd"/>
      <w:r>
        <w:rPr>
          <w:rFonts w:ascii="Courier New" w:hAnsi="Courier New" w:cs="Courier New"/>
        </w:rPr>
        <w:t>)</w:t>
      </w:r>
      <w:r>
        <w:rPr>
          <w:rFonts w:ascii="Verdana" w:hAnsi="Verdana"/>
        </w:rPr>
        <w:t xml:space="preserve"> method during iteration then your code will throw </w:t>
      </w:r>
      <w:proofErr w:type="spellStart"/>
      <w:r>
        <w:rPr>
          <w:rFonts w:ascii="Courier New" w:hAnsi="Courier New" w:cs="Courier New"/>
        </w:rPr>
        <w:t>ConcurrentModificationException</w:t>
      </w:r>
      <w:proofErr w:type="spellEnd"/>
      <w:r>
        <w:rPr>
          <w:rFonts w:ascii="Verdana" w:hAnsi="Verdana"/>
        </w:rPr>
        <w:t xml:space="preserve">. That's why it's advised to use </w:t>
      </w:r>
      <w:proofErr w:type="spellStart"/>
      <w:r>
        <w:rPr>
          <w:rFonts w:ascii="Verdana" w:hAnsi="Verdana"/>
        </w:rPr>
        <w:t>Iterator</w:t>
      </w:r>
      <w:proofErr w:type="spellEnd"/>
      <w:r>
        <w:rPr>
          <w:rFonts w:ascii="Verdana" w:hAnsi="Verdana"/>
        </w:rPr>
        <w:t xml:space="preserve"> </w:t>
      </w:r>
      <w:proofErr w:type="gramStart"/>
      <w:r>
        <w:rPr>
          <w:rFonts w:ascii="Verdana" w:hAnsi="Verdana"/>
        </w:rPr>
        <w:t>remove(</w:t>
      </w:r>
      <w:proofErr w:type="gramEnd"/>
      <w:r>
        <w:rPr>
          <w:rFonts w:ascii="Verdana" w:hAnsi="Verdana"/>
        </w:rPr>
        <w:t>) method to remove objects from Collection.</w:t>
      </w:r>
      <w:r>
        <w:br/>
      </w:r>
    </w:p>
    <w:p w:rsidR="004F734F" w:rsidRDefault="004F734F" w:rsidP="004F734F">
      <w:pPr>
        <w:spacing w:after="0"/>
      </w:pPr>
      <w:r>
        <w:rPr>
          <w:rStyle w:val="Hyperlink"/>
          <w:rFonts w:ascii="Verdana" w:hAnsi="Verdana"/>
          <w:b/>
          <w:color w:val="000000"/>
        </w:rPr>
        <w:t xml:space="preserve">5. What is difference between Synchronized Collection and </w:t>
      </w:r>
      <w:r>
        <w:rPr>
          <w:rStyle w:val="ilad"/>
          <w:rFonts w:ascii="Verdana" w:hAnsi="Verdana"/>
          <w:b/>
          <w:color w:val="000000"/>
        </w:rPr>
        <w:t>Concurrent</w:t>
      </w:r>
      <w:r>
        <w:rPr>
          <w:rStyle w:val="Hyperlink"/>
          <w:rFonts w:ascii="Verdana" w:hAnsi="Verdana"/>
          <w:b/>
          <w:color w:val="000000"/>
        </w:rPr>
        <w:t xml:space="preserve"> Collection?</w:t>
      </w:r>
    </w:p>
    <w:p w:rsidR="004F734F" w:rsidRDefault="004F734F" w:rsidP="004F734F">
      <w:r>
        <w:rPr>
          <w:rStyle w:val="Hyperlink"/>
          <w:rFonts w:ascii="Verdana" w:hAnsi="Verdana"/>
          <w:color w:val="000000"/>
        </w:rPr>
        <w:lastRenderedPageBreak/>
        <w:t xml:space="preserve">Java 5 has added several new Concurrent Collection classes e.g. </w:t>
      </w:r>
      <w:proofErr w:type="spellStart"/>
      <w:r>
        <w:rPr>
          <w:rStyle w:val="Hyperlink"/>
          <w:rFonts w:ascii="Courier New" w:hAnsi="Courier New" w:cs="Courier New"/>
          <w:color w:val="000000"/>
        </w:rPr>
        <w:t>ConcurrentHashMap</w:t>
      </w:r>
      <w:proofErr w:type="spellEnd"/>
      <w:r>
        <w:rPr>
          <w:rStyle w:val="Hyperlink"/>
          <w:rFonts w:ascii="Verdana" w:hAnsi="Verdana"/>
          <w:color w:val="000000"/>
        </w:rPr>
        <w:t xml:space="preserve">, </w:t>
      </w:r>
      <w:proofErr w:type="spellStart"/>
      <w:r>
        <w:rPr>
          <w:rStyle w:val="Hyperlink"/>
          <w:rFonts w:ascii="Courier New" w:hAnsi="Courier New" w:cs="Courier New"/>
          <w:color w:val="000000"/>
        </w:rPr>
        <w:t>CopyOnWriteArrayList</w:t>
      </w:r>
      <w:proofErr w:type="spellEnd"/>
      <w:r>
        <w:rPr>
          <w:rStyle w:val="Hyperlink"/>
          <w:rFonts w:ascii="Verdana" w:hAnsi="Verdana"/>
          <w:color w:val="000000"/>
        </w:rPr>
        <w:t xml:space="preserve">, </w:t>
      </w:r>
      <w:proofErr w:type="spellStart"/>
      <w:r>
        <w:rPr>
          <w:rStyle w:val="Hyperlink"/>
          <w:rFonts w:ascii="Courier New" w:hAnsi="Courier New" w:cs="Courier New"/>
          <w:color w:val="000000"/>
        </w:rPr>
        <w:t>BlockingQueue</w:t>
      </w:r>
      <w:proofErr w:type="spellEnd"/>
      <w:r>
        <w:rPr>
          <w:rStyle w:val="Hyperlink"/>
          <w:rFonts w:ascii="Courier New" w:hAnsi="Courier New" w:cs="Courier New"/>
          <w:color w:val="000000"/>
        </w:rPr>
        <w:t xml:space="preserve"> </w:t>
      </w:r>
      <w:r>
        <w:rPr>
          <w:rStyle w:val="Hyperlink"/>
          <w:rFonts w:ascii="Verdana" w:hAnsi="Verdana"/>
          <w:color w:val="000000"/>
        </w:rPr>
        <w:t xml:space="preserve">etc, which has made Interview questions on Java Collection even trickier. Java Also provided way to get Synchronized copy of collection e.g. </w:t>
      </w:r>
      <w:proofErr w:type="spellStart"/>
      <w:r>
        <w:rPr>
          <w:rStyle w:val="Hyperlink"/>
          <w:rFonts w:ascii="Courier New" w:hAnsi="Courier New" w:cs="Courier New"/>
          <w:color w:val="000000"/>
        </w:rPr>
        <w:t>ArrayList</w:t>
      </w:r>
      <w:proofErr w:type="spellEnd"/>
      <w:r>
        <w:rPr>
          <w:rStyle w:val="Hyperlink"/>
          <w:rFonts w:ascii="Verdana" w:hAnsi="Verdana"/>
          <w:color w:val="000000"/>
        </w:rPr>
        <w:t xml:space="preserve">, </w:t>
      </w:r>
      <w:proofErr w:type="spellStart"/>
      <w:r>
        <w:rPr>
          <w:rStyle w:val="Hyperlink"/>
          <w:rFonts w:ascii="Verdana" w:hAnsi="Verdana"/>
          <w:color w:val="000000"/>
        </w:rPr>
        <w:t>HashMap</w:t>
      </w:r>
      <w:proofErr w:type="spellEnd"/>
      <w:r>
        <w:rPr>
          <w:rStyle w:val="Hyperlink"/>
          <w:rFonts w:ascii="Verdana" w:hAnsi="Verdana"/>
          <w:color w:val="000000"/>
        </w:rPr>
        <w:t xml:space="preserve"> by using </w:t>
      </w:r>
      <w:proofErr w:type="spellStart"/>
      <w:r>
        <w:rPr>
          <w:rStyle w:val="Hyperlink"/>
          <w:rFonts w:ascii="Courier New" w:hAnsi="Courier New" w:cs="Courier New"/>
          <w:color w:val="000000"/>
        </w:rPr>
        <w:t>Collections.synchronizedMap</w:t>
      </w:r>
      <w:proofErr w:type="spellEnd"/>
      <w:r>
        <w:rPr>
          <w:rStyle w:val="Hyperlink"/>
          <w:rFonts w:ascii="Courier New" w:hAnsi="Courier New" w:cs="Courier New"/>
          <w:color w:val="000000"/>
        </w:rPr>
        <w:t>()</w:t>
      </w:r>
      <w:r>
        <w:rPr>
          <w:rStyle w:val="Hyperlink"/>
          <w:rFonts w:ascii="Verdana" w:hAnsi="Verdana"/>
          <w:color w:val="000000"/>
        </w:rPr>
        <w:t xml:space="preserve"> Utility </w:t>
      </w:r>
      <w:proofErr w:type="spellStart"/>
      <w:r>
        <w:rPr>
          <w:rStyle w:val="Hyperlink"/>
          <w:rFonts w:ascii="Verdana" w:hAnsi="Verdana"/>
          <w:color w:val="000000"/>
        </w:rPr>
        <w:t>function.One</w:t>
      </w:r>
      <w:proofErr w:type="spellEnd"/>
      <w:r>
        <w:rPr>
          <w:rStyle w:val="Hyperlink"/>
          <w:rFonts w:ascii="Verdana" w:hAnsi="Verdana"/>
          <w:color w:val="000000"/>
        </w:rPr>
        <w:t xml:space="preserve"> Significant difference is that Concurrent Collections has better performance than synchronized Collection because they lock only a portion of Map to achieve concurrency and Synchronization. See </w:t>
      </w:r>
      <w:hyperlink r:id="rId26" w:history="1">
        <w:r>
          <w:rPr>
            <w:rStyle w:val="Hyperlink"/>
            <w:rFonts w:ascii="Verdana" w:hAnsi="Verdana"/>
          </w:rPr>
          <w:t>Difference between Synchronized Collection and Concurrent Collection in Java</w:t>
        </w:r>
      </w:hyperlink>
      <w:r>
        <w:rPr>
          <w:rStyle w:val="Hyperlink"/>
          <w:rFonts w:ascii="Verdana" w:hAnsi="Verdana"/>
          <w:color w:val="000000"/>
        </w:rPr>
        <w:t xml:space="preserve"> for </w:t>
      </w:r>
      <w:r>
        <w:rPr>
          <w:rStyle w:val="ilad"/>
          <w:rFonts w:ascii="Verdana" w:hAnsi="Verdana"/>
          <w:color w:val="000000"/>
        </w:rPr>
        <w:t>more details</w:t>
      </w:r>
      <w:r>
        <w:rPr>
          <w:rStyle w:val="Hyperlink"/>
          <w:rFonts w:ascii="Verdana" w:hAnsi="Verdana"/>
          <w:color w:val="000000"/>
        </w:rPr>
        <w:t>.</w:t>
      </w:r>
    </w:p>
    <w:p w:rsidR="004F734F" w:rsidRDefault="004F734F" w:rsidP="004F734F"/>
    <w:p w:rsidR="004F734F" w:rsidRDefault="004F734F" w:rsidP="004F734F"/>
    <w:p w:rsidR="004F734F" w:rsidRDefault="004F734F" w:rsidP="004F734F">
      <w:r>
        <w:rPr>
          <w:rStyle w:val="Hyperlink"/>
          <w:rFonts w:ascii="Verdana" w:hAnsi="Verdana"/>
          <w:b/>
          <w:color w:val="000000"/>
        </w:rPr>
        <w:t xml:space="preserve">6. What is difference between </w:t>
      </w:r>
      <w:proofErr w:type="spellStart"/>
      <w:r>
        <w:rPr>
          <w:rStyle w:val="Hyperlink"/>
          <w:rFonts w:ascii="Verdana" w:hAnsi="Verdana"/>
          <w:b/>
          <w:color w:val="000000"/>
        </w:rPr>
        <w:t>Iterator</w:t>
      </w:r>
      <w:proofErr w:type="spellEnd"/>
      <w:r>
        <w:rPr>
          <w:rStyle w:val="Hyperlink"/>
          <w:rFonts w:ascii="Verdana" w:hAnsi="Verdana"/>
          <w:b/>
          <w:color w:val="000000"/>
        </w:rPr>
        <w:t xml:space="preserve"> and Enumeration?</w:t>
      </w:r>
    </w:p>
    <w:p w:rsidR="004F734F" w:rsidRDefault="004F734F" w:rsidP="004F734F">
      <w:r>
        <w:rPr>
          <w:rStyle w:val="Hyperlink"/>
          <w:rFonts w:ascii="Verdana" w:hAnsi="Verdana"/>
          <w:color w:val="000000"/>
        </w:rPr>
        <w:t xml:space="preserve">This is a beginner level collection interview questions and mostly asked during interviews of Junior Java developer up to experience of 2 to 3 years </w:t>
      </w:r>
      <w:proofErr w:type="spellStart"/>
      <w:r>
        <w:rPr>
          <w:rStyle w:val="Hyperlink"/>
          <w:rFonts w:ascii="Verdana" w:hAnsi="Verdana"/>
          <w:color w:val="000000"/>
        </w:rPr>
        <w:t>Iterator</w:t>
      </w:r>
      <w:proofErr w:type="spellEnd"/>
      <w:r>
        <w:rPr>
          <w:rStyle w:val="Hyperlink"/>
          <w:rFonts w:ascii="Verdana" w:hAnsi="Verdana"/>
          <w:color w:val="000000"/>
        </w:rPr>
        <w:t xml:space="preserve"> duplicate functionality of </w:t>
      </w:r>
      <w:r>
        <w:rPr>
          <w:rStyle w:val="Hyperlink"/>
          <w:rFonts w:ascii="Courier New" w:hAnsi="Courier New" w:cs="Courier New"/>
          <w:color w:val="000000"/>
        </w:rPr>
        <w:t xml:space="preserve">Enumeration </w:t>
      </w:r>
      <w:r>
        <w:rPr>
          <w:rStyle w:val="Hyperlink"/>
          <w:rFonts w:ascii="Verdana" w:hAnsi="Verdana"/>
          <w:color w:val="000000"/>
        </w:rPr>
        <w:t xml:space="preserve">with one addition of </w:t>
      </w:r>
      <w:r>
        <w:rPr>
          <w:rStyle w:val="Hyperlink"/>
          <w:rFonts w:ascii="Courier New" w:hAnsi="Courier New" w:cs="Courier New"/>
          <w:color w:val="000000"/>
        </w:rPr>
        <w:t>remove()</w:t>
      </w:r>
      <w:r>
        <w:rPr>
          <w:rStyle w:val="Hyperlink"/>
          <w:rFonts w:ascii="Verdana" w:hAnsi="Verdana"/>
          <w:color w:val="000000"/>
        </w:rPr>
        <w:t xml:space="preserve"> method and both provide navigation functionally on objects of </w:t>
      </w:r>
      <w:proofErr w:type="spellStart"/>
      <w:r>
        <w:rPr>
          <w:rStyle w:val="Hyperlink"/>
          <w:rFonts w:ascii="Verdana" w:hAnsi="Verdana"/>
          <w:color w:val="000000"/>
        </w:rPr>
        <w:t>Collection.Another</w:t>
      </w:r>
      <w:proofErr w:type="spellEnd"/>
      <w:r>
        <w:rPr>
          <w:rStyle w:val="Hyperlink"/>
          <w:rFonts w:ascii="Verdana" w:hAnsi="Verdana"/>
          <w:color w:val="000000"/>
        </w:rPr>
        <w:t xml:space="preserve"> difference is that </w:t>
      </w:r>
      <w:proofErr w:type="spellStart"/>
      <w:r>
        <w:rPr>
          <w:rStyle w:val="Hyperlink"/>
          <w:rFonts w:ascii="Verdana" w:hAnsi="Verdana"/>
          <w:color w:val="000000"/>
        </w:rPr>
        <w:t>Iterator</w:t>
      </w:r>
      <w:proofErr w:type="spellEnd"/>
      <w:r>
        <w:rPr>
          <w:rStyle w:val="Hyperlink"/>
          <w:rFonts w:ascii="Verdana" w:hAnsi="Verdana"/>
          <w:color w:val="000000"/>
        </w:rPr>
        <w:t xml:space="preserve"> is more safe than </w:t>
      </w:r>
      <w:r>
        <w:rPr>
          <w:rStyle w:val="Hyperlink"/>
          <w:rFonts w:ascii="Courier New" w:hAnsi="Courier New" w:cs="Courier New"/>
          <w:color w:val="000000"/>
        </w:rPr>
        <w:t xml:space="preserve">Enumeration </w:t>
      </w:r>
      <w:r>
        <w:rPr>
          <w:rStyle w:val="Hyperlink"/>
          <w:rFonts w:ascii="Verdana" w:hAnsi="Verdana"/>
          <w:color w:val="000000"/>
        </w:rPr>
        <w:t xml:space="preserve">and doesn't allow another thread to modify collection object during iteration except remove() method and throws </w:t>
      </w:r>
      <w:proofErr w:type="spellStart"/>
      <w:r>
        <w:rPr>
          <w:rStyle w:val="Hyperlink"/>
          <w:rFonts w:ascii="Courier New" w:hAnsi="Courier New" w:cs="Courier New"/>
          <w:color w:val="000000"/>
        </w:rPr>
        <w:t>ConcurrentModificaitonException</w:t>
      </w:r>
      <w:proofErr w:type="spellEnd"/>
      <w:r>
        <w:rPr>
          <w:rStyle w:val="Hyperlink"/>
          <w:rFonts w:ascii="Verdana" w:hAnsi="Verdana"/>
          <w:color w:val="000000"/>
        </w:rPr>
        <w:t xml:space="preserve">. See </w:t>
      </w:r>
      <w:hyperlink r:id="rId27" w:history="1">
        <w:proofErr w:type="spellStart"/>
        <w:r>
          <w:rPr>
            <w:rStyle w:val="Hyperlink"/>
            <w:rFonts w:ascii="Verdana" w:hAnsi="Verdana"/>
          </w:rPr>
          <w:t>Iterator</w:t>
        </w:r>
        <w:proofErr w:type="spellEnd"/>
        <w:r>
          <w:rPr>
            <w:rStyle w:val="Hyperlink"/>
            <w:rFonts w:ascii="Verdana" w:hAnsi="Verdana"/>
          </w:rPr>
          <w:t xml:space="preserve"> </w:t>
        </w:r>
        <w:proofErr w:type="spellStart"/>
        <w:r>
          <w:rPr>
            <w:rStyle w:val="Hyperlink"/>
            <w:rFonts w:ascii="Verdana" w:hAnsi="Verdana"/>
          </w:rPr>
          <w:t>vs</w:t>
        </w:r>
        <w:proofErr w:type="spellEnd"/>
        <w:r>
          <w:rPr>
            <w:rStyle w:val="Hyperlink"/>
            <w:rFonts w:ascii="Verdana" w:hAnsi="Verdana"/>
          </w:rPr>
          <w:t xml:space="preserve"> </w:t>
        </w:r>
        <w:r>
          <w:rPr>
            <w:rStyle w:val="Hyperlink"/>
            <w:rFonts w:ascii="Verdana" w:hAnsi="Verdana"/>
            <w:color w:val="000000"/>
          </w:rPr>
          <w:t>Enumeration</w:t>
        </w:r>
        <w:r>
          <w:rPr>
            <w:rStyle w:val="Hyperlink"/>
            <w:rFonts w:ascii="Verdana" w:hAnsi="Verdana"/>
          </w:rPr>
          <w:t xml:space="preserve"> in Java</w:t>
        </w:r>
      </w:hyperlink>
      <w:r>
        <w:rPr>
          <w:rStyle w:val="Hyperlink"/>
          <w:rFonts w:ascii="Verdana" w:hAnsi="Verdana"/>
          <w:color w:val="000000"/>
        </w:rPr>
        <w:t xml:space="preserve"> for more differences.</w:t>
      </w:r>
    </w:p>
    <w:p w:rsidR="004F734F" w:rsidRDefault="004F734F" w:rsidP="004F734F"/>
    <w:p w:rsidR="004F734F" w:rsidRDefault="004F734F" w:rsidP="004F734F">
      <w:pPr>
        <w:spacing w:after="240"/>
      </w:pPr>
      <w:r>
        <w:br/>
      </w:r>
      <w:r>
        <w:rPr>
          <w:rFonts w:ascii="Verdana" w:hAnsi="Verdana"/>
          <w:b/>
          <w:bCs/>
        </w:rPr>
        <w:t xml:space="preserve">7. How does </w:t>
      </w:r>
      <w:proofErr w:type="spellStart"/>
      <w:r>
        <w:rPr>
          <w:rFonts w:ascii="Verdana" w:hAnsi="Verdana"/>
          <w:b/>
          <w:bCs/>
        </w:rPr>
        <w:t>HashSet</w:t>
      </w:r>
      <w:proofErr w:type="spellEnd"/>
      <w:r>
        <w:rPr>
          <w:rFonts w:ascii="Verdana" w:hAnsi="Verdana"/>
          <w:b/>
          <w:bCs/>
        </w:rPr>
        <w:t xml:space="preserve"> is implemented in Java, How does it uses </w:t>
      </w:r>
      <w:proofErr w:type="gramStart"/>
      <w:r>
        <w:rPr>
          <w:rFonts w:ascii="Verdana" w:hAnsi="Verdana"/>
          <w:b/>
          <w:bCs/>
        </w:rPr>
        <w:t>Hashing ?</w:t>
      </w:r>
      <w:proofErr w:type="gramEnd"/>
      <w:r>
        <w:br/>
      </w:r>
      <w:r>
        <w:rPr>
          <w:rFonts w:ascii="Verdana" w:hAnsi="Verdana"/>
        </w:rPr>
        <w:t>This is a tricky question in Java, because for hashing you need both key and value and there is no key for store it in a bucket, then how exactly </w:t>
      </w:r>
      <w:proofErr w:type="spellStart"/>
      <w:r>
        <w:rPr>
          <w:rFonts w:ascii="Courier New" w:hAnsi="Courier New" w:cs="Courier New"/>
        </w:rPr>
        <w:t>HashSet</w:t>
      </w:r>
      <w:proofErr w:type="spellEnd"/>
      <w:r>
        <w:rPr>
          <w:rFonts w:ascii="Courier New" w:hAnsi="Courier New" w:cs="Courier New"/>
        </w:rPr>
        <w:t xml:space="preserve"> </w:t>
      </w:r>
      <w:r>
        <w:rPr>
          <w:rFonts w:ascii="Verdana" w:hAnsi="Verdana"/>
        </w:rPr>
        <w:t xml:space="preserve">store element internally. Well, </w:t>
      </w:r>
      <w:proofErr w:type="spellStart"/>
      <w:r>
        <w:rPr>
          <w:rFonts w:ascii="Courier New" w:hAnsi="Courier New" w:cs="Courier New"/>
        </w:rPr>
        <w:t>HashSet</w:t>
      </w:r>
      <w:proofErr w:type="spellEnd"/>
      <w:r>
        <w:rPr>
          <w:rFonts w:ascii="Courier New" w:hAnsi="Courier New" w:cs="Courier New"/>
        </w:rPr>
        <w:t xml:space="preserve"> </w:t>
      </w:r>
      <w:r>
        <w:rPr>
          <w:rFonts w:ascii="Verdana" w:hAnsi="Verdana"/>
        </w:rPr>
        <w:t xml:space="preserve">is built on top of </w:t>
      </w:r>
      <w:proofErr w:type="spellStart"/>
      <w:r>
        <w:rPr>
          <w:rFonts w:ascii="Verdana" w:hAnsi="Verdana"/>
        </w:rPr>
        <w:t>HashMap</w:t>
      </w:r>
      <w:proofErr w:type="spellEnd"/>
      <w:r>
        <w:rPr>
          <w:rFonts w:ascii="Verdana" w:hAnsi="Verdana"/>
        </w:rPr>
        <w:t xml:space="preserve">. If you look at source code of </w:t>
      </w:r>
      <w:proofErr w:type="spellStart"/>
      <w:r>
        <w:rPr>
          <w:rFonts w:ascii="Courier New" w:hAnsi="Courier New" w:cs="Courier New"/>
        </w:rPr>
        <w:t>java.util.HashSet</w:t>
      </w:r>
      <w:proofErr w:type="spellEnd"/>
      <w:r>
        <w:rPr>
          <w:rFonts w:ascii="Verdana" w:hAnsi="Verdana"/>
        </w:rPr>
        <w:t xml:space="preserve"> class, you will find that that it uses a </w:t>
      </w:r>
      <w:proofErr w:type="spellStart"/>
      <w:r>
        <w:rPr>
          <w:rFonts w:ascii="Verdana" w:hAnsi="Verdana"/>
        </w:rPr>
        <w:t>HashMap</w:t>
      </w:r>
      <w:proofErr w:type="spellEnd"/>
      <w:r>
        <w:rPr>
          <w:rFonts w:ascii="Verdana" w:hAnsi="Verdana"/>
        </w:rPr>
        <w:t xml:space="preserve"> with same values for all keys, as shown below :</w:t>
      </w:r>
      <w:r>
        <w:br/>
      </w:r>
      <w:r>
        <w:rPr>
          <w:rFonts w:ascii="Verdana" w:hAnsi="Verdana"/>
        </w:rPr>
        <w:br/>
      </w:r>
      <w:r>
        <w:rPr>
          <w:rFonts w:ascii="Courier New" w:hAnsi="Courier New" w:cs="Courier New"/>
        </w:rPr>
        <w:t xml:space="preserve">private transient </w:t>
      </w:r>
      <w:proofErr w:type="spellStart"/>
      <w:r>
        <w:rPr>
          <w:rFonts w:ascii="Courier New" w:hAnsi="Courier New" w:cs="Courier New"/>
        </w:rPr>
        <w:t>HashMap</w:t>
      </w:r>
      <w:proofErr w:type="spellEnd"/>
      <w:r>
        <w:rPr>
          <w:rFonts w:ascii="Courier New" w:hAnsi="Courier New" w:cs="Courier New"/>
        </w:rPr>
        <w:t xml:space="preserve"> map;</w:t>
      </w:r>
      <w:r>
        <w:br/>
      </w:r>
      <w:r>
        <w:rPr>
          <w:rFonts w:ascii="Courier New" w:hAnsi="Courier New" w:cs="Courier New"/>
        </w:rPr>
        <w:br/>
        <w:t>// Dummy value to associate with an Object in the backing Map</w:t>
      </w:r>
      <w:r>
        <w:br/>
      </w:r>
      <w:r>
        <w:rPr>
          <w:rFonts w:ascii="Courier New" w:hAnsi="Courier New" w:cs="Courier New"/>
        </w:rPr>
        <w:t>private static final Object PRESENT = new Object();</w:t>
      </w:r>
      <w:r>
        <w:br/>
      </w:r>
      <w:r>
        <w:rPr>
          <w:rFonts w:ascii="Verdana" w:hAnsi="Verdana"/>
        </w:rPr>
        <w:br/>
        <w:t xml:space="preserve">When you call </w:t>
      </w:r>
      <w:r>
        <w:rPr>
          <w:rFonts w:ascii="Courier New" w:hAnsi="Courier New" w:cs="Courier New"/>
        </w:rPr>
        <w:t>add()</w:t>
      </w:r>
      <w:r>
        <w:rPr>
          <w:rFonts w:ascii="Verdana" w:hAnsi="Verdana"/>
        </w:rPr>
        <w:t xml:space="preserve"> method of </w:t>
      </w:r>
      <w:proofErr w:type="spellStart"/>
      <w:r>
        <w:rPr>
          <w:rFonts w:ascii="Courier New" w:hAnsi="Courier New" w:cs="Courier New"/>
        </w:rPr>
        <w:t>HashSet</w:t>
      </w:r>
      <w:proofErr w:type="spellEnd"/>
      <w:r>
        <w:rPr>
          <w:rFonts w:ascii="Verdana" w:hAnsi="Verdana"/>
        </w:rPr>
        <w:t xml:space="preserve">, it put entry in </w:t>
      </w:r>
      <w:proofErr w:type="spellStart"/>
      <w:r>
        <w:rPr>
          <w:rFonts w:ascii="Verdana" w:hAnsi="Verdana"/>
        </w:rPr>
        <w:t>HashMap</w:t>
      </w:r>
      <w:proofErr w:type="spellEnd"/>
      <w:r>
        <w:rPr>
          <w:rFonts w:ascii="Verdana" w:hAnsi="Verdana"/>
        </w:rPr>
        <w:t xml:space="preserve"> :</w:t>
      </w:r>
      <w:r>
        <w:br/>
      </w:r>
      <w:r>
        <w:rPr>
          <w:rFonts w:ascii="Verdana" w:hAnsi="Verdana"/>
        </w:rPr>
        <w:br/>
      </w:r>
      <w:r>
        <w:rPr>
          <w:rFonts w:ascii="Courier New" w:hAnsi="Courier New" w:cs="Courier New"/>
        </w:rPr>
        <w:t xml:space="preserve">public </w:t>
      </w:r>
      <w:proofErr w:type="spellStart"/>
      <w:r>
        <w:rPr>
          <w:rFonts w:ascii="Courier New" w:hAnsi="Courier New" w:cs="Courier New"/>
        </w:rPr>
        <w:t>boolean</w:t>
      </w:r>
      <w:proofErr w:type="spellEnd"/>
      <w:r>
        <w:rPr>
          <w:rFonts w:ascii="Courier New" w:hAnsi="Courier New" w:cs="Courier New"/>
        </w:rPr>
        <w:t xml:space="preserve"> add(E e) {</w:t>
      </w:r>
      <w:r>
        <w:br/>
      </w:r>
      <w:r>
        <w:rPr>
          <w:rFonts w:ascii="Courier New" w:hAnsi="Courier New" w:cs="Courier New"/>
        </w:rPr>
        <w:t xml:space="preserve">  return </w:t>
      </w:r>
      <w:proofErr w:type="spellStart"/>
      <w:r>
        <w:rPr>
          <w:rFonts w:ascii="Courier New" w:hAnsi="Courier New" w:cs="Courier New"/>
        </w:rPr>
        <w:t>map.put</w:t>
      </w:r>
      <w:proofErr w:type="spellEnd"/>
      <w:r>
        <w:rPr>
          <w:rFonts w:ascii="Courier New" w:hAnsi="Courier New" w:cs="Courier New"/>
        </w:rPr>
        <w:t>(e, PRESENT)==null;</w:t>
      </w:r>
      <w:r>
        <w:br/>
      </w:r>
      <w:r>
        <w:rPr>
          <w:rFonts w:ascii="Courier New" w:hAnsi="Courier New" w:cs="Courier New"/>
        </w:rPr>
        <w:lastRenderedPageBreak/>
        <w:t>}</w:t>
      </w:r>
      <w:r>
        <w:br/>
      </w:r>
      <w:r>
        <w:rPr>
          <w:rFonts w:ascii="Verdana" w:hAnsi="Verdana"/>
        </w:rPr>
        <w:br/>
        <w:t xml:space="preserve">Since keys are unique in a </w:t>
      </w:r>
      <w:proofErr w:type="spellStart"/>
      <w:r>
        <w:rPr>
          <w:rFonts w:ascii="Verdana" w:hAnsi="Verdana"/>
        </w:rPr>
        <w:t>HashMap</w:t>
      </w:r>
      <w:proofErr w:type="spellEnd"/>
      <w:r>
        <w:rPr>
          <w:rFonts w:ascii="Verdana" w:hAnsi="Verdana"/>
        </w:rPr>
        <w:t>, it provides uniqueness guarantee of Set interface.</w:t>
      </w:r>
      <w:r>
        <w:br/>
      </w:r>
      <w:r>
        <w:br/>
      </w:r>
      <w:r>
        <w:br/>
      </w:r>
      <w:r>
        <w:rPr>
          <w:rFonts w:ascii="Verdana" w:hAnsi="Verdana"/>
          <w:b/>
          <w:bCs/>
        </w:rPr>
        <w:t>8. What do you need to do to use a custom object as key in Collection classes like Map or Set?</w:t>
      </w:r>
      <w:r>
        <w:br/>
      </w:r>
      <w:r>
        <w:rPr>
          <w:rFonts w:ascii="Verdana" w:hAnsi="Verdana"/>
        </w:rPr>
        <w:t xml:space="preserve">Answer </w:t>
      </w:r>
      <w:proofErr w:type="gramStart"/>
      <w:r>
        <w:rPr>
          <w:rFonts w:ascii="Verdana" w:hAnsi="Verdana"/>
        </w:rPr>
        <w:t>is :</w:t>
      </w:r>
      <w:proofErr w:type="gramEnd"/>
      <w:r>
        <w:rPr>
          <w:rFonts w:ascii="Verdana" w:hAnsi="Verdana"/>
        </w:rPr>
        <w:t xml:space="preserve"> If you are using any custom object in Map as key, you need to override </w:t>
      </w:r>
      <w:r>
        <w:rPr>
          <w:rFonts w:ascii="Courier New" w:hAnsi="Courier New" w:cs="Courier New"/>
        </w:rPr>
        <w:t>equals()</w:t>
      </w:r>
      <w:r>
        <w:rPr>
          <w:rFonts w:ascii="Verdana" w:hAnsi="Verdana"/>
        </w:rPr>
        <w:t xml:space="preserve"> and </w:t>
      </w:r>
      <w:proofErr w:type="spellStart"/>
      <w:r>
        <w:rPr>
          <w:rFonts w:ascii="Courier New" w:hAnsi="Courier New" w:cs="Courier New"/>
        </w:rPr>
        <w:t>hashCode</w:t>
      </w:r>
      <w:proofErr w:type="spellEnd"/>
      <w:r>
        <w:rPr>
          <w:rFonts w:ascii="Courier New" w:hAnsi="Courier New" w:cs="Courier New"/>
        </w:rPr>
        <w:t>()</w:t>
      </w:r>
      <w:r>
        <w:rPr>
          <w:rFonts w:ascii="Verdana" w:hAnsi="Verdana"/>
        </w:rPr>
        <w:t xml:space="preserve"> method, and make sure they follow </w:t>
      </w:r>
      <w:proofErr w:type="spellStart"/>
      <w:r>
        <w:rPr>
          <w:rFonts w:ascii="Verdana" w:hAnsi="Verdana"/>
        </w:rPr>
        <w:t>there</w:t>
      </w:r>
      <w:proofErr w:type="spellEnd"/>
      <w:r>
        <w:rPr>
          <w:rFonts w:ascii="Verdana" w:hAnsi="Verdana"/>
        </w:rPr>
        <w:t xml:space="preserve"> contract. On the other hand if you are storing a custom object in Sorted Collection e.g. </w:t>
      </w:r>
      <w:proofErr w:type="spellStart"/>
      <w:r>
        <w:rPr>
          <w:rFonts w:ascii="Verdana" w:hAnsi="Verdana"/>
        </w:rPr>
        <w:t>SortedSet</w:t>
      </w:r>
      <w:proofErr w:type="spellEnd"/>
      <w:r>
        <w:rPr>
          <w:rFonts w:ascii="Verdana" w:hAnsi="Verdana"/>
        </w:rPr>
        <w:t xml:space="preserve"> or </w:t>
      </w:r>
      <w:proofErr w:type="spellStart"/>
      <w:r>
        <w:rPr>
          <w:rFonts w:ascii="Verdana" w:hAnsi="Verdana"/>
        </w:rPr>
        <w:t>SortedMap</w:t>
      </w:r>
      <w:proofErr w:type="spellEnd"/>
      <w:r>
        <w:rPr>
          <w:rFonts w:ascii="Verdana" w:hAnsi="Verdana"/>
        </w:rPr>
        <w:t xml:space="preserve">, you also need to make sure that your </w:t>
      </w:r>
      <w:proofErr w:type="gramStart"/>
      <w:r>
        <w:rPr>
          <w:rFonts w:ascii="Verdana" w:hAnsi="Verdana"/>
        </w:rPr>
        <w:t>equals(</w:t>
      </w:r>
      <w:proofErr w:type="gramEnd"/>
      <w:r>
        <w:rPr>
          <w:rFonts w:ascii="Verdana" w:hAnsi="Verdana"/>
        </w:rPr>
        <w:t xml:space="preserve">) method is consistent to </w:t>
      </w:r>
      <w:proofErr w:type="spellStart"/>
      <w:r>
        <w:rPr>
          <w:rFonts w:ascii="Courier New" w:hAnsi="Courier New" w:cs="Courier New"/>
        </w:rPr>
        <w:t>compareTo</w:t>
      </w:r>
      <w:proofErr w:type="spellEnd"/>
      <w:r>
        <w:rPr>
          <w:rFonts w:ascii="Courier New" w:hAnsi="Courier New" w:cs="Courier New"/>
        </w:rPr>
        <w:t>()</w:t>
      </w:r>
      <w:r>
        <w:rPr>
          <w:rFonts w:ascii="Verdana" w:hAnsi="Verdana"/>
        </w:rPr>
        <w:t xml:space="preserve"> method, otherwise those collection will not follow </w:t>
      </w:r>
      <w:proofErr w:type="spellStart"/>
      <w:r>
        <w:rPr>
          <w:rFonts w:ascii="Verdana" w:hAnsi="Verdana"/>
        </w:rPr>
        <w:t>there</w:t>
      </w:r>
      <w:proofErr w:type="spellEnd"/>
      <w:r>
        <w:rPr>
          <w:rFonts w:ascii="Verdana" w:hAnsi="Verdana"/>
        </w:rPr>
        <w:t xml:space="preserve"> contacts e.g. Set may allow duplicates.</w:t>
      </w:r>
      <w:r>
        <w:br/>
      </w:r>
    </w:p>
    <w:p w:rsidR="004F734F" w:rsidRDefault="004F734F" w:rsidP="004F734F">
      <w:pPr>
        <w:spacing w:after="0"/>
      </w:pPr>
      <w:r>
        <w:rPr>
          <w:rStyle w:val="Hyperlink"/>
          <w:rFonts w:ascii="Verdana" w:hAnsi="Verdana"/>
          <w:b/>
          <w:color w:val="000000"/>
        </w:rPr>
        <w:t xml:space="preserve">9. Difference between </w:t>
      </w:r>
      <w:proofErr w:type="spellStart"/>
      <w:r>
        <w:rPr>
          <w:rStyle w:val="Hyperlink"/>
          <w:rFonts w:ascii="Verdana" w:hAnsi="Verdana"/>
          <w:b/>
          <w:color w:val="000000"/>
        </w:rPr>
        <w:t>HashMap</w:t>
      </w:r>
      <w:proofErr w:type="spellEnd"/>
      <w:r>
        <w:rPr>
          <w:rStyle w:val="Hyperlink"/>
          <w:rFonts w:ascii="Verdana" w:hAnsi="Verdana"/>
          <w:b/>
          <w:color w:val="000000"/>
        </w:rPr>
        <w:t xml:space="preserve"> and </w:t>
      </w:r>
      <w:proofErr w:type="spellStart"/>
      <w:r>
        <w:rPr>
          <w:rStyle w:val="Hyperlink"/>
          <w:rFonts w:ascii="Verdana" w:hAnsi="Verdana"/>
          <w:b/>
          <w:color w:val="000000"/>
        </w:rPr>
        <w:t>Hashtable</w:t>
      </w:r>
      <w:proofErr w:type="spellEnd"/>
      <w:r>
        <w:rPr>
          <w:rStyle w:val="Hyperlink"/>
          <w:rFonts w:ascii="Verdana" w:hAnsi="Verdana"/>
          <w:b/>
          <w:color w:val="000000"/>
        </w:rPr>
        <w:t>?</w:t>
      </w:r>
    </w:p>
    <w:p w:rsidR="004F734F" w:rsidRDefault="004F734F" w:rsidP="004F734F">
      <w:r>
        <w:rPr>
          <w:rStyle w:val="Hyperlink"/>
          <w:rFonts w:ascii="Verdana" w:hAnsi="Verdana"/>
          <w:color w:val="000000"/>
        </w:rPr>
        <w:t xml:space="preserve">This is another Classical Java Collection interview asked on beginner’s level and most of Java developer has a predefined answer for this interview questions e.g. </w:t>
      </w:r>
      <w:proofErr w:type="spellStart"/>
      <w:r>
        <w:rPr>
          <w:rStyle w:val="Hyperlink"/>
          <w:rFonts w:ascii="Verdana" w:hAnsi="Verdana"/>
          <w:color w:val="000000"/>
        </w:rPr>
        <w:t>HashMap</w:t>
      </w:r>
      <w:proofErr w:type="spellEnd"/>
      <w:r>
        <w:rPr>
          <w:rStyle w:val="Hyperlink"/>
          <w:rFonts w:ascii="Verdana" w:hAnsi="Verdana"/>
          <w:color w:val="000000"/>
        </w:rPr>
        <w:t xml:space="preserve"> is not synchronized while </w:t>
      </w:r>
      <w:proofErr w:type="spellStart"/>
      <w:r>
        <w:rPr>
          <w:rStyle w:val="Hyperlink"/>
          <w:rFonts w:ascii="Verdana" w:hAnsi="Verdana"/>
          <w:color w:val="000000"/>
        </w:rPr>
        <w:t>Hashtable</w:t>
      </w:r>
      <w:proofErr w:type="spellEnd"/>
      <w:r>
        <w:rPr>
          <w:rStyle w:val="Hyperlink"/>
          <w:rFonts w:ascii="Verdana" w:hAnsi="Verdana"/>
          <w:color w:val="000000"/>
        </w:rPr>
        <w:t xml:space="preserve"> is not or </w:t>
      </w:r>
      <w:proofErr w:type="spellStart"/>
      <w:r>
        <w:rPr>
          <w:rStyle w:val="Hyperlink"/>
          <w:rFonts w:ascii="Verdana" w:hAnsi="Verdana"/>
          <w:color w:val="000000"/>
        </w:rPr>
        <w:t>hashmap</w:t>
      </w:r>
      <w:proofErr w:type="spellEnd"/>
      <w:r>
        <w:rPr>
          <w:rStyle w:val="Hyperlink"/>
          <w:rFonts w:ascii="Verdana" w:hAnsi="Verdana"/>
          <w:color w:val="000000"/>
        </w:rPr>
        <w:t xml:space="preserve"> is faster than hash table etc. What could go wrong is that if he placed another follow-up question like how </w:t>
      </w:r>
      <w:proofErr w:type="spellStart"/>
      <w:r>
        <w:rPr>
          <w:rStyle w:val="Hyperlink"/>
          <w:rFonts w:ascii="Verdana" w:hAnsi="Verdana"/>
          <w:color w:val="000000"/>
        </w:rPr>
        <w:t>hashMap</w:t>
      </w:r>
      <w:proofErr w:type="spellEnd"/>
      <w:r>
        <w:rPr>
          <w:rStyle w:val="Hyperlink"/>
          <w:rFonts w:ascii="Verdana" w:hAnsi="Verdana"/>
          <w:color w:val="000000"/>
        </w:rPr>
        <w:t xml:space="preserve"> works in Java or can you replace </w:t>
      </w:r>
      <w:proofErr w:type="spellStart"/>
      <w:r>
        <w:rPr>
          <w:rStyle w:val="Hyperlink"/>
          <w:rFonts w:ascii="Verdana" w:hAnsi="Verdana"/>
          <w:color w:val="000000"/>
        </w:rPr>
        <w:t>Hashtable</w:t>
      </w:r>
      <w:proofErr w:type="spellEnd"/>
      <w:r>
        <w:rPr>
          <w:rStyle w:val="Hyperlink"/>
          <w:rFonts w:ascii="Verdana" w:hAnsi="Verdana"/>
          <w:color w:val="000000"/>
        </w:rPr>
        <w:t xml:space="preserve"> with </w:t>
      </w:r>
      <w:proofErr w:type="spellStart"/>
      <w:r>
        <w:rPr>
          <w:rStyle w:val="Hyperlink"/>
          <w:rFonts w:ascii="Courier New" w:hAnsi="Courier New" w:cs="Courier New"/>
          <w:color w:val="000000"/>
        </w:rPr>
        <w:t>ConcurrentHashMap</w:t>
      </w:r>
      <w:proofErr w:type="spellEnd"/>
      <w:r>
        <w:rPr>
          <w:rStyle w:val="Hyperlink"/>
          <w:rFonts w:ascii="Courier New" w:hAnsi="Courier New" w:cs="Courier New"/>
          <w:color w:val="000000"/>
        </w:rPr>
        <w:t xml:space="preserve"> </w:t>
      </w:r>
      <w:r>
        <w:rPr>
          <w:rStyle w:val="Hyperlink"/>
          <w:rFonts w:ascii="Verdana" w:hAnsi="Verdana"/>
          <w:color w:val="000000"/>
        </w:rPr>
        <w:t xml:space="preserve">etc. See </w:t>
      </w:r>
      <w:hyperlink r:id="rId28" w:history="1">
        <w:proofErr w:type="spellStart"/>
        <w:r>
          <w:rPr>
            <w:rStyle w:val="Hyperlink"/>
            <w:rFonts w:ascii="Verdana" w:hAnsi="Verdana"/>
          </w:rPr>
          <w:t>Hash</w:t>
        </w:r>
        <w:r>
          <w:rPr>
            <w:rStyle w:val="Hyperlink"/>
            <w:rFonts w:ascii="Verdana" w:hAnsi="Verdana"/>
            <w:color w:val="000000"/>
          </w:rPr>
          <w:t>t</w:t>
        </w:r>
        <w:r>
          <w:rPr>
            <w:rStyle w:val="Hyperlink"/>
            <w:rFonts w:ascii="Verdana" w:hAnsi="Verdana"/>
          </w:rPr>
          <w:t>able</w:t>
        </w:r>
        <w:proofErr w:type="spellEnd"/>
        <w:r>
          <w:rPr>
            <w:rStyle w:val="Hyperlink"/>
            <w:rFonts w:ascii="Verdana" w:hAnsi="Verdana"/>
          </w:rPr>
          <w:t xml:space="preserve"> </w:t>
        </w:r>
        <w:proofErr w:type="spellStart"/>
        <w:r>
          <w:rPr>
            <w:rStyle w:val="Hyperlink"/>
            <w:rFonts w:ascii="Verdana" w:hAnsi="Verdana"/>
          </w:rPr>
          <w:t>vs</w:t>
        </w:r>
        <w:proofErr w:type="spellEnd"/>
        <w:r>
          <w:rPr>
            <w:rStyle w:val="Hyperlink"/>
            <w:rFonts w:ascii="Verdana" w:hAnsi="Verdana"/>
          </w:rPr>
          <w:t xml:space="preserve"> </w:t>
        </w:r>
        <w:proofErr w:type="spellStart"/>
        <w:r>
          <w:rPr>
            <w:rStyle w:val="Hyperlink"/>
            <w:rFonts w:ascii="Verdana" w:hAnsi="Verdana"/>
          </w:rPr>
          <w:t>HashMap</w:t>
        </w:r>
        <w:proofErr w:type="spellEnd"/>
        <w:r>
          <w:rPr>
            <w:rStyle w:val="Hyperlink"/>
            <w:rFonts w:ascii="Verdana" w:hAnsi="Verdana"/>
          </w:rPr>
          <w:t xml:space="preserve"> in Java</w:t>
        </w:r>
      </w:hyperlink>
      <w:r>
        <w:rPr>
          <w:rStyle w:val="Hyperlink"/>
          <w:rFonts w:ascii="Verdana" w:hAnsi="Verdana"/>
          <w:color w:val="000000"/>
        </w:rPr>
        <w:t xml:space="preserve"> for detailed answer of this interview question.</w:t>
      </w:r>
    </w:p>
    <w:p w:rsidR="004F734F" w:rsidRDefault="004F734F" w:rsidP="004F734F">
      <w:pPr>
        <w:spacing w:after="240"/>
      </w:pPr>
    </w:p>
    <w:p w:rsidR="004F734F" w:rsidRDefault="004F734F" w:rsidP="004F734F">
      <w:pPr>
        <w:spacing w:after="0"/>
      </w:pPr>
      <w:r>
        <w:rPr>
          <w:rStyle w:val="Hyperlink"/>
          <w:rFonts w:ascii="Verdana" w:hAnsi="Verdana"/>
          <w:b/>
          <w:color w:val="000000"/>
        </w:rPr>
        <w:t xml:space="preserve">10. When do you use </w:t>
      </w:r>
      <w:proofErr w:type="spellStart"/>
      <w:r>
        <w:rPr>
          <w:rStyle w:val="Hyperlink"/>
          <w:rFonts w:ascii="Verdana" w:hAnsi="Verdana"/>
          <w:b/>
          <w:color w:val="000000"/>
        </w:rPr>
        <w:t>ConcurrentHashMap</w:t>
      </w:r>
      <w:proofErr w:type="spellEnd"/>
      <w:r>
        <w:rPr>
          <w:rStyle w:val="Hyperlink"/>
          <w:rFonts w:ascii="Verdana" w:hAnsi="Verdana"/>
          <w:b/>
          <w:color w:val="000000"/>
        </w:rPr>
        <w:t xml:space="preserve"> in Java?</w:t>
      </w:r>
    </w:p>
    <w:p w:rsidR="004F734F" w:rsidRDefault="004F734F" w:rsidP="004F734F">
      <w:r>
        <w:rPr>
          <w:rStyle w:val="Hyperlink"/>
          <w:rFonts w:ascii="Verdana" w:hAnsi="Verdana"/>
          <w:color w:val="000000"/>
        </w:rPr>
        <w:t xml:space="preserve">This is another advanced level collection interview questions in Java which normally asked to check whether interviewer is familiar with optimization done on </w:t>
      </w:r>
      <w:proofErr w:type="spellStart"/>
      <w:r>
        <w:rPr>
          <w:rStyle w:val="Hyperlink"/>
          <w:rFonts w:ascii="Courier New" w:hAnsi="Courier New" w:cs="Courier New"/>
          <w:color w:val="000000"/>
        </w:rPr>
        <w:t>ConcurrentHashMap</w:t>
      </w:r>
      <w:proofErr w:type="spellEnd"/>
      <w:r>
        <w:rPr>
          <w:rStyle w:val="Hyperlink"/>
          <w:rFonts w:ascii="Courier New" w:hAnsi="Courier New" w:cs="Courier New"/>
          <w:color w:val="000000"/>
        </w:rPr>
        <w:t xml:space="preserve"> </w:t>
      </w:r>
      <w:r>
        <w:rPr>
          <w:rStyle w:val="Hyperlink"/>
          <w:rFonts w:ascii="Verdana" w:hAnsi="Verdana"/>
          <w:color w:val="000000"/>
        </w:rPr>
        <w:t xml:space="preserve">or not. </w:t>
      </w:r>
      <w:proofErr w:type="spellStart"/>
      <w:r>
        <w:rPr>
          <w:rStyle w:val="Hyperlink"/>
          <w:rFonts w:ascii="Courier New" w:hAnsi="Courier New" w:cs="Courier New"/>
          <w:color w:val="000000"/>
        </w:rPr>
        <w:t>ConcurrentHashMap</w:t>
      </w:r>
      <w:proofErr w:type="spellEnd"/>
      <w:r>
        <w:rPr>
          <w:rStyle w:val="Hyperlink"/>
          <w:rFonts w:ascii="Courier New" w:hAnsi="Courier New" w:cs="Courier New"/>
          <w:color w:val="000000"/>
        </w:rPr>
        <w:t xml:space="preserve"> </w:t>
      </w:r>
      <w:r>
        <w:rPr>
          <w:rStyle w:val="Hyperlink"/>
          <w:rFonts w:ascii="Verdana" w:hAnsi="Verdana"/>
          <w:color w:val="000000"/>
        </w:rPr>
        <w:t>is better suited for situation where you have multiple readers and one</w:t>
      </w:r>
    </w:p>
    <w:p w:rsidR="004F734F" w:rsidRDefault="004F734F" w:rsidP="004F734F">
      <w:r>
        <w:rPr>
          <w:rStyle w:val="Hyperlink"/>
          <w:rFonts w:ascii="Verdana" w:hAnsi="Verdana"/>
          <w:color w:val="000000"/>
        </w:rPr>
        <w:t xml:space="preserve">Writer or fewer writers since Map gets locked only during write operation. If you have </w:t>
      </w:r>
      <w:proofErr w:type="gramStart"/>
      <w:r>
        <w:rPr>
          <w:rStyle w:val="Hyperlink"/>
          <w:rFonts w:ascii="Verdana" w:hAnsi="Verdana"/>
          <w:color w:val="000000"/>
        </w:rPr>
        <w:t>equal</w:t>
      </w:r>
      <w:proofErr w:type="gramEnd"/>
      <w:r>
        <w:rPr>
          <w:rStyle w:val="Hyperlink"/>
          <w:rFonts w:ascii="Verdana" w:hAnsi="Verdana"/>
          <w:color w:val="000000"/>
        </w:rPr>
        <w:t xml:space="preserve"> number of reader and writer than </w:t>
      </w:r>
      <w:hyperlink r:id="rId29" w:history="1">
        <w:proofErr w:type="spellStart"/>
        <w:r>
          <w:rPr>
            <w:rStyle w:val="Hyperlink"/>
            <w:rFonts w:ascii="Verdana" w:hAnsi="Verdana"/>
          </w:rPr>
          <w:t>ConcurrentHashMap</w:t>
        </w:r>
        <w:proofErr w:type="spellEnd"/>
      </w:hyperlink>
      <w:r>
        <w:rPr>
          <w:rStyle w:val="Hyperlink"/>
          <w:rFonts w:ascii="Verdana" w:hAnsi="Verdana"/>
          <w:color w:val="000000"/>
        </w:rPr>
        <w:t xml:space="preserve"> will perform in line of </w:t>
      </w:r>
      <w:proofErr w:type="spellStart"/>
      <w:r>
        <w:rPr>
          <w:rStyle w:val="Hyperlink"/>
          <w:rFonts w:ascii="Verdana" w:hAnsi="Verdana"/>
          <w:color w:val="000000"/>
        </w:rPr>
        <w:t>Hashtable</w:t>
      </w:r>
      <w:proofErr w:type="spellEnd"/>
      <w:r>
        <w:rPr>
          <w:rStyle w:val="Hyperlink"/>
          <w:rFonts w:ascii="Verdana" w:hAnsi="Verdana"/>
          <w:color w:val="000000"/>
        </w:rPr>
        <w:t xml:space="preserve"> or synchronized </w:t>
      </w:r>
      <w:proofErr w:type="spellStart"/>
      <w:r>
        <w:rPr>
          <w:rStyle w:val="Hyperlink"/>
          <w:rFonts w:ascii="Verdana" w:hAnsi="Verdana"/>
          <w:color w:val="000000"/>
        </w:rPr>
        <w:t>HashMap</w:t>
      </w:r>
      <w:proofErr w:type="spellEnd"/>
      <w:r>
        <w:rPr>
          <w:rStyle w:val="Hyperlink"/>
          <w:rFonts w:ascii="Verdana" w:hAnsi="Verdana"/>
          <w:color w:val="000000"/>
        </w:rPr>
        <w:t>.</w:t>
      </w:r>
    </w:p>
    <w:p w:rsidR="004F734F" w:rsidRDefault="004F734F" w:rsidP="004F734F"/>
    <w:p w:rsidR="004F734F" w:rsidRDefault="004F734F" w:rsidP="004F734F">
      <w:r>
        <w:rPr>
          <w:rFonts w:ascii="Verdana" w:hAnsi="Verdana"/>
          <w:b/>
          <w:color w:val="000000"/>
        </w:rPr>
        <w:br/>
      </w:r>
      <w:r>
        <w:br/>
      </w:r>
      <w:r>
        <w:rPr>
          <w:rStyle w:val="Hyperlink"/>
          <w:rFonts w:ascii="Verdana" w:hAnsi="Verdana"/>
          <w:b/>
          <w:color w:val="000000"/>
        </w:rPr>
        <w:t>11. What is difference between Set and List in Java?</w:t>
      </w:r>
    </w:p>
    <w:p w:rsidR="004F734F" w:rsidRDefault="004F734F" w:rsidP="004F734F">
      <w:proofErr w:type="gramStart"/>
      <w:r>
        <w:rPr>
          <w:rStyle w:val="Hyperlink"/>
          <w:rFonts w:ascii="Verdana" w:hAnsi="Verdana"/>
          <w:color w:val="000000"/>
        </w:rPr>
        <w:lastRenderedPageBreak/>
        <w:t>Another classical Java Collection interview popular on telephonic round or first round of interview.</w:t>
      </w:r>
      <w:proofErr w:type="gramEnd"/>
      <w:r>
        <w:rPr>
          <w:rStyle w:val="Hyperlink"/>
          <w:rFonts w:ascii="Verdana" w:hAnsi="Verdana"/>
          <w:color w:val="000000"/>
        </w:rPr>
        <w:t xml:space="preserve"> Most of Java programmer knows that Set doesn't allowed duplicate while List does and List maintains insertion order while Set doesn't. What is </w:t>
      </w:r>
      <w:proofErr w:type="gramStart"/>
      <w:r>
        <w:rPr>
          <w:rStyle w:val="Hyperlink"/>
          <w:rFonts w:ascii="Verdana" w:hAnsi="Verdana"/>
          <w:color w:val="000000"/>
        </w:rPr>
        <w:t>key</w:t>
      </w:r>
      <w:proofErr w:type="gramEnd"/>
      <w:r>
        <w:rPr>
          <w:rStyle w:val="Hyperlink"/>
          <w:rFonts w:ascii="Verdana" w:hAnsi="Verdana"/>
          <w:color w:val="000000"/>
        </w:rPr>
        <w:t xml:space="preserve"> here is to show interviewer that you can decide which collection is more suited based on requirements.</w:t>
      </w:r>
    </w:p>
    <w:p w:rsidR="004F734F" w:rsidRDefault="004F734F" w:rsidP="004F734F"/>
    <w:p w:rsidR="004F734F" w:rsidRDefault="004F734F" w:rsidP="004F734F">
      <w:r>
        <w:rPr>
          <w:rFonts w:ascii="Verdana" w:hAnsi="Verdana"/>
          <w:b/>
          <w:color w:val="000000"/>
        </w:rPr>
        <w:br/>
      </w:r>
      <w:r>
        <w:rPr>
          <w:rStyle w:val="Hyperlink"/>
          <w:rFonts w:ascii="Verdana" w:hAnsi="Verdana"/>
          <w:b/>
          <w:color w:val="000000"/>
        </w:rPr>
        <w:t>12. How do you Sort objects on collection?</w:t>
      </w:r>
    </w:p>
    <w:p w:rsidR="004F734F" w:rsidRDefault="004F734F" w:rsidP="004F734F">
      <w:r>
        <w:rPr>
          <w:rStyle w:val="Hyperlink"/>
          <w:rFonts w:ascii="Verdana" w:hAnsi="Verdana"/>
          <w:color w:val="000000"/>
        </w:rPr>
        <w:t xml:space="preserve">This Collection interview question serves two purpose it not only test an important programming concept Sorting but also utility class like Collections which provide several methods for creating synchronized collection and sorting. Sorting is implemented using Comparable and Comparator in Java and when you call </w:t>
      </w:r>
      <w:proofErr w:type="spellStart"/>
      <w:proofErr w:type="gramStart"/>
      <w:r>
        <w:rPr>
          <w:rStyle w:val="Hyperlink"/>
          <w:rFonts w:ascii="Verdana" w:hAnsi="Verdana"/>
          <w:color w:val="000000"/>
        </w:rPr>
        <w:t>Collections.sort</w:t>
      </w:r>
      <w:proofErr w:type="spellEnd"/>
      <w:r>
        <w:rPr>
          <w:rStyle w:val="Hyperlink"/>
          <w:rFonts w:ascii="Verdana" w:hAnsi="Verdana"/>
          <w:color w:val="000000"/>
        </w:rPr>
        <w:t>(</w:t>
      </w:r>
      <w:proofErr w:type="gramEnd"/>
      <w:r>
        <w:rPr>
          <w:rStyle w:val="Hyperlink"/>
          <w:rFonts w:ascii="Verdana" w:hAnsi="Verdana"/>
          <w:color w:val="000000"/>
        </w:rPr>
        <w:t xml:space="preserve">) it gets sorted based on natural order specified in </w:t>
      </w:r>
      <w:proofErr w:type="spellStart"/>
      <w:r>
        <w:rPr>
          <w:rStyle w:val="Hyperlink"/>
          <w:rFonts w:ascii="Courier New" w:hAnsi="Courier New" w:cs="Courier New"/>
          <w:color w:val="000000"/>
        </w:rPr>
        <w:t>compareTo</w:t>
      </w:r>
      <w:proofErr w:type="spellEnd"/>
      <w:r>
        <w:rPr>
          <w:rStyle w:val="Hyperlink"/>
          <w:rFonts w:ascii="Courier New" w:hAnsi="Courier New" w:cs="Courier New"/>
          <w:color w:val="000000"/>
        </w:rPr>
        <w:t>()</w:t>
      </w:r>
      <w:r>
        <w:rPr>
          <w:rStyle w:val="Hyperlink"/>
          <w:rFonts w:ascii="Verdana" w:hAnsi="Verdana"/>
          <w:color w:val="000000"/>
        </w:rPr>
        <w:t xml:space="preserve"> method while </w:t>
      </w:r>
      <w:proofErr w:type="spellStart"/>
      <w:r>
        <w:rPr>
          <w:rStyle w:val="Hyperlink"/>
          <w:rFonts w:ascii="Verdana" w:hAnsi="Verdana"/>
          <w:color w:val="000000"/>
        </w:rPr>
        <w:t>Collections.sort</w:t>
      </w:r>
      <w:proofErr w:type="spellEnd"/>
      <w:r>
        <w:rPr>
          <w:rStyle w:val="Hyperlink"/>
          <w:rFonts w:ascii="Verdana" w:hAnsi="Verdana"/>
          <w:color w:val="000000"/>
        </w:rPr>
        <w:t xml:space="preserve">(Comparator) will sort objects based on compare() method of Comparator. See </w:t>
      </w:r>
      <w:hyperlink r:id="rId30" w:history="1">
        <w:r>
          <w:rPr>
            <w:rStyle w:val="Hyperlink"/>
            <w:rFonts w:ascii="Verdana" w:hAnsi="Verdana"/>
          </w:rPr>
          <w:t>Sorting in Java using Comparator and Comparable</w:t>
        </w:r>
      </w:hyperlink>
      <w:r>
        <w:rPr>
          <w:rStyle w:val="Hyperlink"/>
          <w:rFonts w:ascii="Verdana" w:hAnsi="Verdana"/>
          <w:color w:val="000000"/>
        </w:rPr>
        <w:t xml:space="preserve"> for more details.</w:t>
      </w:r>
    </w:p>
    <w:p w:rsidR="004F734F" w:rsidRDefault="004F734F" w:rsidP="004F734F"/>
    <w:p w:rsidR="004F734F" w:rsidRDefault="004F734F" w:rsidP="004F734F"/>
    <w:p w:rsidR="004F734F" w:rsidRDefault="004F734F" w:rsidP="004F734F">
      <w:r>
        <w:rPr>
          <w:rStyle w:val="Hyperlink"/>
          <w:rFonts w:ascii="Verdana" w:hAnsi="Verdana"/>
          <w:b/>
          <w:color w:val="000000"/>
        </w:rPr>
        <w:t xml:space="preserve">13. What is difference between Vector and </w:t>
      </w:r>
      <w:proofErr w:type="spellStart"/>
      <w:r>
        <w:rPr>
          <w:rStyle w:val="Hyperlink"/>
          <w:rFonts w:ascii="Verdana" w:hAnsi="Verdana"/>
          <w:b/>
          <w:color w:val="000000"/>
        </w:rPr>
        <w:t>ArrayList</w:t>
      </w:r>
      <w:proofErr w:type="spellEnd"/>
      <w:r>
        <w:rPr>
          <w:rStyle w:val="Hyperlink"/>
          <w:rFonts w:ascii="Verdana" w:hAnsi="Verdana"/>
          <w:b/>
          <w:color w:val="000000"/>
        </w:rPr>
        <w:t>?</w:t>
      </w:r>
    </w:p>
    <w:p w:rsidR="004F734F" w:rsidRDefault="004F734F" w:rsidP="004F734F">
      <w:r>
        <w:rPr>
          <w:rStyle w:val="Hyperlink"/>
          <w:rFonts w:ascii="Verdana" w:hAnsi="Verdana"/>
          <w:color w:val="000000"/>
        </w:rPr>
        <w:t xml:space="preserve">One more beginner level collection interview questions, this is still very popular and mostly asked in telephonic round. </w:t>
      </w:r>
      <w:hyperlink r:id="rId31" w:history="1">
        <w:proofErr w:type="spellStart"/>
        <w:r>
          <w:rPr>
            <w:rStyle w:val="Hyperlink"/>
            <w:rFonts w:ascii="Verdana" w:hAnsi="Verdana"/>
          </w:rPr>
          <w:t>ArrayList</w:t>
        </w:r>
        <w:proofErr w:type="spellEnd"/>
        <w:r>
          <w:rPr>
            <w:rStyle w:val="Hyperlink"/>
            <w:rFonts w:ascii="Verdana" w:hAnsi="Verdana"/>
          </w:rPr>
          <w:t xml:space="preserve"> in Java</w:t>
        </w:r>
      </w:hyperlink>
      <w:r>
        <w:rPr>
          <w:rStyle w:val="Hyperlink"/>
          <w:rFonts w:ascii="Verdana" w:hAnsi="Verdana"/>
          <w:color w:val="000000"/>
        </w:rPr>
        <w:t xml:space="preserve"> is one of the most used Collection class and most interviewer asked questions on </w:t>
      </w:r>
      <w:proofErr w:type="spellStart"/>
      <w:r>
        <w:rPr>
          <w:rStyle w:val="Hyperlink"/>
          <w:rFonts w:ascii="Verdana" w:hAnsi="Verdana"/>
          <w:color w:val="000000"/>
        </w:rPr>
        <w:t>ArrayList</w:t>
      </w:r>
      <w:proofErr w:type="spellEnd"/>
      <w:r>
        <w:rPr>
          <w:rStyle w:val="Hyperlink"/>
          <w:rFonts w:ascii="Verdana" w:hAnsi="Verdana"/>
          <w:color w:val="000000"/>
        </w:rPr>
        <w:t xml:space="preserve">. See Difference between Vector and </w:t>
      </w:r>
      <w:proofErr w:type="spellStart"/>
      <w:r>
        <w:rPr>
          <w:rStyle w:val="Hyperlink"/>
          <w:rFonts w:ascii="Verdana" w:hAnsi="Verdana"/>
          <w:color w:val="000000"/>
        </w:rPr>
        <w:t>ArrayList</w:t>
      </w:r>
      <w:proofErr w:type="spellEnd"/>
      <w:r>
        <w:rPr>
          <w:rStyle w:val="Hyperlink"/>
          <w:rFonts w:ascii="Verdana" w:hAnsi="Verdana"/>
          <w:color w:val="000000"/>
        </w:rPr>
        <w:t xml:space="preserve"> for answer of this interview question.</w:t>
      </w:r>
    </w:p>
    <w:p w:rsidR="004F734F" w:rsidRDefault="004F734F" w:rsidP="004F734F"/>
    <w:p w:rsidR="004F734F" w:rsidRDefault="004F734F" w:rsidP="004F734F"/>
    <w:p w:rsidR="004F734F" w:rsidRDefault="004F734F" w:rsidP="004F734F">
      <w:r>
        <w:rPr>
          <w:rStyle w:val="Hyperlink"/>
          <w:rFonts w:ascii="Verdana" w:hAnsi="Verdana"/>
          <w:b/>
          <w:color w:val="000000"/>
        </w:rPr>
        <w:t xml:space="preserve">14. What is difference between </w:t>
      </w:r>
      <w:proofErr w:type="spellStart"/>
      <w:r>
        <w:rPr>
          <w:rStyle w:val="Hyperlink"/>
          <w:rFonts w:ascii="Verdana" w:hAnsi="Verdana"/>
          <w:b/>
          <w:color w:val="000000"/>
        </w:rPr>
        <w:t>HashMap</w:t>
      </w:r>
      <w:proofErr w:type="spellEnd"/>
      <w:r>
        <w:rPr>
          <w:rStyle w:val="Hyperlink"/>
          <w:rFonts w:ascii="Verdana" w:hAnsi="Verdana"/>
          <w:b/>
          <w:color w:val="000000"/>
        </w:rPr>
        <w:t xml:space="preserve"> and </w:t>
      </w:r>
      <w:proofErr w:type="spellStart"/>
      <w:r>
        <w:rPr>
          <w:rStyle w:val="Hyperlink"/>
          <w:rFonts w:ascii="Verdana" w:hAnsi="Verdana"/>
          <w:b/>
          <w:color w:val="000000"/>
        </w:rPr>
        <w:t>HashSet</w:t>
      </w:r>
      <w:proofErr w:type="spellEnd"/>
      <w:r>
        <w:rPr>
          <w:rStyle w:val="Hyperlink"/>
          <w:rFonts w:ascii="Verdana" w:hAnsi="Verdana"/>
          <w:b/>
          <w:color w:val="000000"/>
        </w:rPr>
        <w:t>?</w:t>
      </w:r>
    </w:p>
    <w:p w:rsidR="004F734F" w:rsidRDefault="004F734F" w:rsidP="004F734F">
      <w:pPr>
        <w:spacing w:after="240"/>
      </w:pPr>
      <w:r>
        <w:rPr>
          <w:rStyle w:val="Hyperlink"/>
          <w:rFonts w:ascii="Verdana" w:hAnsi="Verdana"/>
          <w:color w:val="000000"/>
        </w:rPr>
        <w:t xml:space="preserve">This collection interview questions is asked in conjunction with </w:t>
      </w:r>
      <w:proofErr w:type="spellStart"/>
      <w:r>
        <w:rPr>
          <w:rStyle w:val="Hyperlink"/>
          <w:rFonts w:ascii="Courier New" w:hAnsi="Courier New" w:cs="Courier New"/>
          <w:color w:val="000000"/>
        </w:rPr>
        <w:t>HashMap</w:t>
      </w:r>
      <w:proofErr w:type="spellEnd"/>
      <w:r>
        <w:rPr>
          <w:rStyle w:val="Hyperlink"/>
          <w:rFonts w:ascii="Courier New" w:hAnsi="Courier New" w:cs="Courier New"/>
          <w:color w:val="000000"/>
        </w:rPr>
        <w:t xml:space="preserve"> </w:t>
      </w:r>
      <w:proofErr w:type="spellStart"/>
      <w:r>
        <w:rPr>
          <w:rStyle w:val="Hyperlink"/>
          <w:rFonts w:ascii="Verdana" w:hAnsi="Verdana"/>
          <w:color w:val="000000"/>
        </w:rPr>
        <w:t>vs</w:t>
      </w:r>
      <w:proofErr w:type="spellEnd"/>
      <w:r>
        <w:rPr>
          <w:rStyle w:val="Hyperlink"/>
          <w:rFonts w:ascii="Verdana" w:hAnsi="Verdana"/>
          <w:color w:val="000000"/>
        </w:rPr>
        <w:t xml:space="preserve"> </w:t>
      </w:r>
      <w:proofErr w:type="spellStart"/>
      <w:r>
        <w:rPr>
          <w:rStyle w:val="Hyperlink"/>
          <w:rFonts w:ascii="Courier New" w:hAnsi="Courier New" w:cs="Courier New"/>
          <w:color w:val="000000"/>
        </w:rPr>
        <w:t>Hashtable</w:t>
      </w:r>
      <w:proofErr w:type="spellEnd"/>
      <w:r>
        <w:rPr>
          <w:rStyle w:val="Hyperlink"/>
          <w:rFonts w:ascii="Verdana" w:hAnsi="Verdana"/>
          <w:color w:val="000000"/>
        </w:rPr>
        <w:t xml:space="preserve">. </w:t>
      </w:r>
      <w:proofErr w:type="spellStart"/>
      <w:r>
        <w:rPr>
          <w:rStyle w:val="Hyperlink"/>
          <w:rFonts w:ascii="Courier New" w:hAnsi="Courier New" w:cs="Courier New"/>
          <w:color w:val="000000"/>
        </w:rPr>
        <w:t>HashSet</w:t>
      </w:r>
      <w:proofErr w:type="spellEnd"/>
      <w:r>
        <w:rPr>
          <w:rStyle w:val="Hyperlink"/>
          <w:rFonts w:ascii="Courier New" w:hAnsi="Courier New" w:cs="Courier New"/>
          <w:color w:val="000000"/>
        </w:rPr>
        <w:t xml:space="preserve"> </w:t>
      </w:r>
      <w:r>
        <w:rPr>
          <w:rStyle w:val="Hyperlink"/>
          <w:rFonts w:ascii="Verdana" w:hAnsi="Verdana"/>
          <w:color w:val="000000"/>
        </w:rPr>
        <w:t xml:space="preserve">implements </w:t>
      </w:r>
      <w:proofErr w:type="spellStart"/>
      <w:r>
        <w:rPr>
          <w:rStyle w:val="Hyperlink"/>
          <w:rFonts w:ascii="Courier New" w:hAnsi="Courier New" w:cs="Courier New"/>
          <w:color w:val="000000"/>
        </w:rPr>
        <w:t>java.util.Set</w:t>
      </w:r>
      <w:proofErr w:type="spellEnd"/>
      <w:r>
        <w:rPr>
          <w:rStyle w:val="Hyperlink"/>
          <w:rFonts w:ascii="Verdana" w:hAnsi="Verdana"/>
          <w:color w:val="000000"/>
        </w:rPr>
        <w:t xml:space="preserve"> interface and that's why only contains unique elements, while </w:t>
      </w:r>
      <w:proofErr w:type="spellStart"/>
      <w:r>
        <w:rPr>
          <w:rStyle w:val="Hyperlink"/>
          <w:rFonts w:ascii="Verdana" w:hAnsi="Verdana"/>
          <w:color w:val="000000"/>
        </w:rPr>
        <w:t>HashMap</w:t>
      </w:r>
      <w:proofErr w:type="spellEnd"/>
      <w:r>
        <w:rPr>
          <w:rStyle w:val="Hyperlink"/>
          <w:rFonts w:ascii="Verdana" w:hAnsi="Verdana"/>
          <w:color w:val="000000"/>
        </w:rPr>
        <w:t xml:space="preserve"> allows duplicate values.  In fact, </w:t>
      </w:r>
      <w:proofErr w:type="spellStart"/>
      <w:r>
        <w:rPr>
          <w:rStyle w:val="Hyperlink"/>
          <w:rFonts w:ascii="Verdana" w:hAnsi="Verdana"/>
          <w:color w:val="000000"/>
        </w:rPr>
        <w:t>HashSet</w:t>
      </w:r>
      <w:proofErr w:type="spellEnd"/>
      <w:r>
        <w:rPr>
          <w:rStyle w:val="Hyperlink"/>
          <w:rFonts w:ascii="Verdana" w:hAnsi="Verdana"/>
          <w:color w:val="000000"/>
        </w:rPr>
        <w:t xml:space="preserve"> is actually implemented on top of </w:t>
      </w:r>
      <w:proofErr w:type="spellStart"/>
      <w:r>
        <w:rPr>
          <w:rStyle w:val="Hyperlink"/>
          <w:rFonts w:ascii="Courier New" w:hAnsi="Courier New" w:cs="Courier New"/>
          <w:color w:val="000000"/>
        </w:rPr>
        <w:t>java.util.HashMap</w:t>
      </w:r>
      <w:proofErr w:type="spellEnd"/>
      <w:r>
        <w:rPr>
          <w:rStyle w:val="Hyperlink"/>
          <w:rFonts w:ascii="Verdana" w:hAnsi="Verdana"/>
          <w:color w:val="000000"/>
        </w:rPr>
        <w:t xml:space="preserve">. If you look internal implementation of </w:t>
      </w:r>
      <w:proofErr w:type="spellStart"/>
      <w:r>
        <w:rPr>
          <w:rStyle w:val="Hyperlink"/>
          <w:rFonts w:ascii="Courier New" w:hAnsi="Courier New" w:cs="Courier New"/>
          <w:color w:val="000000"/>
        </w:rPr>
        <w:t>java.util.HashSet</w:t>
      </w:r>
      <w:proofErr w:type="spellEnd"/>
      <w:r>
        <w:rPr>
          <w:rStyle w:val="Hyperlink"/>
          <w:rFonts w:ascii="Verdana" w:hAnsi="Verdana"/>
          <w:color w:val="000000"/>
        </w:rPr>
        <w:t xml:space="preserve">, you will find that it adds element as key on internal map with same values. For a more detailed answer, see </w:t>
      </w:r>
      <w:hyperlink r:id="rId32" w:history="1">
        <w:proofErr w:type="spellStart"/>
        <w:r>
          <w:rPr>
            <w:rStyle w:val="Hyperlink"/>
            <w:rFonts w:ascii="Verdana" w:hAnsi="Verdana"/>
          </w:rPr>
          <w:t>HashMap</w:t>
        </w:r>
        <w:proofErr w:type="spellEnd"/>
        <w:r>
          <w:rPr>
            <w:rStyle w:val="Hyperlink"/>
            <w:rFonts w:ascii="Verdana" w:hAnsi="Verdana"/>
          </w:rPr>
          <w:t xml:space="preserve"> </w:t>
        </w:r>
        <w:proofErr w:type="spellStart"/>
        <w:r>
          <w:rPr>
            <w:rStyle w:val="Hyperlink"/>
            <w:rFonts w:ascii="Verdana" w:hAnsi="Verdana"/>
          </w:rPr>
          <w:t>vs</w:t>
        </w:r>
        <w:proofErr w:type="spellEnd"/>
        <w:r>
          <w:rPr>
            <w:rStyle w:val="Hyperlink"/>
            <w:rFonts w:ascii="Verdana" w:hAnsi="Verdana"/>
          </w:rPr>
          <w:t xml:space="preserve"> </w:t>
        </w:r>
        <w:proofErr w:type="spellStart"/>
        <w:r>
          <w:rPr>
            <w:rStyle w:val="Hyperlink"/>
            <w:rFonts w:ascii="Verdana" w:hAnsi="Verdana"/>
          </w:rPr>
          <w:t>HashSet</w:t>
        </w:r>
        <w:proofErr w:type="spellEnd"/>
      </w:hyperlink>
      <w:r>
        <w:rPr>
          <w:rStyle w:val="Hyperlink"/>
          <w:rFonts w:ascii="Verdana" w:hAnsi="Verdana"/>
          <w:color w:val="000000"/>
        </w:rPr>
        <w:t>.</w:t>
      </w:r>
      <w:r>
        <w:br/>
      </w:r>
      <w:r>
        <w:rPr>
          <w:rFonts w:ascii="Verdana" w:hAnsi="Verdana"/>
          <w:color w:val="000000"/>
        </w:rPr>
        <w:br/>
      </w:r>
      <w:r>
        <w:rPr>
          <w:rFonts w:ascii="Verdana" w:hAnsi="Verdana"/>
        </w:rPr>
        <w:lastRenderedPageBreak/>
        <w:br/>
      </w:r>
      <w:r>
        <w:rPr>
          <w:rFonts w:ascii="Verdana" w:hAnsi="Verdana"/>
        </w:rPr>
        <w:br/>
      </w:r>
      <w:r>
        <w:rPr>
          <w:rFonts w:ascii="Verdana" w:hAnsi="Verdana"/>
          <w:b/>
          <w:bCs/>
        </w:rPr>
        <w:t xml:space="preserve">15) What is </w:t>
      </w:r>
      <w:proofErr w:type="spellStart"/>
      <w:r>
        <w:rPr>
          <w:rFonts w:ascii="Verdana" w:hAnsi="Verdana"/>
          <w:b/>
          <w:bCs/>
        </w:rPr>
        <w:t>NavigableMap</w:t>
      </w:r>
      <w:proofErr w:type="spellEnd"/>
      <w:r>
        <w:rPr>
          <w:rFonts w:ascii="Verdana" w:hAnsi="Verdana"/>
          <w:b/>
          <w:bCs/>
        </w:rPr>
        <w:t xml:space="preserve"> in </w:t>
      </w:r>
      <w:proofErr w:type="gramStart"/>
      <w:r>
        <w:rPr>
          <w:rFonts w:ascii="Verdana" w:hAnsi="Verdana"/>
          <w:b/>
          <w:bCs/>
        </w:rPr>
        <w:t>Java ?</w:t>
      </w:r>
      <w:proofErr w:type="gramEnd"/>
      <w:r>
        <w:rPr>
          <w:rFonts w:ascii="Verdana" w:hAnsi="Verdana"/>
          <w:b/>
          <w:bCs/>
        </w:rPr>
        <w:t xml:space="preserve"> What is benefit over Map?</w:t>
      </w:r>
      <w:r>
        <w:br/>
      </w:r>
      <w:proofErr w:type="spellStart"/>
      <w:r>
        <w:rPr>
          <w:rFonts w:ascii="Courier New" w:hAnsi="Courier New" w:cs="Courier New"/>
        </w:rPr>
        <w:t>NavigableMap</w:t>
      </w:r>
      <w:proofErr w:type="spellEnd"/>
      <w:r>
        <w:rPr>
          <w:rFonts w:ascii="Courier New" w:hAnsi="Courier New" w:cs="Courier New"/>
        </w:rPr>
        <w:t xml:space="preserve"> </w:t>
      </w:r>
      <w:r>
        <w:rPr>
          <w:rFonts w:ascii="Verdana" w:hAnsi="Verdana"/>
        </w:rPr>
        <w:t xml:space="preserve">Map was added in Java 1.6, it adds navigation capability to Map data structure. It provides methods like </w:t>
      </w:r>
      <w:proofErr w:type="spellStart"/>
      <w:proofErr w:type="gramStart"/>
      <w:r>
        <w:rPr>
          <w:rFonts w:ascii="Courier New" w:hAnsi="Courier New" w:cs="Courier New"/>
        </w:rPr>
        <w:t>lowerKey</w:t>
      </w:r>
      <w:proofErr w:type="spellEnd"/>
      <w:r>
        <w:rPr>
          <w:rFonts w:ascii="Courier New" w:hAnsi="Courier New" w:cs="Courier New"/>
        </w:rPr>
        <w:t>(</w:t>
      </w:r>
      <w:proofErr w:type="gramEnd"/>
      <w:r>
        <w:rPr>
          <w:rFonts w:ascii="Courier New" w:hAnsi="Courier New" w:cs="Courier New"/>
        </w:rPr>
        <w:t>)</w:t>
      </w:r>
      <w:r>
        <w:rPr>
          <w:rFonts w:ascii="Verdana" w:hAnsi="Verdana"/>
        </w:rPr>
        <w:t xml:space="preserve"> to get keys which is less than specified key, </w:t>
      </w:r>
      <w:proofErr w:type="spellStart"/>
      <w:r>
        <w:rPr>
          <w:rFonts w:ascii="Courier New" w:hAnsi="Courier New" w:cs="Courier New"/>
        </w:rPr>
        <w:t>floorKey</w:t>
      </w:r>
      <w:proofErr w:type="spellEnd"/>
      <w:r>
        <w:rPr>
          <w:rFonts w:ascii="Courier New" w:hAnsi="Courier New" w:cs="Courier New"/>
        </w:rPr>
        <w:t>()</w:t>
      </w:r>
      <w:r>
        <w:rPr>
          <w:rFonts w:ascii="Verdana" w:hAnsi="Verdana"/>
        </w:rPr>
        <w:t xml:space="preserve"> to return keys which is less than or equal to specified key, </w:t>
      </w:r>
      <w:proofErr w:type="spellStart"/>
      <w:r>
        <w:rPr>
          <w:rFonts w:ascii="Verdana" w:hAnsi="Verdana"/>
        </w:rPr>
        <w:t>ceilingKey</w:t>
      </w:r>
      <w:proofErr w:type="spellEnd"/>
      <w:r>
        <w:rPr>
          <w:rFonts w:ascii="Verdana" w:hAnsi="Verdana"/>
        </w:rPr>
        <w:t xml:space="preserve">() to get keys which is greater than or equal to specified key and </w:t>
      </w:r>
      <w:proofErr w:type="spellStart"/>
      <w:r>
        <w:rPr>
          <w:rFonts w:ascii="Verdana" w:hAnsi="Verdana"/>
        </w:rPr>
        <w:t>higherKey</w:t>
      </w:r>
      <w:proofErr w:type="spellEnd"/>
      <w:r>
        <w:rPr>
          <w:rFonts w:ascii="Verdana" w:hAnsi="Verdana"/>
        </w:rPr>
        <w:t xml:space="preserve">() to return keys which is greater specified key from a Map. It also provide similar methods to get entries e.g. </w:t>
      </w:r>
      <w:proofErr w:type="spellStart"/>
      <w:proofErr w:type="gramStart"/>
      <w:r>
        <w:rPr>
          <w:rFonts w:ascii="Verdana" w:hAnsi="Verdana"/>
        </w:rPr>
        <w:t>lowerEntry</w:t>
      </w:r>
      <w:proofErr w:type="spellEnd"/>
      <w:r>
        <w:rPr>
          <w:rFonts w:ascii="Verdana" w:hAnsi="Verdana"/>
        </w:rPr>
        <w:t>(</w:t>
      </w:r>
      <w:proofErr w:type="gramEnd"/>
      <w:r>
        <w:rPr>
          <w:rFonts w:ascii="Verdana" w:hAnsi="Verdana"/>
        </w:rPr>
        <w:t xml:space="preserve">), </w:t>
      </w:r>
      <w:proofErr w:type="spellStart"/>
      <w:r>
        <w:rPr>
          <w:rFonts w:ascii="Verdana" w:hAnsi="Verdana"/>
        </w:rPr>
        <w:t>floorEntry</w:t>
      </w:r>
      <w:proofErr w:type="spellEnd"/>
      <w:r>
        <w:rPr>
          <w:rFonts w:ascii="Verdana" w:hAnsi="Verdana"/>
        </w:rPr>
        <w:t xml:space="preserve">(), </w:t>
      </w:r>
      <w:proofErr w:type="spellStart"/>
      <w:r>
        <w:rPr>
          <w:rFonts w:ascii="Verdana" w:hAnsi="Verdana"/>
        </w:rPr>
        <w:t>ceilingEntry</w:t>
      </w:r>
      <w:proofErr w:type="spellEnd"/>
      <w:r>
        <w:rPr>
          <w:rFonts w:ascii="Verdana" w:hAnsi="Verdana"/>
        </w:rPr>
        <w:t xml:space="preserve">() and </w:t>
      </w:r>
      <w:proofErr w:type="spellStart"/>
      <w:r>
        <w:rPr>
          <w:rFonts w:ascii="Verdana" w:hAnsi="Verdana"/>
        </w:rPr>
        <w:t>higherEntry</w:t>
      </w:r>
      <w:proofErr w:type="spellEnd"/>
      <w:r>
        <w:rPr>
          <w:rFonts w:ascii="Verdana" w:hAnsi="Verdana"/>
        </w:rPr>
        <w:t xml:space="preserve">(). Apart from navigation methods, it also provides utilities to create sub-Map e.g. creating a Map from entries of an </w:t>
      </w:r>
      <w:proofErr w:type="spellStart"/>
      <w:r>
        <w:rPr>
          <w:rFonts w:ascii="Verdana" w:hAnsi="Verdana"/>
        </w:rPr>
        <w:t>exsiting</w:t>
      </w:r>
      <w:proofErr w:type="spellEnd"/>
      <w:r>
        <w:rPr>
          <w:rFonts w:ascii="Verdana" w:hAnsi="Verdana"/>
        </w:rPr>
        <w:t xml:space="preserve"> Map like </w:t>
      </w:r>
      <w:proofErr w:type="spellStart"/>
      <w:r>
        <w:rPr>
          <w:rFonts w:ascii="Verdana" w:hAnsi="Verdana"/>
        </w:rPr>
        <w:t>tailMap</w:t>
      </w:r>
      <w:proofErr w:type="spellEnd"/>
      <w:r>
        <w:rPr>
          <w:rFonts w:ascii="Verdana" w:hAnsi="Verdana"/>
        </w:rPr>
        <w:t xml:space="preserve">, </w:t>
      </w:r>
      <w:proofErr w:type="spellStart"/>
      <w:r>
        <w:rPr>
          <w:rFonts w:ascii="Verdana" w:hAnsi="Verdana"/>
        </w:rPr>
        <w:t>headMap</w:t>
      </w:r>
      <w:proofErr w:type="spellEnd"/>
      <w:r>
        <w:rPr>
          <w:rFonts w:ascii="Verdana" w:hAnsi="Verdana"/>
        </w:rPr>
        <w:t xml:space="preserve"> and </w:t>
      </w:r>
      <w:proofErr w:type="spellStart"/>
      <w:r>
        <w:rPr>
          <w:rFonts w:ascii="Verdana" w:hAnsi="Verdana"/>
        </w:rPr>
        <w:t>subMap</w:t>
      </w:r>
      <w:proofErr w:type="spellEnd"/>
      <w:r>
        <w:rPr>
          <w:rFonts w:ascii="Verdana" w:hAnsi="Verdana"/>
        </w:rPr>
        <w:t xml:space="preserve">. </w:t>
      </w:r>
      <w:proofErr w:type="spellStart"/>
      <w:proofErr w:type="gramStart"/>
      <w:r>
        <w:rPr>
          <w:rFonts w:ascii="Verdana" w:hAnsi="Verdana"/>
        </w:rPr>
        <w:t>headMap</w:t>
      </w:r>
      <w:proofErr w:type="spellEnd"/>
      <w:r>
        <w:rPr>
          <w:rFonts w:ascii="Verdana" w:hAnsi="Verdana"/>
        </w:rPr>
        <w:t>(</w:t>
      </w:r>
      <w:proofErr w:type="gramEnd"/>
      <w:r>
        <w:rPr>
          <w:rFonts w:ascii="Verdana" w:hAnsi="Verdana"/>
        </w:rPr>
        <w:t xml:space="preserve">) method returns a </w:t>
      </w:r>
      <w:proofErr w:type="spellStart"/>
      <w:r>
        <w:rPr>
          <w:rFonts w:ascii="Verdana" w:hAnsi="Verdana"/>
        </w:rPr>
        <w:t>NavigableMap</w:t>
      </w:r>
      <w:proofErr w:type="spellEnd"/>
      <w:r>
        <w:rPr>
          <w:rFonts w:ascii="Verdana" w:hAnsi="Verdana"/>
        </w:rPr>
        <w:t xml:space="preserve"> whose keys are less than specified, </w:t>
      </w:r>
      <w:proofErr w:type="spellStart"/>
      <w:r>
        <w:rPr>
          <w:rFonts w:ascii="Verdana" w:hAnsi="Verdana"/>
        </w:rPr>
        <w:t>tailMap</w:t>
      </w:r>
      <w:proofErr w:type="spellEnd"/>
      <w:r>
        <w:rPr>
          <w:rFonts w:ascii="Verdana" w:hAnsi="Verdana"/>
        </w:rPr>
        <w:t xml:space="preserve">() returns a </w:t>
      </w:r>
      <w:proofErr w:type="spellStart"/>
      <w:r>
        <w:rPr>
          <w:rFonts w:ascii="Verdana" w:hAnsi="Verdana"/>
        </w:rPr>
        <w:t>NavigableMap</w:t>
      </w:r>
      <w:proofErr w:type="spellEnd"/>
      <w:r>
        <w:rPr>
          <w:rFonts w:ascii="Verdana" w:hAnsi="Verdana"/>
        </w:rPr>
        <w:t xml:space="preserve"> whose keys are greater than the specified and </w:t>
      </w:r>
      <w:proofErr w:type="spellStart"/>
      <w:r>
        <w:rPr>
          <w:rFonts w:ascii="Verdana" w:hAnsi="Verdana"/>
        </w:rPr>
        <w:t>subMap</w:t>
      </w:r>
      <w:proofErr w:type="spellEnd"/>
      <w:r>
        <w:rPr>
          <w:rFonts w:ascii="Verdana" w:hAnsi="Verdana"/>
        </w:rPr>
        <w:t xml:space="preserve">() gives a </w:t>
      </w:r>
      <w:proofErr w:type="spellStart"/>
      <w:r>
        <w:rPr>
          <w:rFonts w:ascii="Verdana" w:hAnsi="Verdana"/>
        </w:rPr>
        <w:t>NavigableMap</w:t>
      </w:r>
      <w:proofErr w:type="spellEnd"/>
      <w:r>
        <w:rPr>
          <w:rFonts w:ascii="Verdana" w:hAnsi="Verdana"/>
        </w:rPr>
        <w:t xml:space="preserve"> between a range, specified by </w:t>
      </w:r>
      <w:proofErr w:type="spellStart"/>
      <w:r>
        <w:rPr>
          <w:rFonts w:ascii="Verdana" w:hAnsi="Verdana"/>
        </w:rPr>
        <w:t>toKey</w:t>
      </w:r>
      <w:proofErr w:type="spellEnd"/>
      <w:r>
        <w:rPr>
          <w:rFonts w:ascii="Verdana" w:hAnsi="Verdana"/>
        </w:rPr>
        <w:t xml:space="preserve"> to </w:t>
      </w:r>
      <w:proofErr w:type="spellStart"/>
      <w:r>
        <w:rPr>
          <w:rFonts w:ascii="Verdana" w:hAnsi="Verdana"/>
        </w:rPr>
        <w:t>fromKey</w:t>
      </w:r>
      <w:proofErr w:type="spellEnd"/>
      <w:r>
        <w:rPr>
          <w:rFonts w:ascii="Verdana" w:hAnsi="Verdana"/>
        </w:rPr>
        <w:t>.  </w:t>
      </w:r>
      <w:r>
        <w:br/>
      </w:r>
      <w:r>
        <w:rPr>
          <w:rFonts w:ascii="Verdana" w:hAnsi="Verdana"/>
        </w:rPr>
        <w:br/>
      </w:r>
      <w:r>
        <w:rPr>
          <w:rFonts w:ascii="Verdana" w:hAnsi="Verdana"/>
        </w:rPr>
        <w:br/>
      </w:r>
      <w:r>
        <w:rPr>
          <w:rFonts w:ascii="Verdana" w:hAnsi="Verdana"/>
        </w:rPr>
        <w:br/>
      </w:r>
      <w:r>
        <w:rPr>
          <w:rFonts w:ascii="Verdana" w:hAnsi="Verdana"/>
          <w:b/>
          <w:bCs/>
        </w:rPr>
        <w:t xml:space="preserve">16) Which one you will prefer between Array and </w:t>
      </w:r>
      <w:proofErr w:type="spellStart"/>
      <w:r>
        <w:rPr>
          <w:rFonts w:ascii="Verdana" w:hAnsi="Verdana"/>
          <w:b/>
          <w:bCs/>
        </w:rPr>
        <w:t>ArrayList</w:t>
      </w:r>
      <w:proofErr w:type="spellEnd"/>
      <w:r>
        <w:rPr>
          <w:rFonts w:ascii="Verdana" w:hAnsi="Verdana"/>
          <w:b/>
          <w:bCs/>
        </w:rPr>
        <w:t xml:space="preserve"> for Storing object and </w:t>
      </w:r>
      <w:proofErr w:type="spellStart"/>
      <w:r>
        <w:rPr>
          <w:rFonts w:ascii="Verdana" w:hAnsi="Verdana"/>
          <w:b/>
          <w:bCs/>
        </w:rPr>
        <w:t>why</w:t>
      </w:r>
      <w:proofErr w:type="gramStart"/>
      <w:r>
        <w:rPr>
          <w:rFonts w:ascii="Verdana" w:hAnsi="Verdana"/>
          <w:b/>
          <w:bCs/>
        </w:rPr>
        <w:t>?</w:t>
      </w:r>
      <w:r>
        <w:rPr>
          <w:rFonts w:ascii="Verdana" w:hAnsi="Verdana"/>
        </w:rPr>
        <w:t>Though</w:t>
      </w:r>
      <w:proofErr w:type="spellEnd"/>
      <w:proofErr w:type="gramEnd"/>
      <w:r>
        <w:rPr>
          <w:rFonts w:ascii="Verdana" w:hAnsi="Verdana"/>
        </w:rPr>
        <w:t xml:space="preserve"> </w:t>
      </w:r>
      <w:proofErr w:type="spellStart"/>
      <w:r>
        <w:rPr>
          <w:rFonts w:ascii="Verdana" w:hAnsi="Verdana"/>
        </w:rPr>
        <w:t>ArrayList</w:t>
      </w:r>
      <w:proofErr w:type="spellEnd"/>
      <w:r>
        <w:rPr>
          <w:rFonts w:ascii="Verdana" w:hAnsi="Verdana"/>
        </w:rPr>
        <w:t xml:space="preserve"> is also backed up by array, it offers some usability advantage over array in Java. Array is fixed length data structure, once created you </w:t>
      </w:r>
      <w:proofErr w:type="spellStart"/>
      <w:r>
        <w:rPr>
          <w:rFonts w:ascii="Verdana" w:hAnsi="Verdana"/>
        </w:rPr>
        <w:t>can not</w:t>
      </w:r>
      <w:proofErr w:type="spellEnd"/>
      <w:r>
        <w:rPr>
          <w:rFonts w:ascii="Verdana" w:hAnsi="Verdana"/>
        </w:rPr>
        <w:t xml:space="preserve"> change </w:t>
      </w:r>
      <w:proofErr w:type="spellStart"/>
      <w:proofErr w:type="gramStart"/>
      <w:r>
        <w:rPr>
          <w:rFonts w:ascii="Verdana" w:hAnsi="Verdana"/>
        </w:rPr>
        <w:t>it's</w:t>
      </w:r>
      <w:proofErr w:type="spellEnd"/>
      <w:proofErr w:type="gramEnd"/>
      <w:r>
        <w:rPr>
          <w:rFonts w:ascii="Verdana" w:hAnsi="Verdana"/>
        </w:rPr>
        <w:t xml:space="preserve"> length. On the other hand, </w:t>
      </w:r>
      <w:proofErr w:type="spellStart"/>
      <w:r>
        <w:rPr>
          <w:rFonts w:ascii="Verdana" w:hAnsi="Verdana"/>
        </w:rPr>
        <w:t>ArrayList</w:t>
      </w:r>
      <w:proofErr w:type="spellEnd"/>
      <w:r>
        <w:rPr>
          <w:rFonts w:ascii="Verdana" w:hAnsi="Verdana"/>
        </w:rPr>
        <w:t xml:space="preserve"> is dynamic, it automatically allocate a new array and copies content of old array, when it resize. Another reason of using </w:t>
      </w:r>
      <w:proofErr w:type="spellStart"/>
      <w:r>
        <w:rPr>
          <w:rFonts w:ascii="Verdana" w:hAnsi="Verdana"/>
        </w:rPr>
        <w:t>ArrayList</w:t>
      </w:r>
      <w:proofErr w:type="spellEnd"/>
      <w:r>
        <w:rPr>
          <w:rFonts w:ascii="Verdana" w:hAnsi="Verdana"/>
        </w:rPr>
        <w:t xml:space="preserve"> over Array is support of Generics. Array doesn't support Generics, and if you store an Integer object on a String array, you will only going to know about it at runtime, when it throws </w:t>
      </w:r>
      <w:proofErr w:type="spellStart"/>
      <w:r>
        <w:rPr>
          <w:rFonts w:ascii="Courier New" w:hAnsi="Courier New" w:cs="Courier New"/>
        </w:rPr>
        <w:t>ArrayStoreException</w:t>
      </w:r>
      <w:proofErr w:type="spellEnd"/>
      <w:r>
        <w:rPr>
          <w:rFonts w:ascii="Verdana" w:hAnsi="Verdana"/>
        </w:rPr>
        <w:t xml:space="preserve">. On the other hand, if you use </w:t>
      </w:r>
      <w:proofErr w:type="spellStart"/>
      <w:r>
        <w:rPr>
          <w:rFonts w:ascii="Verdana" w:hAnsi="Verdana"/>
        </w:rPr>
        <w:t>ArrayList</w:t>
      </w:r>
      <w:proofErr w:type="spellEnd"/>
      <w:r>
        <w:rPr>
          <w:rFonts w:ascii="Verdana" w:hAnsi="Verdana"/>
        </w:rPr>
        <w:t xml:space="preserve">, compiler and IDE will catch </w:t>
      </w:r>
      <w:proofErr w:type="gramStart"/>
      <w:r>
        <w:rPr>
          <w:rFonts w:ascii="Verdana" w:hAnsi="Verdana"/>
        </w:rPr>
        <w:t>those error</w:t>
      </w:r>
      <w:proofErr w:type="gramEnd"/>
      <w:r>
        <w:rPr>
          <w:rFonts w:ascii="Verdana" w:hAnsi="Verdana"/>
        </w:rPr>
        <w:t xml:space="preserve"> on the spot. So if you know size in advance and you don't need re-sizing than use array, otherwise use </w:t>
      </w:r>
      <w:proofErr w:type="spellStart"/>
      <w:r>
        <w:rPr>
          <w:rFonts w:ascii="Verdana" w:hAnsi="Verdana"/>
        </w:rPr>
        <w:t>ArrayList</w:t>
      </w:r>
      <w:proofErr w:type="spellEnd"/>
      <w:r>
        <w:rPr>
          <w:rFonts w:ascii="Verdana" w:hAnsi="Verdana"/>
        </w:rPr>
        <w:t>.</w:t>
      </w:r>
    </w:p>
    <w:p w:rsidR="004F734F" w:rsidRDefault="004F734F" w:rsidP="004F734F">
      <w:pPr>
        <w:spacing w:after="0"/>
      </w:pPr>
    </w:p>
    <w:p w:rsidR="004F734F" w:rsidRDefault="004F734F" w:rsidP="004F734F">
      <w:r>
        <w:rPr>
          <w:rFonts w:ascii="Verdana" w:hAnsi="Verdana"/>
          <w:b/>
          <w:bCs/>
        </w:rPr>
        <w:t xml:space="preserve">17) Can we replace </w:t>
      </w:r>
      <w:proofErr w:type="spellStart"/>
      <w:r>
        <w:rPr>
          <w:rFonts w:ascii="Verdana" w:hAnsi="Verdana"/>
          <w:b/>
          <w:bCs/>
        </w:rPr>
        <w:t>Hashtable</w:t>
      </w:r>
      <w:proofErr w:type="spellEnd"/>
      <w:r>
        <w:rPr>
          <w:rFonts w:ascii="Verdana" w:hAnsi="Verdana"/>
          <w:b/>
          <w:bCs/>
        </w:rPr>
        <w:t xml:space="preserve"> with </w:t>
      </w:r>
      <w:proofErr w:type="spellStart"/>
      <w:r>
        <w:rPr>
          <w:rFonts w:ascii="Verdana" w:hAnsi="Verdana"/>
          <w:b/>
          <w:bCs/>
        </w:rPr>
        <w:t>ConcurrentHashMap</w:t>
      </w:r>
      <w:proofErr w:type="spellEnd"/>
      <w:r>
        <w:rPr>
          <w:rFonts w:ascii="Verdana" w:hAnsi="Verdana"/>
          <w:b/>
          <w:bCs/>
        </w:rPr>
        <w:t>?</w:t>
      </w:r>
    </w:p>
    <w:p w:rsidR="004F734F" w:rsidRDefault="004F734F" w:rsidP="004F734F">
      <w:r>
        <w:rPr>
          <w:rFonts w:ascii="Verdana" w:hAnsi="Verdana"/>
        </w:rPr>
        <w:t xml:space="preserve">Answer </w:t>
      </w:r>
      <w:proofErr w:type="gramStart"/>
      <w:r>
        <w:rPr>
          <w:rFonts w:ascii="Verdana" w:hAnsi="Verdana"/>
        </w:rPr>
        <w:t>3 :</w:t>
      </w:r>
      <w:proofErr w:type="gramEnd"/>
      <w:r>
        <w:rPr>
          <w:rFonts w:ascii="Verdana" w:hAnsi="Verdana"/>
        </w:rPr>
        <w:t xml:space="preserve"> Yes we can replace </w:t>
      </w:r>
      <w:proofErr w:type="spellStart"/>
      <w:r>
        <w:rPr>
          <w:rFonts w:ascii="Verdana" w:hAnsi="Verdana"/>
        </w:rPr>
        <w:t>Hashtable</w:t>
      </w:r>
      <w:proofErr w:type="spellEnd"/>
      <w:r>
        <w:rPr>
          <w:rFonts w:ascii="Verdana" w:hAnsi="Verdana"/>
        </w:rPr>
        <w:t xml:space="preserve"> with </w:t>
      </w:r>
      <w:proofErr w:type="spellStart"/>
      <w:r>
        <w:rPr>
          <w:rFonts w:ascii="Verdana" w:hAnsi="Verdana"/>
        </w:rPr>
        <w:t>ConcurrentHashMap</w:t>
      </w:r>
      <w:proofErr w:type="spellEnd"/>
      <w:r>
        <w:rPr>
          <w:rFonts w:ascii="Verdana" w:hAnsi="Verdana"/>
        </w:rPr>
        <w:t xml:space="preserve"> and that's what suggested in Java documentation of </w:t>
      </w:r>
      <w:proofErr w:type="spellStart"/>
      <w:r>
        <w:rPr>
          <w:rFonts w:ascii="Verdana" w:hAnsi="Verdana"/>
        </w:rPr>
        <w:t>ConcurrentHashMap</w:t>
      </w:r>
      <w:proofErr w:type="spellEnd"/>
      <w:r>
        <w:rPr>
          <w:rFonts w:ascii="Verdana" w:hAnsi="Verdana"/>
        </w:rPr>
        <w:t xml:space="preserve">. </w:t>
      </w:r>
      <w:proofErr w:type="gramStart"/>
      <w:r>
        <w:rPr>
          <w:rFonts w:ascii="Verdana" w:hAnsi="Verdana"/>
        </w:rPr>
        <w:t>but</w:t>
      </w:r>
      <w:proofErr w:type="gramEnd"/>
      <w:r>
        <w:rPr>
          <w:rFonts w:ascii="Verdana" w:hAnsi="Verdana"/>
        </w:rPr>
        <w:t xml:space="preserve"> you need to be careful with code which relies on locking behavior of </w:t>
      </w:r>
      <w:proofErr w:type="spellStart"/>
      <w:r>
        <w:rPr>
          <w:rFonts w:ascii="Verdana" w:hAnsi="Verdana"/>
        </w:rPr>
        <w:t>Hashtable</w:t>
      </w:r>
      <w:proofErr w:type="spellEnd"/>
      <w:r>
        <w:rPr>
          <w:rFonts w:ascii="Verdana" w:hAnsi="Verdana"/>
        </w:rPr>
        <w:t xml:space="preserve">. Since </w:t>
      </w:r>
      <w:proofErr w:type="spellStart"/>
      <w:r>
        <w:rPr>
          <w:rFonts w:ascii="Verdana" w:hAnsi="Verdana"/>
        </w:rPr>
        <w:t>Hashtable</w:t>
      </w:r>
      <w:proofErr w:type="spellEnd"/>
      <w:r>
        <w:rPr>
          <w:rFonts w:ascii="Verdana" w:hAnsi="Verdana"/>
        </w:rPr>
        <w:t xml:space="preserve"> locks whole Map instead of portion of Map, compound operations like </w:t>
      </w:r>
      <w:proofErr w:type="gramStart"/>
      <w:r>
        <w:rPr>
          <w:rFonts w:ascii="Verdana" w:hAnsi="Verdana"/>
        </w:rPr>
        <w:t>if(</w:t>
      </w:r>
      <w:proofErr w:type="spellStart"/>
      <w:proofErr w:type="gramEnd"/>
      <w:r>
        <w:rPr>
          <w:rFonts w:ascii="Verdana" w:hAnsi="Verdana"/>
        </w:rPr>
        <w:t>Hashtable.get</w:t>
      </w:r>
      <w:proofErr w:type="spellEnd"/>
      <w:r>
        <w:rPr>
          <w:rFonts w:ascii="Verdana" w:hAnsi="Verdana"/>
        </w:rPr>
        <w:t xml:space="preserve">(key) == null) put(key, value) works in </w:t>
      </w:r>
      <w:proofErr w:type="spellStart"/>
      <w:r>
        <w:rPr>
          <w:rFonts w:ascii="Verdana" w:hAnsi="Verdana"/>
        </w:rPr>
        <w:t>Hashtable</w:t>
      </w:r>
      <w:proofErr w:type="spellEnd"/>
      <w:r>
        <w:rPr>
          <w:rFonts w:ascii="Verdana" w:hAnsi="Verdana"/>
        </w:rPr>
        <w:t xml:space="preserve"> but not in </w:t>
      </w:r>
      <w:proofErr w:type="spellStart"/>
      <w:r>
        <w:rPr>
          <w:rFonts w:ascii="Verdana" w:hAnsi="Verdana"/>
        </w:rPr>
        <w:t>concurrentHashMap</w:t>
      </w:r>
      <w:proofErr w:type="spellEnd"/>
      <w:r>
        <w:rPr>
          <w:rFonts w:ascii="Verdana" w:hAnsi="Verdana"/>
        </w:rPr>
        <w:t xml:space="preserve">. </w:t>
      </w:r>
      <w:proofErr w:type="gramStart"/>
      <w:r>
        <w:rPr>
          <w:rFonts w:ascii="Verdana" w:hAnsi="Verdana"/>
        </w:rPr>
        <w:t>instead</w:t>
      </w:r>
      <w:proofErr w:type="gramEnd"/>
      <w:r>
        <w:rPr>
          <w:rFonts w:ascii="Verdana" w:hAnsi="Verdana"/>
        </w:rPr>
        <w:t xml:space="preserve"> of this use </w:t>
      </w:r>
      <w:proofErr w:type="spellStart"/>
      <w:r>
        <w:rPr>
          <w:rFonts w:ascii="Verdana" w:hAnsi="Verdana"/>
        </w:rPr>
        <w:t>putIfAbsent</w:t>
      </w:r>
      <w:proofErr w:type="spellEnd"/>
      <w:r>
        <w:rPr>
          <w:rFonts w:ascii="Verdana" w:hAnsi="Verdana"/>
        </w:rPr>
        <w:t xml:space="preserve">() method of </w:t>
      </w:r>
      <w:proofErr w:type="spellStart"/>
      <w:r>
        <w:rPr>
          <w:rFonts w:ascii="Verdana" w:hAnsi="Verdana"/>
        </w:rPr>
        <w:t>ConcurrentHashMap</w:t>
      </w:r>
      <w:proofErr w:type="spellEnd"/>
    </w:p>
    <w:p w:rsidR="004F734F" w:rsidRDefault="004F734F" w:rsidP="004F734F"/>
    <w:p w:rsidR="004F734F" w:rsidRDefault="004F734F" w:rsidP="004F734F"/>
    <w:p w:rsidR="004F734F" w:rsidRDefault="004F734F" w:rsidP="004F734F">
      <w:r>
        <w:rPr>
          <w:rFonts w:ascii="Verdana" w:hAnsi="Verdana"/>
          <w:b/>
          <w:bCs/>
        </w:rPr>
        <w:t xml:space="preserve">18) What is </w:t>
      </w:r>
      <w:proofErr w:type="spellStart"/>
      <w:r>
        <w:rPr>
          <w:rFonts w:ascii="Verdana" w:hAnsi="Verdana"/>
          <w:b/>
          <w:bCs/>
        </w:rPr>
        <w:t>CopyOnWriteArrayList</w:t>
      </w:r>
      <w:proofErr w:type="spellEnd"/>
      <w:r>
        <w:rPr>
          <w:rFonts w:ascii="Verdana" w:hAnsi="Verdana"/>
          <w:b/>
          <w:bCs/>
        </w:rPr>
        <w:t xml:space="preserve">, how it is different than </w:t>
      </w:r>
      <w:proofErr w:type="spellStart"/>
      <w:r>
        <w:rPr>
          <w:rFonts w:ascii="Verdana" w:hAnsi="Verdana"/>
          <w:b/>
          <w:bCs/>
        </w:rPr>
        <w:t>ArrayList</w:t>
      </w:r>
      <w:proofErr w:type="spellEnd"/>
      <w:r>
        <w:rPr>
          <w:rFonts w:ascii="Verdana" w:hAnsi="Verdana"/>
          <w:b/>
          <w:bCs/>
        </w:rPr>
        <w:t xml:space="preserve"> and Vector?</w:t>
      </w:r>
    </w:p>
    <w:p w:rsidR="004F734F" w:rsidRDefault="004F734F" w:rsidP="004F734F">
      <w:proofErr w:type="gramStart"/>
      <w:r>
        <w:rPr>
          <w:rFonts w:ascii="Verdana" w:hAnsi="Verdana"/>
        </w:rPr>
        <w:t>Answer :</w:t>
      </w:r>
      <w:proofErr w:type="gramEnd"/>
      <w:r>
        <w:rPr>
          <w:rFonts w:ascii="Verdana" w:hAnsi="Verdana"/>
        </w:rPr>
        <w:t xml:space="preserve"> </w:t>
      </w:r>
      <w:proofErr w:type="spellStart"/>
      <w:r>
        <w:rPr>
          <w:rFonts w:ascii="Courier New" w:hAnsi="Courier New" w:cs="Courier New"/>
        </w:rPr>
        <w:t>CopyOnWriteArrayList</w:t>
      </w:r>
      <w:proofErr w:type="spellEnd"/>
      <w:r>
        <w:rPr>
          <w:rFonts w:ascii="Courier New" w:hAnsi="Courier New" w:cs="Courier New"/>
        </w:rPr>
        <w:t xml:space="preserve"> </w:t>
      </w:r>
      <w:r>
        <w:rPr>
          <w:rFonts w:ascii="Verdana" w:hAnsi="Verdana"/>
        </w:rPr>
        <w:t xml:space="preserve">is new List implementation introduced in Java 1.5 which provides better concurrent access than Synchronized List. </w:t>
      </w:r>
      <w:proofErr w:type="gramStart"/>
      <w:r>
        <w:rPr>
          <w:rFonts w:ascii="Verdana" w:hAnsi="Verdana"/>
        </w:rPr>
        <w:t>better</w:t>
      </w:r>
      <w:proofErr w:type="gramEnd"/>
      <w:r>
        <w:rPr>
          <w:rFonts w:ascii="Verdana" w:hAnsi="Verdana"/>
        </w:rPr>
        <w:t xml:space="preserve"> concurrency is achieved by Copying </w:t>
      </w:r>
      <w:proofErr w:type="spellStart"/>
      <w:r>
        <w:rPr>
          <w:rFonts w:ascii="Verdana" w:hAnsi="Verdana"/>
        </w:rPr>
        <w:t>ArrayList</w:t>
      </w:r>
      <w:proofErr w:type="spellEnd"/>
      <w:r>
        <w:rPr>
          <w:rFonts w:ascii="Verdana" w:hAnsi="Verdana"/>
        </w:rPr>
        <w:t xml:space="preserve"> over each write and replace with original instead of locking. Also </w:t>
      </w:r>
      <w:proofErr w:type="spellStart"/>
      <w:r>
        <w:rPr>
          <w:rFonts w:ascii="Courier New" w:hAnsi="Courier New" w:cs="Courier New"/>
        </w:rPr>
        <w:t>CopyOnWriteArrayList</w:t>
      </w:r>
      <w:proofErr w:type="spellEnd"/>
      <w:r>
        <w:rPr>
          <w:rFonts w:ascii="Courier New" w:hAnsi="Courier New" w:cs="Courier New"/>
        </w:rPr>
        <w:t xml:space="preserve"> </w:t>
      </w:r>
      <w:r>
        <w:rPr>
          <w:rFonts w:ascii="Verdana" w:hAnsi="Verdana"/>
        </w:rPr>
        <w:t xml:space="preserve">doesn't throw any </w:t>
      </w:r>
      <w:proofErr w:type="spellStart"/>
      <w:r>
        <w:rPr>
          <w:rFonts w:ascii="Verdana" w:hAnsi="Verdana"/>
        </w:rPr>
        <w:t>ConcurrentModification</w:t>
      </w:r>
      <w:proofErr w:type="spellEnd"/>
      <w:r>
        <w:rPr>
          <w:rFonts w:ascii="Verdana" w:hAnsi="Verdana"/>
        </w:rPr>
        <w:t xml:space="preserve"> Exception. </w:t>
      </w:r>
      <w:proofErr w:type="gramStart"/>
      <w:r>
        <w:rPr>
          <w:rFonts w:ascii="Verdana" w:hAnsi="Verdana"/>
        </w:rPr>
        <w:t>Its</w:t>
      </w:r>
      <w:proofErr w:type="gramEnd"/>
      <w:r>
        <w:rPr>
          <w:rFonts w:ascii="Verdana" w:hAnsi="Verdana"/>
        </w:rPr>
        <w:t xml:space="preserve"> different than </w:t>
      </w:r>
      <w:proofErr w:type="spellStart"/>
      <w:r>
        <w:rPr>
          <w:rFonts w:ascii="Verdana" w:hAnsi="Verdana"/>
        </w:rPr>
        <w:t>ArrayList</w:t>
      </w:r>
      <w:proofErr w:type="spellEnd"/>
      <w:r>
        <w:rPr>
          <w:rFonts w:ascii="Verdana" w:hAnsi="Verdana"/>
        </w:rPr>
        <w:t xml:space="preserve"> because its thread-safe and </w:t>
      </w:r>
      <w:proofErr w:type="spellStart"/>
      <w:r>
        <w:rPr>
          <w:rFonts w:ascii="Verdana" w:hAnsi="Verdana"/>
        </w:rPr>
        <w:t>ArrayList</w:t>
      </w:r>
      <w:proofErr w:type="spellEnd"/>
      <w:r>
        <w:rPr>
          <w:rFonts w:ascii="Verdana" w:hAnsi="Verdana"/>
        </w:rPr>
        <w:t xml:space="preserve"> is not thread safe and its different than Vector in terms of Concurrency. </w:t>
      </w:r>
      <w:proofErr w:type="spellStart"/>
      <w:r>
        <w:rPr>
          <w:rFonts w:ascii="Courier New" w:hAnsi="Courier New" w:cs="Courier New"/>
        </w:rPr>
        <w:t>CopyOnWriteArrayList</w:t>
      </w:r>
      <w:proofErr w:type="spellEnd"/>
      <w:r>
        <w:rPr>
          <w:rFonts w:ascii="Courier New" w:hAnsi="Courier New" w:cs="Courier New"/>
        </w:rPr>
        <w:t xml:space="preserve"> </w:t>
      </w:r>
      <w:r>
        <w:rPr>
          <w:rFonts w:ascii="Verdana" w:hAnsi="Verdana"/>
        </w:rPr>
        <w:t>provides better Concurrency by reducing contention among readers and writers.</w:t>
      </w:r>
    </w:p>
    <w:p w:rsidR="004F734F" w:rsidRDefault="004F734F" w:rsidP="004F734F"/>
    <w:p w:rsidR="004F734F" w:rsidRDefault="004F734F" w:rsidP="004F734F"/>
    <w:p w:rsidR="004F734F" w:rsidRDefault="004F734F" w:rsidP="004F734F">
      <w:r>
        <w:rPr>
          <w:rFonts w:ascii="Verdana" w:hAnsi="Verdana"/>
          <w:b/>
          <w:bCs/>
        </w:rPr>
        <w:t xml:space="preserve">19) Why </w:t>
      </w:r>
      <w:proofErr w:type="spellStart"/>
      <w:r>
        <w:rPr>
          <w:rFonts w:ascii="Verdana" w:hAnsi="Verdana"/>
          <w:b/>
          <w:bCs/>
        </w:rPr>
        <w:t>ListIterator</w:t>
      </w:r>
      <w:proofErr w:type="spellEnd"/>
      <w:r>
        <w:rPr>
          <w:rFonts w:ascii="Verdana" w:hAnsi="Verdana"/>
          <w:b/>
          <w:bCs/>
        </w:rPr>
        <w:t xml:space="preserve"> has </w:t>
      </w:r>
      <w:proofErr w:type="gramStart"/>
      <w:r>
        <w:rPr>
          <w:rFonts w:ascii="Verdana" w:hAnsi="Verdana"/>
          <w:b/>
          <w:bCs/>
        </w:rPr>
        <w:t>add(</w:t>
      </w:r>
      <w:proofErr w:type="gramEnd"/>
      <w:r>
        <w:rPr>
          <w:rFonts w:ascii="Verdana" w:hAnsi="Verdana"/>
          <w:b/>
          <w:bCs/>
        </w:rPr>
        <w:t xml:space="preserve">) method but </w:t>
      </w:r>
      <w:proofErr w:type="spellStart"/>
      <w:r>
        <w:rPr>
          <w:rFonts w:ascii="Verdana" w:hAnsi="Verdana"/>
          <w:b/>
          <w:bCs/>
        </w:rPr>
        <w:t>Iterator</w:t>
      </w:r>
      <w:proofErr w:type="spellEnd"/>
      <w:r>
        <w:rPr>
          <w:rFonts w:ascii="Verdana" w:hAnsi="Verdana"/>
          <w:b/>
          <w:bCs/>
        </w:rPr>
        <w:t xml:space="preserve"> doesn't or Why add() method is declared in </w:t>
      </w:r>
      <w:proofErr w:type="spellStart"/>
      <w:r>
        <w:rPr>
          <w:rFonts w:ascii="Verdana" w:hAnsi="Verdana"/>
          <w:b/>
          <w:bCs/>
        </w:rPr>
        <w:t>ListIterator</w:t>
      </w:r>
      <w:proofErr w:type="spellEnd"/>
      <w:r>
        <w:rPr>
          <w:rFonts w:ascii="Verdana" w:hAnsi="Verdana"/>
          <w:b/>
          <w:bCs/>
        </w:rPr>
        <w:t xml:space="preserve"> and not on </w:t>
      </w:r>
      <w:proofErr w:type="spellStart"/>
      <w:r>
        <w:rPr>
          <w:rFonts w:ascii="Verdana" w:hAnsi="Verdana"/>
          <w:b/>
          <w:bCs/>
        </w:rPr>
        <w:t>Iterator</w:t>
      </w:r>
      <w:proofErr w:type="spellEnd"/>
      <w:r>
        <w:rPr>
          <w:rFonts w:ascii="Verdana" w:hAnsi="Verdana"/>
          <w:b/>
          <w:bCs/>
        </w:rPr>
        <w:t>.</w:t>
      </w:r>
    </w:p>
    <w:p w:rsidR="004F734F" w:rsidRDefault="004F734F" w:rsidP="004F734F">
      <w:proofErr w:type="gramStart"/>
      <w:r>
        <w:rPr>
          <w:rFonts w:ascii="Verdana" w:hAnsi="Verdana"/>
        </w:rPr>
        <w:t>Answer :</w:t>
      </w:r>
      <w:proofErr w:type="gramEnd"/>
      <w:r>
        <w:rPr>
          <w:rFonts w:ascii="Verdana" w:hAnsi="Verdana"/>
        </w:rPr>
        <w:t xml:space="preserve"> </w:t>
      </w:r>
      <w:proofErr w:type="spellStart"/>
      <w:r>
        <w:rPr>
          <w:rFonts w:ascii="Courier New" w:hAnsi="Courier New" w:cs="Courier New"/>
        </w:rPr>
        <w:t>ListIterator</w:t>
      </w:r>
      <w:proofErr w:type="spellEnd"/>
      <w:r>
        <w:rPr>
          <w:rFonts w:ascii="Courier New" w:hAnsi="Courier New" w:cs="Courier New"/>
        </w:rPr>
        <w:t xml:space="preserve"> </w:t>
      </w:r>
      <w:r>
        <w:rPr>
          <w:rFonts w:ascii="Verdana" w:hAnsi="Verdana"/>
        </w:rPr>
        <w:t xml:space="preserve">has </w:t>
      </w:r>
      <w:r>
        <w:rPr>
          <w:rFonts w:ascii="Courier New" w:hAnsi="Courier New" w:cs="Courier New"/>
        </w:rPr>
        <w:t>add()</w:t>
      </w:r>
      <w:r>
        <w:rPr>
          <w:rFonts w:ascii="Verdana" w:hAnsi="Verdana"/>
        </w:rPr>
        <w:t xml:space="preserve"> method because of its ability to traverse or iterate in both direction of collection. </w:t>
      </w:r>
      <w:proofErr w:type="gramStart"/>
      <w:r>
        <w:rPr>
          <w:rFonts w:ascii="Verdana" w:hAnsi="Verdana"/>
        </w:rPr>
        <w:t>it</w:t>
      </w:r>
      <w:proofErr w:type="gramEnd"/>
      <w:r>
        <w:rPr>
          <w:rFonts w:ascii="Verdana" w:hAnsi="Verdana"/>
        </w:rPr>
        <w:t xml:space="preserve"> maintains two pointers in terms of previous and next call and in position to add new element without affecting current iteration.</w:t>
      </w:r>
    </w:p>
    <w:p w:rsidR="004F734F" w:rsidRDefault="004F734F" w:rsidP="004F734F"/>
    <w:p w:rsidR="004F734F" w:rsidRDefault="004F734F" w:rsidP="004F734F"/>
    <w:p w:rsidR="004F734F" w:rsidRDefault="004F734F" w:rsidP="004F734F">
      <w:r>
        <w:rPr>
          <w:rFonts w:ascii="Verdana" w:hAnsi="Verdana"/>
          <w:b/>
          <w:bCs/>
        </w:rPr>
        <w:t xml:space="preserve">20) When does </w:t>
      </w:r>
      <w:proofErr w:type="spellStart"/>
      <w:r>
        <w:rPr>
          <w:rFonts w:ascii="Verdana" w:hAnsi="Verdana"/>
          <w:b/>
          <w:bCs/>
        </w:rPr>
        <w:t>ConcurrentModificationException</w:t>
      </w:r>
      <w:proofErr w:type="spellEnd"/>
      <w:r>
        <w:rPr>
          <w:rFonts w:ascii="Verdana" w:hAnsi="Verdana"/>
          <w:b/>
          <w:bCs/>
        </w:rPr>
        <w:t xml:space="preserve"> occur on iteration?</w:t>
      </w:r>
    </w:p>
    <w:p w:rsidR="004F734F" w:rsidRDefault="004F734F" w:rsidP="004F734F">
      <w:r>
        <w:rPr>
          <w:rFonts w:ascii="Verdana" w:hAnsi="Verdana"/>
        </w:rPr>
        <w:t xml:space="preserve">When you remove object using Collection's or List's remove method e.g. </w:t>
      </w:r>
      <w:proofErr w:type="gramStart"/>
      <w:r>
        <w:rPr>
          <w:rFonts w:ascii="Courier New" w:hAnsi="Courier New" w:cs="Courier New"/>
        </w:rPr>
        <w:t>remove(</w:t>
      </w:r>
      <w:proofErr w:type="gramEnd"/>
      <w:r>
        <w:rPr>
          <w:rFonts w:ascii="Courier New" w:hAnsi="Courier New" w:cs="Courier New"/>
        </w:rPr>
        <w:t>Object element)</w:t>
      </w:r>
      <w:r>
        <w:rPr>
          <w:rFonts w:ascii="Verdana" w:hAnsi="Verdana"/>
        </w:rPr>
        <w:t xml:space="preserve"> or </w:t>
      </w:r>
      <w:r>
        <w:rPr>
          <w:rFonts w:ascii="Courier New" w:hAnsi="Courier New" w:cs="Courier New"/>
        </w:rPr>
        <w:t>remove(</w:t>
      </w:r>
      <w:proofErr w:type="spellStart"/>
      <w:r>
        <w:rPr>
          <w:rFonts w:ascii="Courier New" w:hAnsi="Courier New" w:cs="Courier New"/>
        </w:rPr>
        <w:t>int</w:t>
      </w:r>
      <w:proofErr w:type="spellEnd"/>
      <w:r>
        <w:rPr>
          <w:rFonts w:ascii="Courier New" w:hAnsi="Courier New" w:cs="Courier New"/>
        </w:rPr>
        <w:t xml:space="preserve"> index)</w:t>
      </w:r>
      <w:r>
        <w:rPr>
          <w:rFonts w:ascii="Verdana" w:hAnsi="Verdana"/>
        </w:rPr>
        <w:t xml:space="preserve">, instead of </w:t>
      </w:r>
      <w:proofErr w:type="spellStart"/>
      <w:r>
        <w:rPr>
          <w:rFonts w:ascii="Verdana" w:hAnsi="Verdana"/>
        </w:rPr>
        <w:t>Iterator's</w:t>
      </w:r>
      <w:proofErr w:type="spellEnd"/>
      <w:r>
        <w:rPr>
          <w:rFonts w:ascii="Verdana" w:hAnsi="Verdana"/>
        </w:rPr>
        <w:t xml:space="preserve"> remove() method than </w:t>
      </w:r>
      <w:proofErr w:type="spellStart"/>
      <w:r>
        <w:rPr>
          <w:rFonts w:ascii="Verdana" w:hAnsi="Verdana"/>
        </w:rPr>
        <w:t>ConcurrentModificationException</w:t>
      </w:r>
      <w:proofErr w:type="spellEnd"/>
      <w:r>
        <w:rPr>
          <w:rFonts w:ascii="Verdana" w:hAnsi="Verdana"/>
        </w:rPr>
        <w:t xml:space="preserve"> occur. As per </w:t>
      </w:r>
      <w:proofErr w:type="spellStart"/>
      <w:r>
        <w:rPr>
          <w:rFonts w:ascii="Verdana" w:hAnsi="Verdana"/>
        </w:rPr>
        <w:t>Iterator's</w:t>
      </w:r>
      <w:proofErr w:type="spellEnd"/>
      <w:r>
        <w:rPr>
          <w:rFonts w:ascii="Verdana" w:hAnsi="Verdana"/>
        </w:rPr>
        <w:t xml:space="preserve"> contract, if it </w:t>
      </w:r>
      <w:proofErr w:type="gramStart"/>
      <w:r>
        <w:rPr>
          <w:rFonts w:ascii="Verdana" w:hAnsi="Verdana"/>
        </w:rPr>
        <w:t>detect</w:t>
      </w:r>
      <w:proofErr w:type="gramEnd"/>
      <w:r>
        <w:rPr>
          <w:rFonts w:ascii="Verdana" w:hAnsi="Verdana"/>
        </w:rPr>
        <w:t xml:space="preserve"> any structural change in Collection e.g. adding or removing of element, once </w:t>
      </w:r>
      <w:proofErr w:type="spellStart"/>
      <w:r>
        <w:rPr>
          <w:rFonts w:ascii="Verdana" w:hAnsi="Verdana"/>
        </w:rPr>
        <w:t>Iterator</w:t>
      </w:r>
      <w:proofErr w:type="spellEnd"/>
      <w:r>
        <w:rPr>
          <w:rFonts w:ascii="Verdana" w:hAnsi="Verdana"/>
        </w:rPr>
        <w:t xml:space="preserve"> begins, it can throw </w:t>
      </w:r>
      <w:proofErr w:type="spellStart"/>
      <w:r>
        <w:rPr>
          <w:rFonts w:ascii="Verdana" w:hAnsi="Verdana"/>
        </w:rPr>
        <w:t>ConcurrentModificationException</w:t>
      </w:r>
      <w:proofErr w:type="spellEnd"/>
      <w:r>
        <w:rPr>
          <w:rFonts w:ascii="Verdana" w:hAnsi="Verdana"/>
        </w:rPr>
        <w:t>. </w:t>
      </w:r>
    </w:p>
    <w:p w:rsidR="004F734F" w:rsidRDefault="004F734F" w:rsidP="004F734F"/>
    <w:p w:rsidR="004F734F" w:rsidRDefault="004F734F" w:rsidP="004F734F"/>
    <w:p w:rsidR="004F734F" w:rsidRDefault="004F734F" w:rsidP="004F734F">
      <w:r>
        <w:rPr>
          <w:rFonts w:ascii="Verdana" w:hAnsi="Verdana"/>
          <w:b/>
          <w:bCs/>
        </w:rPr>
        <w:t>21) Difference between Set, List and Map Collection classes?</w:t>
      </w:r>
    </w:p>
    <w:p w:rsidR="004F734F" w:rsidRDefault="004F734F" w:rsidP="004F734F">
      <w:proofErr w:type="spellStart"/>
      <w:r>
        <w:rPr>
          <w:rFonts w:ascii="Verdana" w:hAnsi="Verdana"/>
        </w:rPr>
        <w:t>java.util.Set</w:t>
      </w:r>
      <w:proofErr w:type="spellEnd"/>
      <w:r>
        <w:rPr>
          <w:rFonts w:ascii="Verdana" w:hAnsi="Verdana"/>
        </w:rPr>
        <w:t xml:space="preserve">, </w:t>
      </w:r>
      <w:proofErr w:type="spellStart"/>
      <w:r>
        <w:rPr>
          <w:rFonts w:ascii="Verdana" w:hAnsi="Verdana"/>
        </w:rPr>
        <w:t>java.util.List</w:t>
      </w:r>
      <w:proofErr w:type="spellEnd"/>
      <w:r>
        <w:rPr>
          <w:rFonts w:ascii="Verdana" w:hAnsi="Verdana"/>
        </w:rPr>
        <w:t xml:space="preserve"> and </w:t>
      </w:r>
      <w:proofErr w:type="spellStart"/>
      <w:r>
        <w:rPr>
          <w:rFonts w:ascii="Verdana" w:hAnsi="Verdana"/>
        </w:rPr>
        <w:t>java.util.Map</w:t>
      </w:r>
      <w:proofErr w:type="spellEnd"/>
      <w:r>
        <w:rPr>
          <w:rFonts w:ascii="Verdana" w:hAnsi="Verdana"/>
        </w:rPr>
        <w:t xml:space="preserve"> </w:t>
      </w:r>
      <w:proofErr w:type="gramStart"/>
      <w:r>
        <w:rPr>
          <w:rFonts w:ascii="Verdana" w:hAnsi="Verdana"/>
        </w:rPr>
        <w:t>defines</w:t>
      </w:r>
      <w:proofErr w:type="gramEnd"/>
      <w:r>
        <w:rPr>
          <w:rFonts w:ascii="Verdana" w:hAnsi="Verdana"/>
        </w:rPr>
        <w:t xml:space="preserve"> three of most popular data structure support in Java. Set provides uniqueness guarantee </w:t>
      </w:r>
      <w:proofErr w:type="spellStart"/>
      <w:r>
        <w:rPr>
          <w:rFonts w:ascii="Verdana" w:hAnsi="Verdana"/>
        </w:rPr>
        <w:t>i.e.g</w:t>
      </w:r>
      <w:proofErr w:type="spellEnd"/>
      <w:r>
        <w:rPr>
          <w:rFonts w:ascii="Verdana" w:hAnsi="Verdana"/>
        </w:rPr>
        <w:t xml:space="preserve"> you </w:t>
      </w:r>
      <w:proofErr w:type="spellStart"/>
      <w:r>
        <w:rPr>
          <w:rFonts w:ascii="Verdana" w:hAnsi="Verdana"/>
        </w:rPr>
        <w:t>can not</w:t>
      </w:r>
      <w:proofErr w:type="spellEnd"/>
      <w:r>
        <w:rPr>
          <w:rFonts w:ascii="Verdana" w:hAnsi="Verdana"/>
        </w:rPr>
        <w:t xml:space="preserve"> store duplicate elements on it, but it's not ordered. On the other hand List is an </w:t>
      </w:r>
      <w:r>
        <w:rPr>
          <w:rFonts w:ascii="Verdana" w:hAnsi="Verdana"/>
        </w:rPr>
        <w:lastRenderedPageBreak/>
        <w:t xml:space="preserve">ordered Collection and also </w:t>
      </w:r>
      <w:proofErr w:type="spellStart"/>
      <w:r>
        <w:rPr>
          <w:rFonts w:ascii="Verdana" w:hAnsi="Verdana"/>
        </w:rPr>
        <w:t>allowes</w:t>
      </w:r>
      <w:proofErr w:type="spellEnd"/>
      <w:r>
        <w:rPr>
          <w:rFonts w:ascii="Verdana" w:hAnsi="Verdana"/>
        </w:rPr>
        <w:t xml:space="preserve"> duplicates. Map is based on hashing and stores key and value in an Object called entry. It provides </w:t>
      </w:r>
      <w:proofErr w:type="gramStart"/>
      <w:r>
        <w:rPr>
          <w:rFonts w:ascii="Verdana" w:hAnsi="Verdana"/>
        </w:rPr>
        <w:t>O(</w:t>
      </w:r>
      <w:proofErr w:type="gramEnd"/>
      <w:r>
        <w:rPr>
          <w:rFonts w:ascii="Verdana" w:hAnsi="Verdana"/>
        </w:rPr>
        <w:t xml:space="preserve">1) performance to get object, if you know keys, if there is no collision. Popular </w:t>
      </w:r>
      <w:proofErr w:type="spellStart"/>
      <w:r>
        <w:rPr>
          <w:rFonts w:ascii="Verdana" w:hAnsi="Verdana"/>
        </w:rPr>
        <w:t>impelmentation</w:t>
      </w:r>
      <w:proofErr w:type="spellEnd"/>
      <w:r>
        <w:rPr>
          <w:rFonts w:ascii="Verdana" w:hAnsi="Verdana"/>
        </w:rPr>
        <w:t xml:space="preserve"> of Set is </w:t>
      </w:r>
      <w:proofErr w:type="spellStart"/>
      <w:r>
        <w:rPr>
          <w:rFonts w:ascii="Verdana" w:hAnsi="Verdana"/>
        </w:rPr>
        <w:t>HashSet</w:t>
      </w:r>
      <w:proofErr w:type="spellEnd"/>
      <w:r>
        <w:rPr>
          <w:rFonts w:ascii="Verdana" w:hAnsi="Verdana"/>
        </w:rPr>
        <w:t xml:space="preserve">, of List </w:t>
      </w:r>
      <w:proofErr w:type="gramStart"/>
      <w:r>
        <w:rPr>
          <w:rFonts w:ascii="Verdana" w:hAnsi="Verdana"/>
        </w:rPr>
        <w:t>is</w:t>
      </w:r>
      <w:proofErr w:type="gramEnd"/>
      <w:r>
        <w:rPr>
          <w:rFonts w:ascii="Verdana" w:hAnsi="Verdana"/>
        </w:rPr>
        <w:t xml:space="preserve"> </w:t>
      </w:r>
      <w:proofErr w:type="spellStart"/>
      <w:r>
        <w:rPr>
          <w:rFonts w:ascii="Verdana" w:hAnsi="Verdana"/>
        </w:rPr>
        <w:t>ArrayList</w:t>
      </w:r>
      <w:proofErr w:type="spellEnd"/>
      <w:r>
        <w:rPr>
          <w:rFonts w:ascii="Verdana" w:hAnsi="Verdana"/>
        </w:rPr>
        <w:t xml:space="preserve"> and </w:t>
      </w:r>
      <w:proofErr w:type="spellStart"/>
      <w:r>
        <w:rPr>
          <w:rFonts w:ascii="Verdana" w:hAnsi="Verdana"/>
        </w:rPr>
        <w:t>LinkedList</w:t>
      </w:r>
      <w:proofErr w:type="spellEnd"/>
      <w:r>
        <w:rPr>
          <w:rFonts w:ascii="Verdana" w:hAnsi="Verdana"/>
        </w:rPr>
        <w:t xml:space="preserve">, and of Map are </w:t>
      </w:r>
      <w:proofErr w:type="spellStart"/>
      <w:r>
        <w:rPr>
          <w:rFonts w:ascii="Verdana" w:hAnsi="Verdana"/>
        </w:rPr>
        <w:t>HashMap</w:t>
      </w:r>
      <w:proofErr w:type="spellEnd"/>
      <w:r>
        <w:rPr>
          <w:rFonts w:ascii="Verdana" w:hAnsi="Verdana"/>
        </w:rPr>
        <w:t xml:space="preserve">, </w:t>
      </w:r>
      <w:proofErr w:type="spellStart"/>
      <w:r>
        <w:rPr>
          <w:rFonts w:ascii="Verdana" w:hAnsi="Verdana"/>
        </w:rPr>
        <w:t>Hashtable</w:t>
      </w:r>
      <w:proofErr w:type="spellEnd"/>
      <w:r>
        <w:rPr>
          <w:rFonts w:ascii="Verdana" w:hAnsi="Verdana"/>
        </w:rPr>
        <w:t xml:space="preserve"> and </w:t>
      </w:r>
      <w:proofErr w:type="spellStart"/>
      <w:r>
        <w:rPr>
          <w:rFonts w:ascii="Verdana" w:hAnsi="Verdana"/>
        </w:rPr>
        <w:t>ConcurrentHashMap</w:t>
      </w:r>
      <w:proofErr w:type="spellEnd"/>
      <w:r>
        <w:rPr>
          <w:rFonts w:ascii="Verdana" w:hAnsi="Verdana"/>
        </w:rPr>
        <w:t xml:space="preserve">. Another key difference between Set, List and Map are that Map doesn't implement Collection interface, while other two does. For a more detailed answer, see Set </w:t>
      </w:r>
      <w:proofErr w:type="spellStart"/>
      <w:r>
        <w:rPr>
          <w:rFonts w:ascii="Verdana" w:hAnsi="Verdana"/>
        </w:rPr>
        <w:t>vs</w:t>
      </w:r>
      <w:proofErr w:type="spellEnd"/>
      <w:r>
        <w:rPr>
          <w:rFonts w:ascii="Verdana" w:hAnsi="Verdana"/>
        </w:rPr>
        <w:t xml:space="preserve"> List </w:t>
      </w:r>
      <w:proofErr w:type="spellStart"/>
      <w:r>
        <w:rPr>
          <w:rFonts w:ascii="Verdana" w:hAnsi="Verdana"/>
        </w:rPr>
        <w:t>vs</w:t>
      </w:r>
      <w:proofErr w:type="spellEnd"/>
      <w:r>
        <w:rPr>
          <w:rFonts w:ascii="Verdana" w:hAnsi="Verdana"/>
        </w:rPr>
        <w:t xml:space="preserve"> Map in Java</w:t>
      </w:r>
    </w:p>
    <w:p w:rsidR="004F734F" w:rsidRDefault="004F734F" w:rsidP="004F734F"/>
    <w:p w:rsidR="004F734F" w:rsidRDefault="004F734F" w:rsidP="004F734F"/>
    <w:p w:rsidR="004F734F" w:rsidRDefault="004F734F" w:rsidP="004F734F">
      <w:r>
        <w:rPr>
          <w:rFonts w:ascii="Verdana" w:hAnsi="Verdana"/>
          <w:b/>
          <w:bCs/>
        </w:rPr>
        <w:t xml:space="preserve">22) What is </w:t>
      </w:r>
      <w:proofErr w:type="spellStart"/>
      <w:r>
        <w:rPr>
          <w:rFonts w:ascii="Verdana" w:hAnsi="Verdana"/>
          <w:b/>
          <w:bCs/>
        </w:rPr>
        <w:t>BlockingQueue</w:t>
      </w:r>
      <w:proofErr w:type="spellEnd"/>
      <w:r>
        <w:rPr>
          <w:rFonts w:ascii="Verdana" w:hAnsi="Verdana"/>
          <w:b/>
          <w:bCs/>
        </w:rPr>
        <w:t>, how it is different than other collection classes?</w:t>
      </w:r>
    </w:p>
    <w:p w:rsidR="004F734F" w:rsidRDefault="004F734F" w:rsidP="004F734F">
      <w:proofErr w:type="spellStart"/>
      <w:r>
        <w:rPr>
          <w:rFonts w:ascii="Courier New" w:hAnsi="Courier New" w:cs="Courier New"/>
        </w:rPr>
        <w:t>BlockingQueue</w:t>
      </w:r>
      <w:proofErr w:type="spellEnd"/>
      <w:r>
        <w:rPr>
          <w:rFonts w:ascii="Courier New" w:hAnsi="Courier New" w:cs="Courier New"/>
        </w:rPr>
        <w:t xml:space="preserve"> </w:t>
      </w:r>
      <w:r>
        <w:rPr>
          <w:rFonts w:ascii="Verdana" w:hAnsi="Verdana"/>
        </w:rPr>
        <w:t>is a Queue implementation available in</w:t>
      </w:r>
      <w:r>
        <w:t xml:space="preserve"> </w:t>
      </w:r>
      <w:proofErr w:type="spellStart"/>
      <w:r>
        <w:rPr>
          <w:rFonts w:ascii="Courier New" w:hAnsi="Courier New" w:cs="Courier New"/>
        </w:rPr>
        <w:t>java.util.concurrent</w:t>
      </w:r>
      <w:proofErr w:type="spellEnd"/>
      <w:r>
        <w:t xml:space="preserve"> </w:t>
      </w:r>
      <w:r>
        <w:rPr>
          <w:rFonts w:ascii="Verdana" w:hAnsi="Verdana"/>
        </w:rPr>
        <w:t>package. It's one of the concurrent Collection class added on Java 1.5, main difference between</w:t>
      </w:r>
      <w:r>
        <w:t xml:space="preserve"> </w:t>
      </w:r>
      <w:proofErr w:type="spellStart"/>
      <w:r>
        <w:rPr>
          <w:rFonts w:ascii="Courier New" w:hAnsi="Courier New" w:cs="Courier New"/>
        </w:rPr>
        <w:t>BlockingQueue</w:t>
      </w:r>
      <w:proofErr w:type="spellEnd"/>
      <w:r>
        <w:rPr>
          <w:rFonts w:ascii="Courier New" w:hAnsi="Courier New" w:cs="Courier New"/>
        </w:rPr>
        <w:t xml:space="preserve"> </w:t>
      </w:r>
      <w:r>
        <w:rPr>
          <w:rFonts w:ascii="Verdana" w:hAnsi="Verdana"/>
        </w:rPr>
        <w:t xml:space="preserve">and other collection classes is that apart from storage, it also provides flow control. It can be used in inter thread communication and also provides built-in thread-safety by using happens-before guarantee. You can use </w:t>
      </w:r>
      <w:proofErr w:type="spellStart"/>
      <w:r>
        <w:rPr>
          <w:rFonts w:ascii="Courier New" w:hAnsi="Courier New" w:cs="Courier New"/>
        </w:rPr>
        <w:t>BlockingQueue</w:t>
      </w:r>
      <w:proofErr w:type="spellEnd"/>
      <w:r>
        <w:rPr>
          <w:rFonts w:ascii="Verdana" w:hAnsi="Verdana"/>
        </w:rPr>
        <w:t xml:space="preserve"> to solve Producer Consumer problem, which is what is needed in most of concurrent applications.</w:t>
      </w:r>
    </w:p>
    <w:p w:rsidR="004F734F" w:rsidRDefault="004F734F" w:rsidP="004F734F">
      <w:pPr>
        <w:shd w:val="clear" w:color="auto" w:fill="FFFFFF"/>
        <w:rPr>
          <w:color w:val="000000"/>
        </w:rPr>
      </w:pPr>
      <w:r>
        <w:rPr>
          <w:color w:val="000000"/>
        </w:rPr>
        <w:br/>
        <w:t xml:space="preserve">Read more: </w:t>
      </w:r>
      <w:hyperlink r:id="rId33" w:anchor="ixzz3IlOIyHzu" w:history="1">
        <w:r>
          <w:rPr>
            <w:rStyle w:val="Hyperlink"/>
            <w:color w:val="003399"/>
          </w:rPr>
          <w:t>http://javarevisited.blogspot.com/2011/11/collection-interview-questions-answers.html#ixzz3IlOIyHzu</w:t>
        </w:r>
      </w:hyperlink>
    </w:p>
    <w:p w:rsidR="004F734F" w:rsidRDefault="004F734F" w:rsidP="004446E2">
      <w:pPr>
        <w:shd w:val="clear" w:color="auto" w:fill="FFFFFF"/>
        <w:rPr>
          <w:b/>
          <w:color w:val="000000"/>
          <w:sz w:val="24"/>
          <w:szCs w:val="24"/>
        </w:rPr>
      </w:pPr>
    </w:p>
    <w:p w:rsidR="004F734F" w:rsidRDefault="004F734F" w:rsidP="004446E2">
      <w:pPr>
        <w:shd w:val="clear" w:color="auto" w:fill="FFFFFF"/>
        <w:rPr>
          <w:b/>
          <w:color w:val="000000"/>
          <w:sz w:val="24"/>
          <w:szCs w:val="24"/>
        </w:rPr>
      </w:pPr>
    </w:p>
    <w:p w:rsidR="004F734F" w:rsidRDefault="004F734F" w:rsidP="004446E2">
      <w:pPr>
        <w:shd w:val="clear" w:color="auto" w:fill="FFFFFF"/>
        <w:rPr>
          <w:b/>
          <w:color w:val="000000"/>
          <w:sz w:val="24"/>
          <w:szCs w:val="24"/>
        </w:rPr>
      </w:pPr>
    </w:p>
    <w:p w:rsidR="004F734F" w:rsidRDefault="004F734F" w:rsidP="004446E2">
      <w:pPr>
        <w:shd w:val="clear" w:color="auto" w:fill="FFFFFF"/>
        <w:rPr>
          <w:b/>
          <w:color w:val="00B0F0"/>
          <w:sz w:val="40"/>
          <w:szCs w:val="40"/>
        </w:rPr>
      </w:pPr>
      <w:r w:rsidRPr="004F734F">
        <w:rPr>
          <w:b/>
          <w:color w:val="00B0F0"/>
          <w:sz w:val="40"/>
          <w:szCs w:val="40"/>
        </w:rPr>
        <w:t>String</w:t>
      </w:r>
    </w:p>
    <w:p w:rsidR="004F734F" w:rsidRPr="004F734F" w:rsidRDefault="004F734F" w:rsidP="004F734F">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34" w:tooltip="Why String is immutable or final  in Java" w:history="1">
        <w:r w:rsidRPr="004F734F">
          <w:rPr>
            <w:rFonts w:ascii="Times New Roman" w:eastAsia="Times New Roman" w:hAnsi="Times New Roman" w:cs="Times New Roman"/>
            <w:b/>
            <w:bCs/>
            <w:color w:val="0000FF"/>
            <w:kern w:val="36"/>
            <w:sz w:val="48"/>
            <w:szCs w:val="48"/>
            <w:u w:val="single"/>
          </w:rPr>
          <w:t xml:space="preserve">Why String is immutable or final in Java </w:t>
        </w:r>
      </w:hyperlink>
    </w:p>
    <w:p w:rsidR="004F734F" w:rsidRPr="004F734F" w:rsidRDefault="004F734F" w:rsidP="004F734F">
      <w:pPr>
        <w:spacing w:after="0" w:line="240" w:lineRule="auto"/>
        <w:rPr>
          <w:ins w:id="181" w:author="Unknown"/>
          <w:rFonts w:ascii="Times New Roman" w:eastAsia="Times New Roman" w:hAnsi="Times New Roman" w:cs="Times New Roman"/>
          <w:sz w:val="24"/>
          <w:szCs w:val="24"/>
        </w:rPr>
      </w:pPr>
      <w:ins w:id="182" w:author="Unknown">
        <w:r w:rsidRPr="004F734F">
          <w:rPr>
            <w:rFonts w:ascii="Times New Roman" w:eastAsia="Times New Roman" w:hAnsi="Times New Roman" w:cs="Times New Roman"/>
            <w:sz w:val="24"/>
            <w:szCs w:val="24"/>
          </w:rPr>
          <w:t xml:space="preserve">This is one of the most popular </w:t>
        </w:r>
        <w:r w:rsidRPr="004F734F">
          <w:rPr>
            <w:rFonts w:ascii="Times New Roman" w:eastAsia="Times New Roman" w:hAnsi="Times New Roman" w:cs="Times New Roman"/>
            <w:sz w:val="24"/>
            <w:szCs w:val="24"/>
          </w:rPr>
          <w:fldChar w:fldCharType="begin"/>
        </w:r>
        <w:r w:rsidRPr="004F734F">
          <w:rPr>
            <w:rFonts w:ascii="Times New Roman" w:eastAsia="Times New Roman" w:hAnsi="Times New Roman" w:cs="Times New Roman"/>
            <w:sz w:val="24"/>
            <w:szCs w:val="24"/>
          </w:rPr>
          <w:instrText xml:space="preserve"> HYPERLINK "http://javarevisited.blogspot.com/2012/10/10-java-string-interview-question-answers-top.html" </w:instrText>
        </w:r>
        <w:r w:rsidRPr="004F734F">
          <w:rPr>
            <w:rFonts w:ascii="Times New Roman" w:eastAsia="Times New Roman" w:hAnsi="Times New Roman" w:cs="Times New Roman"/>
            <w:sz w:val="24"/>
            <w:szCs w:val="24"/>
          </w:rPr>
          <w:fldChar w:fldCharType="separate"/>
        </w:r>
        <w:r w:rsidRPr="004F734F">
          <w:rPr>
            <w:rFonts w:ascii="Times New Roman" w:eastAsia="Times New Roman" w:hAnsi="Times New Roman" w:cs="Times New Roman"/>
            <w:color w:val="0000FF"/>
            <w:sz w:val="24"/>
            <w:szCs w:val="24"/>
            <w:u w:val="single"/>
          </w:rPr>
          <w:t>String Interview questions in Java</w:t>
        </w:r>
        <w:r w:rsidRPr="004F734F">
          <w:rPr>
            <w:rFonts w:ascii="Times New Roman" w:eastAsia="Times New Roman" w:hAnsi="Times New Roman" w:cs="Times New Roman"/>
            <w:sz w:val="24"/>
            <w:szCs w:val="24"/>
          </w:rPr>
          <w:fldChar w:fldCharType="end"/>
        </w:r>
        <w:r w:rsidRPr="004F734F">
          <w:rPr>
            <w:rFonts w:ascii="Times New Roman" w:eastAsia="Times New Roman" w:hAnsi="Times New Roman" w:cs="Times New Roman"/>
            <w:sz w:val="24"/>
            <w:szCs w:val="24"/>
          </w:rPr>
          <w:t xml:space="preserve">, which starts with discussion of,  What is String, How String in Java is different than String in C and C++, and then shifted towards </w:t>
        </w:r>
        <w:r w:rsidRPr="004F734F">
          <w:rPr>
            <w:rFonts w:ascii="Times New Roman" w:eastAsia="Times New Roman" w:hAnsi="Times New Roman" w:cs="Times New Roman"/>
            <w:sz w:val="24"/>
            <w:szCs w:val="24"/>
          </w:rPr>
          <w:fldChar w:fldCharType="begin"/>
        </w:r>
        <w:r w:rsidRPr="004F734F">
          <w:rPr>
            <w:rFonts w:ascii="Times New Roman" w:eastAsia="Times New Roman" w:hAnsi="Times New Roman" w:cs="Times New Roman"/>
            <w:sz w:val="24"/>
            <w:szCs w:val="24"/>
          </w:rPr>
          <w:instrText xml:space="preserve"> HYPERLINK "http://javarevisited.blogspot.com/2013/03/how-to-create-immutable-class-object-java-example-tutorial.html" </w:instrText>
        </w:r>
        <w:r w:rsidRPr="004F734F">
          <w:rPr>
            <w:rFonts w:ascii="Times New Roman" w:eastAsia="Times New Roman" w:hAnsi="Times New Roman" w:cs="Times New Roman"/>
            <w:sz w:val="24"/>
            <w:szCs w:val="24"/>
          </w:rPr>
          <w:fldChar w:fldCharType="separate"/>
        </w:r>
        <w:r w:rsidRPr="004F734F">
          <w:rPr>
            <w:rFonts w:ascii="Times New Roman" w:eastAsia="Times New Roman" w:hAnsi="Times New Roman" w:cs="Times New Roman"/>
            <w:color w:val="0000FF"/>
            <w:sz w:val="24"/>
            <w:szCs w:val="24"/>
            <w:u w:val="single"/>
          </w:rPr>
          <w:t>what is immutable object in Java</w:t>
        </w:r>
        <w:r w:rsidRPr="004F734F">
          <w:rPr>
            <w:rFonts w:ascii="Times New Roman" w:eastAsia="Times New Roman" w:hAnsi="Times New Roman" w:cs="Times New Roman"/>
            <w:sz w:val="24"/>
            <w:szCs w:val="24"/>
          </w:rPr>
          <w:fldChar w:fldCharType="end"/>
        </w:r>
        <w:r w:rsidRPr="004F734F">
          <w:rPr>
            <w:rFonts w:ascii="Times New Roman" w:eastAsia="Times New Roman" w:hAnsi="Times New Roman" w:cs="Times New Roman"/>
            <w:sz w:val="24"/>
            <w:szCs w:val="24"/>
          </w:rPr>
          <w:t xml:space="preserve"> , what are the benefits of immutable object , why do you use it and which scenarios do you use it. This is some time also asked as </w:t>
        </w:r>
        <w:r w:rsidRPr="004F734F">
          <w:rPr>
            <w:rFonts w:ascii="Times New Roman" w:eastAsia="Times New Roman" w:hAnsi="Times New Roman" w:cs="Times New Roman"/>
            <w:i/>
            <w:iCs/>
            <w:sz w:val="24"/>
            <w:szCs w:val="24"/>
          </w:rPr>
          <w:t>"Why String is final in Java</w:t>
        </w:r>
        <w:proofErr w:type="gramStart"/>
        <w:r w:rsidRPr="004F734F">
          <w:rPr>
            <w:rFonts w:ascii="Times New Roman" w:eastAsia="Times New Roman" w:hAnsi="Times New Roman" w:cs="Times New Roman"/>
            <w:i/>
            <w:iCs/>
            <w:sz w:val="24"/>
            <w:szCs w:val="24"/>
          </w:rPr>
          <w:t>"</w:t>
        </w:r>
        <w:r w:rsidRPr="004F734F">
          <w:rPr>
            <w:rFonts w:ascii="Times New Roman" w:eastAsia="Times New Roman" w:hAnsi="Times New Roman" w:cs="Times New Roman"/>
            <w:sz w:val="24"/>
            <w:szCs w:val="24"/>
          </w:rPr>
          <w:t xml:space="preserve"> .</w:t>
        </w:r>
        <w:proofErr w:type="gramEnd"/>
        <w:r w:rsidRPr="004F734F">
          <w:rPr>
            <w:rFonts w:ascii="Times New Roman" w:eastAsia="Times New Roman" w:hAnsi="Times New Roman" w:cs="Times New Roman"/>
            <w:sz w:val="24"/>
            <w:szCs w:val="24"/>
          </w:rPr>
          <w:t xml:space="preserve"> Though there could be many possible answer for this question, and only designer of String class can answer this , I think below two does make sense</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lastRenderedPageBreak/>
          <w:t xml:space="preserve">1) Imagine </w:t>
        </w:r>
        <w:proofErr w:type="spellStart"/>
        <w:r w:rsidRPr="004F734F">
          <w:rPr>
            <w:rFonts w:ascii="Times New Roman" w:eastAsia="Times New Roman" w:hAnsi="Times New Roman" w:cs="Times New Roman"/>
            <w:sz w:val="24"/>
            <w:szCs w:val="24"/>
          </w:rPr>
          <w:t>StringPool</w:t>
        </w:r>
        <w:proofErr w:type="spellEnd"/>
        <w:r w:rsidRPr="004F734F">
          <w:rPr>
            <w:rFonts w:ascii="Times New Roman" w:eastAsia="Times New Roman" w:hAnsi="Times New Roman" w:cs="Times New Roman"/>
            <w:sz w:val="24"/>
            <w:szCs w:val="24"/>
          </w:rPr>
          <w:t xml:space="preserve"> facility without making string immutable , </w:t>
        </w:r>
        <w:proofErr w:type="spellStart"/>
        <w:r w:rsidRPr="004F734F">
          <w:rPr>
            <w:rFonts w:ascii="Times New Roman" w:eastAsia="Times New Roman" w:hAnsi="Times New Roman" w:cs="Times New Roman"/>
            <w:sz w:val="24"/>
            <w:szCs w:val="24"/>
          </w:rPr>
          <w:t>its</w:t>
        </w:r>
        <w:proofErr w:type="spellEnd"/>
        <w:r w:rsidRPr="004F734F">
          <w:rPr>
            <w:rFonts w:ascii="Times New Roman" w:eastAsia="Times New Roman" w:hAnsi="Times New Roman" w:cs="Times New Roman"/>
            <w:sz w:val="24"/>
            <w:szCs w:val="24"/>
          </w:rPr>
          <w:t xml:space="preserve"> not possible at all because in case of string pool one string object/literal e.g. "Test" has referenced by many </w:t>
        </w:r>
        <w:r w:rsidRPr="004F734F">
          <w:rPr>
            <w:rFonts w:ascii="Times New Roman" w:eastAsia="Times New Roman" w:hAnsi="Times New Roman" w:cs="Times New Roman"/>
            <w:sz w:val="24"/>
            <w:szCs w:val="24"/>
          </w:rPr>
          <w:fldChar w:fldCharType="begin"/>
        </w:r>
        <w:r w:rsidRPr="004F734F">
          <w:rPr>
            <w:rFonts w:ascii="Times New Roman" w:eastAsia="Times New Roman" w:hAnsi="Times New Roman" w:cs="Times New Roman"/>
            <w:sz w:val="24"/>
            <w:szCs w:val="24"/>
          </w:rPr>
          <w:instrText xml:space="preserve"> HYPERLINK "http://javarevisited.blogspot.sg/2012/02/difference-between-instance-class-and.html" </w:instrText>
        </w:r>
        <w:r w:rsidRPr="004F734F">
          <w:rPr>
            <w:rFonts w:ascii="Times New Roman" w:eastAsia="Times New Roman" w:hAnsi="Times New Roman" w:cs="Times New Roman"/>
            <w:sz w:val="24"/>
            <w:szCs w:val="24"/>
          </w:rPr>
          <w:fldChar w:fldCharType="separate"/>
        </w:r>
        <w:r w:rsidRPr="004F734F">
          <w:rPr>
            <w:rFonts w:ascii="Times New Roman" w:eastAsia="Times New Roman" w:hAnsi="Times New Roman" w:cs="Times New Roman"/>
            <w:color w:val="0000FF"/>
            <w:sz w:val="24"/>
            <w:szCs w:val="24"/>
            <w:u w:val="single"/>
          </w:rPr>
          <w:t>reference variables</w:t>
        </w:r>
        <w:r w:rsidRPr="004F734F">
          <w:rPr>
            <w:rFonts w:ascii="Times New Roman" w:eastAsia="Times New Roman" w:hAnsi="Times New Roman" w:cs="Times New Roman"/>
            <w:sz w:val="24"/>
            <w:szCs w:val="24"/>
          </w:rPr>
          <w:fldChar w:fldCharType="end"/>
        </w:r>
        <w:r w:rsidRPr="004F734F">
          <w:rPr>
            <w:rFonts w:ascii="Times New Roman" w:eastAsia="Times New Roman" w:hAnsi="Times New Roman" w:cs="Times New Roman"/>
            <w:sz w:val="24"/>
            <w:szCs w:val="24"/>
          </w:rPr>
          <w:t xml:space="preserve"> , so if any one of them change the value others will be automatically gets affected i.e. </w:t>
        </w:r>
        <w:proofErr w:type="spellStart"/>
        <w:r w:rsidRPr="004F734F">
          <w:rPr>
            <w:rFonts w:ascii="Times New Roman" w:eastAsia="Times New Roman" w:hAnsi="Times New Roman" w:cs="Times New Roman"/>
            <w:sz w:val="24"/>
            <w:szCs w:val="24"/>
          </w:rPr>
          <w:t>lets</w:t>
        </w:r>
        <w:proofErr w:type="spellEnd"/>
        <w:r w:rsidRPr="004F734F">
          <w:rPr>
            <w:rFonts w:ascii="Times New Roman" w:eastAsia="Times New Roman" w:hAnsi="Times New Roman" w:cs="Times New Roman"/>
            <w:sz w:val="24"/>
            <w:szCs w:val="24"/>
          </w:rPr>
          <w:t xml:space="preserve"> say</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t>String A = "Test"</w:t>
        </w:r>
        <w:r w:rsidRPr="004F734F">
          <w:rPr>
            <w:rFonts w:ascii="Times New Roman" w:eastAsia="Times New Roman" w:hAnsi="Times New Roman" w:cs="Times New Roman"/>
            <w:sz w:val="24"/>
            <w:szCs w:val="24"/>
          </w:rPr>
          <w:br/>
          <w:t xml:space="preserve">String B = "Test" </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t>Now String B called "</w:t>
        </w:r>
        <w:proofErr w:type="spellStart"/>
        <w:r w:rsidRPr="004F734F">
          <w:rPr>
            <w:rFonts w:ascii="Courier New" w:eastAsia="Times New Roman" w:hAnsi="Courier New" w:cs="Courier New"/>
            <w:sz w:val="24"/>
            <w:szCs w:val="24"/>
          </w:rPr>
          <w:t>Test".toUpperCase</w:t>
        </w:r>
        <w:proofErr w:type="spell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which change the same object into "TEST" , so A will also be "TEST" which is not desirable.</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t xml:space="preserve">2)String has been widely used as parameter for many Java classes e.g. for opening network connection, you can pass hostname and port number as string , you can pass database URL as string for opening database connection, you can </w:t>
        </w:r>
        <w:r w:rsidRPr="004F734F">
          <w:rPr>
            <w:rFonts w:ascii="Times New Roman" w:eastAsia="Times New Roman" w:hAnsi="Times New Roman" w:cs="Times New Roman"/>
            <w:sz w:val="24"/>
            <w:szCs w:val="24"/>
          </w:rPr>
          <w:fldChar w:fldCharType="begin"/>
        </w:r>
        <w:r w:rsidRPr="004F734F">
          <w:rPr>
            <w:rFonts w:ascii="Times New Roman" w:eastAsia="Times New Roman" w:hAnsi="Times New Roman" w:cs="Times New Roman"/>
            <w:sz w:val="24"/>
            <w:szCs w:val="24"/>
          </w:rPr>
          <w:instrText xml:space="preserve"> HYPERLINK "http://javarevisited.blogspot.sg/2012/07/read-file-line-by-line-java-example-scanner.html" </w:instrText>
        </w:r>
        <w:r w:rsidRPr="004F734F">
          <w:rPr>
            <w:rFonts w:ascii="Times New Roman" w:eastAsia="Times New Roman" w:hAnsi="Times New Roman" w:cs="Times New Roman"/>
            <w:sz w:val="24"/>
            <w:szCs w:val="24"/>
          </w:rPr>
          <w:fldChar w:fldCharType="separate"/>
        </w:r>
        <w:r w:rsidRPr="004F734F">
          <w:rPr>
            <w:rFonts w:ascii="Times New Roman" w:eastAsia="Times New Roman" w:hAnsi="Times New Roman" w:cs="Times New Roman"/>
            <w:color w:val="0000FF"/>
            <w:sz w:val="24"/>
            <w:szCs w:val="24"/>
            <w:u w:val="single"/>
          </w:rPr>
          <w:t>open any file in Java</w:t>
        </w:r>
        <w:r w:rsidRPr="004F734F">
          <w:rPr>
            <w:rFonts w:ascii="Times New Roman" w:eastAsia="Times New Roman" w:hAnsi="Times New Roman" w:cs="Times New Roman"/>
            <w:sz w:val="24"/>
            <w:szCs w:val="24"/>
          </w:rPr>
          <w:fldChar w:fldCharType="end"/>
        </w:r>
        <w:r w:rsidRPr="004F734F">
          <w:rPr>
            <w:rFonts w:ascii="Times New Roman" w:eastAsia="Times New Roman" w:hAnsi="Times New Roman" w:cs="Times New Roman"/>
            <w:sz w:val="24"/>
            <w:szCs w:val="24"/>
          </w:rPr>
          <w:t xml:space="preserve"> by passing name of file as argument to File I/O classes.</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t xml:space="preserve">In case, if String is not immutable, this would lead serious security </w:t>
        </w:r>
        <w:proofErr w:type="gramStart"/>
        <w:r w:rsidRPr="004F734F">
          <w:rPr>
            <w:rFonts w:ascii="Times New Roman" w:eastAsia="Times New Roman" w:hAnsi="Times New Roman" w:cs="Times New Roman"/>
            <w:sz w:val="24"/>
            <w:szCs w:val="24"/>
          </w:rPr>
          <w:t>threat ,</w:t>
        </w:r>
        <w:proofErr w:type="gramEnd"/>
        <w:r w:rsidRPr="004F734F">
          <w:rPr>
            <w:rFonts w:ascii="Times New Roman" w:eastAsia="Times New Roman" w:hAnsi="Times New Roman" w:cs="Times New Roman"/>
            <w:sz w:val="24"/>
            <w:szCs w:val="24"/>
          </w:rPr>
          <w:t xml:space="preserve"> I mean some one can access to any file for which he has authorization, and then can change the file name either deliberately or accidentally and gain access of those file. Because of immutability, you don't need to worry about those </w:t>
        </w:r>
        <w:proofErr w:type="gramStart"/>
        <w:r w:rsidRPr="004F734F">
          <w:rPr>
            <w:rFonts w:ascii="Times New Roman" w:eastAsia="Times New Roman" w:hAnsi="Times New Roman" w:cs="Times New Roman"/>
            <w:sz w:val="24"/>
            <w:szCs w:val="24"/>
          </w:rPr>
          <w:t>kind</w:t>
        </w:r>
        <w:proofErr w:type="gramEnd"/>
        <w:r w:rsidRPr="004F734F">
          <w:rPr>
            <w:rFonts w:ascii="Times New Roman" w:eastAsia="Times New Roman" w:hAnsi="Times New Roman" w:cs="Times New Roman"/>
            <w:sz w:val="24"/>
            <w:szCs w:val="24"/>
          </w:rPr>
          <w:t xml:space="preserve"> of threats. This reason also gel with, </w:t>
        </w:r>
        <w:r w:rsidRPr="004F734F">
          <w:rPr>
            <w:rFonts w:ascii="Times New Roman" w:eastAsia="Times New Roman" w:hAnsi="Times New Roman" w:cs="Times New Roman"/>
            <w:b/>
            <w:bCs/>
            <w:sz w:val="24"/>
            <w:szCs w:val="24"/>
          </w:rPr>
          <w:t>Why String is final in Java</w:t>
        </w:r>
        <w:r w:rsidRPr="004F734F">
          <w:rPr>
            <w:rFonts w:ascii="Times New Roman" w:eastAsia="Times New Roman" w:hAnsi="Times New Roman" w:cs="Times New Roman"/>
            <w:sz w:val="24"/>
            <w:szCs w:val="24"/>
          </w:rPr>
          <w:t xml:space="preserve">, by making </w:t>
        </w:r>
        <w:proofErr w:type="spellStart"/>
        <w:r w:rsidRPr="004F734F">
          <w:rPr>
            <w:rFonts w:ascii="Courier New" w:eastAsia="Times New Roman" w:hAnsi="Courier New" w:cs="Courier New"/>
            <w:sz w:val="24"/>
            <w:szCs w:val="24"/>
          </w:rPr>
          <w:t>java.lang.String</w:t>
        </w:r>
        <w:proofErr w:type="spellEnd"/>
        <w:r w:rsidRPr="004F734F">
          <w:rPr>
            <w:rFonts w:ascii="Times New Roman" w:eastAsia="Times New Roman" w:hAnsi="Times New Roman" w:cs="Times New Roman"/>
            <w:sz w:val="24"/>
            <w:szCs w:val="24"/>
          </w:rPr>
          <w:t xml:space="preserve"> final, Java designer ensured that no one overrides any behavior of String class.</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t xml:space="preserve">3)Since String is immutable it can safely shared between many threads ,which is very important for multithreaded programming and to avoid any </w:t>
        </w:r>
        <w:r w:rsidRPr="004F734F">
          <w:rPr>
            <w:rFonts w:ascii="Times New Roman" w:eastAsia="Times New Roman" w:hAnsi="Times New Roman" w:cs="Times New Roman"/>
            <w:sz w:val="24"/>
            <w:szCs w:val="24"/>
          </w:rPr>
          <w:fldChar w:fldCharType="begin"/>
        </w:r>
        <w:r w:rsidRPr="004F734F">
          <w:rPr>
            <w:rFonts w:ascii="Times New Roman" w:eastAsia="Times New Roman" w:hAnsi="Times New Roman" w:cs="Times New Roman"/>
            <w:sz w:val="24"/>
            <w:szCs w:val="24"/>
          </w:rPr>
          <w:instrText xml:space="preserve"> HYPERLINK "http://javarevisited.blogspot.com/2011/04/synchronization-in-java-synchronized.html" </w:instrText>
        </w:r>
        <w:r w:rsidRPr="004F734F">
          <w:rPr>
            <w:rFonts w:ascii="Times New Roman" w:eastAsia="Times New Roman" w:hAnsi="Times New Roman" w:cs="Times New Roman"/>
            <w:sz w:val="24"/>
            <w:szCs w:val="24"/>
          </w:rPr>
          <w:fldChar w:fldCharType="separate"/>
        </w:r>
        <w:r w:rsidRPr="004F734F">
          <w:rPr>
            <w:rFonts w:ascii="Times New Roman" w:eastAsia="Times New Roman" w:hAnsi="Times New Roman" w:cs="Times New Roman"/>
            <w:color w:val="0000FF"/>
            <w:sz w:val="24"/>
            <w:szCs w:val="24"/>
            <w:u w:val="single"/>
          </w:rPr>
          <w:t>synchronization issues in Java</w:t>
        </w:r>
        <w:r w:rsidRPr="004F734F">
          <w:rPr>
            <w:rFonts w:ascii="Times New Roman" w:eastAsia="Times New Roman" w:hAnsi="Times New Roman" w:cs="Times New Roman"/>
            <w:sz w:val="24"/>
            <w:szCs w:val="24"/>
          </w:rPr>
          <w:fldChar w:fldCharType="end"/>
        </w:r>
        <w:r w:rsidRPr="004F734F">
          <w:rPr>
            <w:rFonts w:ascii="Times New Roman" w:eastAsia="Times New Roman" w:hAnsi="Times New Roman" w:cs="Times New Roman"/>
            <w:sz w:val="24"/>
            <w:szCs w:val="24"/>
          </w:rPr>
          <w:t xml:space="preserve">, Immutability also makes String instance </w:t>
        </w:r>
        <w:r w:rsidRPr="004F734F">
          <w:rPr>
            <w:rFonts w:ascii="Times New Roman" w:eastAsia="Times New Roman" w:hAnsi="Times New Roman" w:cs="Times New Roman"/>
            <w:sz w:val="24"/>
            <w:szCs w:val="24"/>
          </w:rPr>
          <w:fldChar w:fldCharType="begin"/>
        </w:r>
        <w:r w:rsidRPr="004F734F">
          <w:rPr>
            <w:rFonts w:ascii="Times New Roman" w:eastAsia="Times New Roman" w:hAnsi="Times New Roman" w:cs="Times New Roman"/>
            <w:sz w:val="24"/>
            <w:szCs w:val="24"/>
          </w:rPr>
          <w:instrText xml:space="preserve"> HYPERLINK "http://javarevisited.blogspot.sg/2012/01/how-to-write-thread-safe-code-in-java.html" </w:instrText>
        </w:r>
        <w:r w:rsidRPr="004F734F">
          <w:rPr>
            <w:rFonts w:ascii="Times New Roman" w:eastAsia="Times New Roman" w:hAnsi="Times New Roman" w:cs="Times New Roman"/>
            <w:sz w:val="24"/>
            <w:szCs w:val="24"/>
          </w:rPr>
          <w:fldChar w:fldCharType="separate"/>
        </w:r>
        <w:r w:rsidRPr="004F734F">
          <w:rPr>
            <w:rFonts w:ascii="Times New Roman" w:eastAsia="Times New Roman" w:hAnsi="Times New Roman" w:cs="Times New Roman"/>
            <w:color w:val="0000FF"/>
            <w:sz w:val="24"/>
            <w:szCs w:val="24"/>
            <w:u w:val="single"/>
          </w:rPr>
          <w:t>thread-safe in Java</w:t>
        </w:r>
        <w:r w:rsidRPr="004F734F">
          <w:rPr>
            <w:rFonts w:ascii="Times New Roman" w:eastAsia="Times New Roman" w:hAnsi="Times New Roman" w:cs="Times New Roman"/>
            <w:sz w:val="24"/>
            <w:szCs w:val="24"/>
          </w:rPr>
          <w:fldChar w:fldCharType="end"/>
        </w:r>
        <w:r w:rsidRPr="004F734F">
          <w:rPr>
            <w:rFonts w:ascii="Times New Roman" w:eastAsia="Times New Roman" w:hAnsi="Times New Roman" w:cs="Times New Roman"/>
            <w:sz w:val="24"/>
            <w:szCs w:val="24"/>
          </w:rPr>
          <w:t xml:space="preserve">, means you don't need to synchronize String operation externally. Another important point to note about String is </w:t>
        </w:r>
        <w:r w:rsidRPr="004F734F">
          <w:rPr>
            <w:rFonts w:ascii="Times New Roman" w:eastAsia="Times New Roman" w:hAnsi="Times New Roman" w:cs="Times New Roman"/>
            <w:sz w:val="24"/>
            <w:szCs w:val="24"/>
          </w:rPr>
          <w:fldChar w:fldCharType="begin"/>
        </w:r>
        <w:r w:rsidRPr="004F734F">
          <w:rPr>
            <w:rFonts w:ascii="Times New Roman" w:eastAsia="Times New Roman" w:hAnsi="Times New Roman" w:cs="Times New Roman"/>
            <w:sz w:val="24"/>
            <w:szCs w:val="24"/>
          </w:rPr>
          <w:instrText xml:space="preserve"> HYPERLINK "http://javarevisited.blogspot.sg/2011/10/how-substring-in-java-works.html" </w:instrText>
        </w:r>
        <w:r w:rsidRPr="004F734F">
          <w:rPr>
            <w:rFonts w:ascii="Times New Roman" w:eastAsia="Times New Roman" w:hAnsi="Times New Roman" w:cs="Times New Roman"/>
            <w:sz w:val="24"/>
            <w:szCs w:val="24"/>
          </w:rPr>
          <w:fldChar w:fldCharType="separate"/>
        </w:r>
        <w:r w:rsidRPr="004F734F">
          <w:rPr>
            <w:rFonts w:ascii="Times New Roman" w:eastAsia="Times New Roman" w:hAnsi="Times New Roman" w:cs="Times New Roman"/>
            <w:color w:val="0000FF"/>
            <w:sz w:val="24"/>
            <w:szCs w:val="24"/>
            <w:u w:val="single"/>
          </w:rPr>
          <w:t xml:space="preserve">memory leak caused by </w:t>
        </w:r>
        <w:proofErr w:type="spellStart"/>
        <w:r w:rsidRPr="004F734F">
          <w:rPr>
            <w:rFonts w:ascii="Times New Roman" w:eastAsia="Times New Roman" w:hAnsi="Times New Roman" w:cs="Times New Roman"/>
            <w:color w:val="0000FF"/>
            <w:sz w:val="24"/>
            <w:szCs w:val="24"/>
            <w:u w:val="single"/>
          </w:rPr>
          <w:t>SubString</w:t>
        </w:r>
        <w:proofErr w:type="spellEnd"/>
        <w:r w:rsidRPr="004F734F">
          <w:rPr>
            <w:rFonts w:ascii="Times New Roman" w:eastAsia="Times New Roman" w:hAnsi="Times New Roman" w:cs="Times New Roman"/>
            <w:sz w:val="24"/>
            <w:szCs w:val="24"/>
          </w:rPr>
          <w:fldChar w:fldCharType="end"/>
        </w:r>
        <w:r w:rsidRPr="004F734F">
          <w:rPr>
            <w:rFonts w:ascii="Times New Roman" w:eastAsia="Times New Roman" w:hAnsi="Times New Roman" w:cs="Times New Roman"/>
            <w:sz w:val="24"/>
            <w:szCs w:val="24"/>
          </w:rPr>
          <w:t>, which is not a thread related issues but something to be aware of.</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t xml:space="preserve">4) Another reason of </w:t>
        </w:r>
        <w:r w:rsidRPr="004F734F">
          <w:rPr>
            <w:rFonts w:ascii="Times New Roman" w:eastAsia="Times New Roman" w:hAnsi="Times New Roman" w:cs="Times New Roman"/>
            <w:b/>
            <w:bCs/>
            <w:sz w:val="24"/>
            <w:szCs w:val="24"/>
          </w:rPr>
          <w:t>Why String is immutable in Java</w:t>
        </w:r>
        <w:r w:rsidRPr="004F734F">
          <w:rPr>
            <w:rFonts w:ascii="Times New Roman" w:eastAsia="Times New Roman" w:hAnsi="Times New Roman" w:cs="Times New Roman"/>
            <w:sz w:val="24"/>
            <w:szCs w:val="24"/>
          </w:rPr>
          <w:t xml:space="preserve"> is to </w:t>
        </w:r>
        <w:r w:rsidRPr="004F734F">
          <w:rPr>
            <w:rFonts w:ascii="Times New Roman" w:eastAsia="Times New Roman" w:hAnsi="Times New Roman" w:cs="Times New Roman"/>
            <w:b/>
            <w:bCs/>
            <w:sz w:val="24"/>
            <w:szCs w:val="24"/>
          </w:rPr>
          <w:t xml:space="preserve">allow String to cache its </w:t>
        </w:r>
        <w:proofErr w:type="spellStart"/>
        <w:r w:rsidRPr="004F734F">
          <w:rPr>
            <w:rFonts w:ascii="Times New Roman" w:eastAsia="Times New Roman" w:hAnsi="Times New Roman" w:cs="Times New Roman"/>
            <w:b/>
            <w:bCs/>
            <w:sz w:val="24"/>
            <w:szCs w:val="24"/>
          </w:rPr>
          <w:t>hashcode</w:t>
        </w:r>
        <w:proofErr w:type="spellEnd"/>
        <w:r w:rsidRPr="004F734F">
          <w:rPr>
            <w:rFonts w:ascii="Times New Roman" w:eastAsia="Times New Roman" w:hAnsi="Times New Roman" w:cs="Times New Roman"/>
            <w:sz w:val="24"/>
            <w:szCs w:val="24"/>
          </w:rPr>
          <w:t xml:space="preserve"> , being immutable String in Java caches its </w:t>
        </w:r>
        <w:proofErr w:type="spellStart"/>
        <w:r w:rsidRPr="004F734F">
          <w:rPr>
            <w:rFonts w:ascii="Times New Roman" w:eastAsia="Times New Roman" w:hAnsi="Times New Roman" w:cs="Times New Roman"/>
            <w:sz w:val="24"/>
            <w:szCs w:val="24"/>
          </w:rPr>
          <w:t>hashcode</w:t>
        </w:r>
        <w:proofErr w:type="spellEnd"/>
        <w:r w:rsidRPr="004F734F">
          <w:rPr>
            <w:rFonts w:ascii="Times New Roman" w:eastAsia="Times New Roman" w:hAnsi="Times New Roman" w:cs="Times New Roman"/>
            <w:sz w:val="24"/>
            <w:szCs w:val="24"/>
          </w:rPr>
          <w:t xml:space="preserve">, and do not calculate every time we call </w:t>
        </w:r>
        <w:proofErr w:type="spellStart"/>
        <w:r w:rsidRPr="004F734F">
          <w:rPr>
            <w:rFonts w:ascii="Times New Roman" w:eastAsia="Times New Roman" w:hAnsi="Times New Roman" w:cs="Times New Roman"/>
            <w:sz w:val="24"/>
            <w:szCs w:val="24"/>
          </w:rPr>
          <w:t>hashcode</w:t>
        </w:r>
        <w:proofErr w:type="spellEnd"/>
        <w:r w:rsidRPr="004F734F">
          <w:rPr>
            <w:rFonts w:ascii="Times New Roman" w:eastAsia="Times New Roman" w:hAnsi="Times New Roman" w:cs="Times New Roman"/>
            <w:sz w:val="24"/>
            <w:szCs w:val="24"/>
          </w:rPr>
          <w:t xml:space="preserve"> method of String, which makes it very fast as </w:t>
        </w:r>
        <w:proofErr w:type="spellStart"/>
        <w:r w:rsidRPr="004F734F">
          <w:rPr>
            <w:rFonts w:ascii="Times New Roman" w:eastAsia="Times New Roman" w:hAnsi="Times New Roman" w:cs="Times New Roman"/>
            <w:sz w:val="24"/>
            <w:szCs w:val="24"/>
          </w:rPr>
          <w:t>hashmap</w:t>
        </w:r>
        <w:proofErr w:type="spellEnd"/>
        <w:r w:rsidRPr="004F734F">
          <w:rPr>
            <w:rFonts w:ascii="Times New Roman" w:eastAsia="Times New Roman" w:hAnsi="Times New Roman" w:cs="Times New Roman"/>
            <w:sz w:val="24"/>
            <w:szCs w:val="24"/>
          </w:rPr>
          <w:t xml:space="preserve"> key to be used in </w:t>
        </w:r>
        <w:r w:rsidRPr="004F734F">
          <w:rPr>
            <w:rFonts w:ascii="Times New Roman" w:eastAsia="Times New Roman" w:hAnsi="Times New Roman" w:cs="Times New Roman"/>
            <w:sz w:val="24"/>
            <w:szCs w:val="24"/>
          </w:rPr>
          <w:fldChar w:fldCharType="begin"/>
        </w:r>
        <w:r w:rsidRPr="004F734F">
          <w:rPr>
            <w:rFonts w:ascii="Times New Roman" w:eastAsia="Times New Roman" w:hAnsi="Times New Roman" w:cs="Times New Roman"/>
            <w:sz w:val="24"/>
            <w:szCs w:val="24"/>
          </w:rPr>
          <w:instrText xml:space="preserve"> HYPERLINK "http://javarevisited.blogspot.com/2011/02/how-hashmap-works-in-java.html" </w:instrText>
        </w:r>
        <w:r w:rsidRPr="004F734F">
          <w:rPr>
            <w:rFonts w:ascii="Times New Roman" w:eastAsia="Times New Roman" w:hAnsi="Times New Roman" w:cs="Times New Roman"/>
            <w:sz w:val="24"/>
            <w:szCs w:val="24"/>
          </w:rPr>
          <w:fldChar w:fldCharType="separate"/>
        </w:r>
        <w:proofErr w:type="spellStart"/>
        <w:r w:rsidRPr="004F734F">
          <w:rPr>
            <w:rFonts w:ascii="Times New Roman" w:eastAsia="Times New Roman" w:hAnsi="Times New Roman" w:cs="Times New Roman"/>
            <w:color w:val="0000FF"/>
            <w:sz w:val="24"/>
            <w:szCs w:val="24"/>
            <w:u w:val="single"/>
          </w:rPr>
          <w:t>hashmap</w:t>
        </w:r>
        <w:proofErr w:type="spellEnd"/>
        <w:r w:rsidRPr="004F734F">
          <w:rPr>
            <w:rFonts w:ascii="Times New Roman" w:eastAsia="Times New Roman" w:hAnsi="Times New Roman" w:cs="Times New Roman"/>
            <w:color w:val="0000FF"/>
            <w:sz w:val="24"/>
            <w:szCs w:val="24"/>
            <w:u w:val="single"/>
          </w:rPr>
          <w:t xml:space="preserve"> in Java</w:t>
        </w:r>
        <w:r w:rsidRPr="004F734F">
          <w:rPr>
            <w:rFonts w:ascii="Times New Roman" w:eastAsia="Times New Roman" w:hAnsi="Times New Roman" w:cs="Times New Roman"/>
            <w:sz w:val="24"/>
            <w:szCs w:val="24"/>
          </w:rPr>
          <w:fldChar w:fldCharType="end"/>
        </w:r>
        <w:r w:rsidRPr="004F734F">
          <w:rPr>
            <w:rFonts w:ascii="Times New Roman" w:eastAsia="Times New Roman" w:hAnsi="Times New Roman" w:cs="Times New Roman"/>
            <w:sz w:val="24"/>
            <w:szCs w:val="24"/>
          </w:rPr>
          <w:t>.  This one is also suggested by</w:t>
        </w:r>
        <w:proofErr w:type="gramStart"/>
        <w:r w:rsidRPr="004F734F">
          <w:rPr>
            <w:rFonts w:ascii="Times New Roman" w:eastAsia="Times New Roman" w:hAnsi="Times New Roman" w:cs="Times New Roman"/>
            <w:sz w:val="24"/>
            <w:szCs w:val="24"/>
          </w:rPr>
          <w:t xml:space="preserve">  </w:t>
        </w:r>
        <w:proofErr w:type="spellStart"/>
        <w:r w:rsidRPr="004F734F">
          <w:rPr>
            <w:rFonts w:ascii="Times New Roman" w:eastAsia="Times New Roman" w:hAnsi="Times New Roman" w:cs="Times New Roman"/>
            <w:sz w:val="24"/>
            <w:szCs w:val="24"/>
          </w:rPr>
          <w:t>Jaroslav</w:t>
        </w:r>
        <w:proofErr w:type="spellEnd"/>
        <w:proofErr w:type="gramEnd"/>
        <w:r w:rsidRPr="004F734F">
          <w:rPr>
            <w:rFonts w:ascii="Times New Roman" w:eastAsia="Times New Roman" w:hAnsi="Times New Roman" w:cs="Times New Roman"/>
            <w:sz w:val="24"/>
            <w:szCs w:val="24"/>
          </w:rPr>
          <w:t xml:space="preserve"> </w:t>
        </w:r>
        <w:proofErr w:type="spellStart"/>
        <w:r w:rsidRPr="004F734F">
          <w:rPr>
            <w:rFonts w:ascii="Times New Roman" w:eastAsia="Times New Roman" w:hAnsi="Times New Roman" w:cs="Times New Roman"/>
            <w:sz w:val="24"/>
            <w:szCs w:val="24"/>
          </w:rPr>
          <w:t>Sedlacek</w:t>
        </w:r>
        <w:proofErr w:type="spellEnd"/>
        <w:r w:rsidRPr="004F734F">
          <w:rPr>
            <w:rFonts w:ascii="Times New Roman" w:eastAsia="Times New Roman" w:hAnsi="Times New Roman" w:cs="Times New Roman"/>
            <w:sz w:val="24"/>
            <w:szCs w:val="24"/>
          </w:rPr>
          <w:t xml:space="preserve"> in comments below. In short because String is immutable, no one can change its contents once created which guarantees </w:t>
        </w:r>
        <w:r w:rsidRPr="004F734F">
          <w:rPr>
            <w:rFonts w:ascii="Times New Roman" w:eastAsia="Times New Roman" w:hAnsi="Times New Roman" w:cs="Times New Roman"/>
            <w:sz w:val="24"/>
            <w:szCs w:val="24"/>
          </w:rPr>
          <w:fldChar w:fldCharType="begin"/>
        </w:r>
        <w:r w:rsidRPr="004F734F">
          <w:rPr>
            <w:rFonts w:ascii="Times New Roman" w:eastAsia="Times New Roman" w:hAnsi="Times New Roman" w:cs="Times New Roman"/>
            <w:sz w:val="24"/>
            <w:szCs w:val="24"/>
          </w:rPr>
          <w:instrText xml:space="preserve"> HYPERLINK "http://javarevisited.blogspot.sg/2011/10/override-hashcode-in-java-example.html" </w:instrText>
        </w:r>
        <w:r w:rsidRPr="004F734F">
          <w:rPr>
            <w:rFonts w:ascii="Times New Roman" w:eastAsia="Times New Roman" w:hAnsi="Times New Roman" w:cs="Times New Roman"/>
            <w:sz w:val="24"/>
            <w:szCs w:val="24"/>
          </w:rPr>
          <w:fldChar w:fldCharType="separate"/>
        </w:r>
        <w:proofErr w:type="spellStart"/>
        <w:r w:rsidRPr="004F734F">
          <w:rPr>
            <w:rFonts w:ascii="Times New Roman" w:eastAsia="Times New Roman" w:hAnsi="Times New Roman" w:cs="Times New Roman"/>
            <w:color w:val="0000FF"/>
            <w:sz w:val="24"/>
            <w:szCs w:val="24"/>
            <w:u w:val="single"/>
          </w:rPr>
          <w:t>hashCode</w:t>
        </w:r>
        <w:proofErr w:type="spellEnd"/>
        <w:r w:rsidRPr="004F734F">
          <w:rPr>
            <w:rFonts w:ascii="Times New Roman" w:eastAsia="Times New Roman" w:hAnsi="Times New Roman" w:cs="Times New Roman"/>
            <w:color w:val="0000FF"/>
            <w:sz w:val="24"/>
            <w:szCs w:val="24"/>
            <w:u w:val="single"/>
          </w:rPr>
          <w:t xml:space="preserve"> </w:t>
        </w:r>
        <w:r w:rsidRPr="004F734F">
          <w:rPr>
            <w:rFonts w:ascii="Times New Roman" w:eastAsia="Times New Roman" w:hAnsi="Times New Roman" w:cs="Times New Roman"/>
            <w:sz w:val="24"/>
            <w:szCs w:val="24"/>
          </w:rPr>
          <w:fldChar w:fldCharType="end"/>
        </w:r>
        <w:r w:rsidRPr="004F734F">
          <w:rPr>
            <w:rFonts w:ascii="Times New Roman" w:eastAsia="Times New Roman" w:hAnsi="Times New Roman" w:cs="Times New Roman"/>
            <w:sz w:val="24"/>
            <w:szCs w:val="24"/>
          </w:rPr>
          <w:t xml:space="preserve">of String to be same on multiple </w:t>
        </w:r>
        <w:proofErr w:type="gramStart"/>
        <w:r w:rsidRPr="004F734F">
          <w:rPr>
            <w:rFonts w:ascii="Times New Roman" w:eastAsia="Times New Roman" w:hAnsi="Times New Roman" w:cs="Times New Roman"/>
            <w:sz w:val="24"/>
            <w:szCs w:val="24"/>
          </w:rPr>
          <w:t>invocation</w:t>
        </w:r>
        <w:proofErr w:type="gramEnd"/>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t xml:space="preserve">5) Another good reason of Why String is immutable in Java suggested by Dan Bergh </w:t>
        </w:r>
        <w:proofErr w:type="spellStart"/>
        <w:r w:rsidRPr="004F734F">
          <w:rPr>
            <w:rFonts w:ascii="Times New Roman" w:eastAsia="Times New Roman" w:hAnsi="Times New Roman" w:cs="Times New Roman"/>
            <w:sz w:val="24"/>
            <w:szCs w:val="24"/>
          </w:rPr>
          <w:t>Johnsson</w:t>
        </w:r>
        <w:proofErr w:type="spellEnd"/>
        <w:r w:rsidRPr="004F734F">
          <w:rPr>
            <w:rFonts w:ascii="Times New Roman" w:eastAsia="Times New Roman" w:hAnsi="Times New Roman" w:cs="Times New Roman"/>
            <w:sz w:val="24"/>
            <w:szCs w:val="24"/>
          </w:rPr>
          <w:t xml:space="preserve"> on comments is: The absolutely most important reason that String is immutable is that it is used by the </w:t>
        </w:r>
        <w:r w:rsidRPr="004F734F">
          <w:rPr>
            <w:rFonts w:ascii="Times New Roman" w:eastAsia="Times New Roman" w:hAnsi="Times New Roman" w:cs="Times New Roman"/>
            <w:sz w:val="24"/>
            <w:szCs w:val="24"/>
          </w:rPr>
          <w:fldChar w:fldCharType="begin"/>
        </w:r>
        <w:r w:rsidRPr="004F734F">
          <w:rPr>
            <w:rFonts w:ascii="Times New Roman" w:eastAsia="Times New Roman" w:hAnsi="Times New Roman" w:cs="Times New Roman"/>
            <w:sz w:val="24"/>
            <w:szCs w:val="24"/>
          </w:rPr>
          <w:instrText xml:space="preserve"> HYPERLINK "http://javarevisited.blogspot.sg/2012/07/when-class-loading-initialization-java-example.html" </w:instrText>
        </w:r>
        <w:r w:rsidRPr="004F734F">
          <w:rPr>
            <w:rFonts w:ascii="Times New Roman" w:eastAsia="Times New Roman" w:hAnsi="Times New Roman" w:cs="Times New Roman"/>
            <w:sz w:val="24"/>
            <w:szCs w:val="24"/>
          </w:rPr>
          <w:fldChar w:fldCharType="separate"/>
        </w:r>
        <w:r w:rsidRPr="004F734F">
          <w:rPr>
            <w:rFonts w:ascii="Times New Roman" w:eastAsia="Times New Roman" w:hAnsi="Times New Roman" w:cs="Times New Roman"/>
            <w:color w:val="0000FF"/>
            <w:sz w:val="24"/>
            <w:szCs w:val="24"/>
            <w:u w:val="single"/>
          </w:rPr>
          <w:t>class loading mechanism</w:t>
        </w:r>
        <w:r w:rsidRPr="004F734F">
          <w:rPr>
            <w:rFonts w:ascii="Times New Roman" w:eastAsia="Times New Roman" w:hAnsi="Times New Roman" w:cs="Times New Roman"/>
            <w:sz w:val="24"/>
            <w:szCs w:val="24"/>
          </w:rPr>
          <w:fldChar w:fldCharType="end"/>
        </w:r>
        <w:r w:rsidRPr="004F734F">
          <w:rPr>
            <w:rFonts w:ascii="Times New Roman" w:eastAsia="Times New Roman" w:hAnsi="Times New Roman" w:cs="Times New Roman"/>
            <w:sz w:val="24"/>
            <w:szCs w:val="24"/>
          </w:rPr>
          <w:t>, and thus have profound and fundamental security aspects. Had String been mutable, a request to load "</w:t>
        </w:r>
        <w:proofErr w:type="spellStart"/>
        <w:r w:rsidRPr="004F734F">
          <w:rPr>
            <w:rFonts w:ascii="Courier New" w:eastAsia="Times New Roman" w:hAnsi="Courier New" w:cs="Courier New"/>
            <w:sz w:val="24"/>
            <w:szCs w:val="24"/>
          </w:rPr>
          <w:t>java.io.Writer</w:t>
        </w:r>
        <w:proofErr w:type="spellEnd"/>
        <w:r w:rsidRPr="004F734F">
          <w:rPr>
            <w:rFonts w:ascii="Times New Roman" w:eastAsia="Times New Roman" w:hAnsi="Times New Roman" w:cs="Times New Roman"/>
            <w:sz w:val="24"/>
            <w:szCs w:val="24"/>
          </w:rPr>
          <w:t>" could have been changed to load "</w:t>
        </w:r>
        <w:proofErr w:type="spellStart"/>
        <w:r w:rsidRPr="004F734F">
          <w:rPr>
            <w:rFonts w:ascii="Courier New" w:eastAsia="Times New Roman" w:hAnsi="Courier New" w:cs="Courier New"/>
            <w:sz w:val="24"/>
            <w:szCs w:val="24"/>
          </w:rPr>
          <w:t>mil.vogoon.DiskErasingWriter</w:t>
        </w:r>
        <w:proofErr w:type="spellEnd"/>
        <w:r w:rsidRPr="004F734F">
          <w:rPr>
            <w:rFonts w:ascii="Times New Roman" w:eastAsia="Times New Roman" w:hAnsi="Times New Roman" w:cs="Times New Roman"/>
            <w:sz w:val="24"/>
            <w:szCs w:val="24"/>
          </w:rPr>
          <w:t>"</w:t>
        </w:r>
      </w:ins>
    </w:p>
    <w:p w:rsidR="004F734F" w:rsidRPr="004F734F" w:rsidRDefault="004F734F" w:rsidP="004F734F">
      <w:pPr>
        <w:shd w:val="clear" w:color="auto" w:fill="FFFFFF"/>
        <w:spacing w:after="0" w:line="240" w:lineRule="auto"/>
        <w:rPr>
          <w:ins w:id="183" w:author="Unknown"/>
          <w:rFonts w:ascii="Times New Roman" w:eastAsia="Times New Roman" w:hAnsi="Times New Roman" w:cs="Times New Roman"/>
          <w:color w:val="000000"/>
          <w:sz w:val="24"/>
          <w:szCs w:val="24"/>
        </w:rPr>
      </w:pPr>
      <w:ins w:id="184" w:author="Unknown">
        <w:r w:rsidRPr="004F734F">
          <w:rPr>
            <w:rFonts w:ascii="Times New Roman" w:eastAsia="Times New Roman" w:hAnsi="Times New Roman" w:cs="Times New Roman"/>
            <w:color w:val="000000"/>
            <w:sz w:val="24"/>
            <w:szCs w:val="24"/>
          </w:rPr>
          <w:br/>
          <w:t xml:space="preserve">Read more: </w:t>
        </w:r>
        <w:r w:rsidRPr="004F734F">
          <w:rPr>
            <w:rFonts w:ascii="Times New Roman" w:eastAsia="Times New Roman" w:hAnsi="Times New Roman" w:cs="Times New Roman"/>
            <w:color w:val="000000"/>
            <w:sz w:val="24"/>
            <w:szCs w:val="24"/>
          </w:rPr>
          <w:fldChar w:fldCharType="begin"/>
        </w:r>
        <w:r w:rsidRPr="004F734F">
          <w:rPr>
            <w:rFonts w:ascii="Times New Roman" w:eastAsia="Times New Roman" w:hAnsi="Times New Roman" w:cs="Times New Roman"/>
            <w:color w:val="000000"/>
            <w:sz w:val="24"/>
            <w:szCs w:val="24"/>
          </w:rPr>
          <w:instrText xml:space="preserve"> HYPERLINK "http://javarevisited.blogspot.com/2010/10/why-string-is-immutable-in-java.html" \l "ixzz3IlNMBBJG" </w:instrText>
        </w:r>
        <w:r w:rsidRPr="004F734F">
          <w:rPr>
            <w:rFonts w:ascii="Times New Roman" w:eastAsia="Times New Roman" w:hAnsi="Times New Roman" w:cs="Times New Roman"/>
            <w:color w:val="000000"/>
            <w:sz w:val="24"/>
            <w:szCs w:val="24"/>
          </w:rPr>
          <w:fldChar w:fldCharType="separate"/>
        </w:r>
        <w:r w:rsidRPr="004F734F">
          <w:rPr>
            <w:rFonts w:ascii="Times New Roman" w:eastAsia="Times New Roman" w:hAnsi="Times New Roman" w:cs="Times New Roman"/>
            <w:color w:val="003399"/>
            <w:sz w:val="24"/>
            <w:szCs w:val="24"/>
            <w:u w:val="single"/>
          </w:rPr>
          <w:t>http://</w:t>
        </w:r>
        <w:r w:rsidRPr="004F734F">
          <w:rPr>
            <w:rFonts w:ascii="Times New Roman" w:eastAsia="Times New Roman" w:hAnsi="Times New Roman" w:cs="Times New Roman"/>
            <w:color w:val="003399"/>
            <w:sz w:val="24"/>
            <w:szCs w:val="24"/>
            <w:u w:val="single"/>
          </w:rPr>
          <w:t>j</w:t>
        </w:r>
        <w:r w:rsidRPr="004F734F">
          <w:rPr>
            <w:rFonts w:ascii="Times New Roman" w:eastAsia="Times New Roman" w:hAnsi="Times New Roman" w:cs="Times New Roman"/>
            <w:color w:val="003399"/>
            <w:sz w:val="24"/>
            <w:szCs w:val="24"/>
            <w:u w:val="single"/>
          </w:rPr>
          <w:t>avarevisited.blogspot.com/2010/10/why-string-is-immutable-in-java.html#ixzz3IlNMBBJG</w:t>
        </w:r>
        <w:r w:rsidRPr="004F734F">
          <w:rPr>
            <w:rFonts w:ascii="Times New Roman" w:eastAsia="Times New Roman" w:hAnsi="Times New Roman" w:cs="Times New Roman"/>
            <w:color w:val="000000"/>
            <w:sz w:val="24"/>
            <w:szCs w:val="24"/>
          </w:rPr>
          <w:fldChar w:fldCharType="end"/>
        </w:r>
      </w:ins>
    </w:p>
    <w:p w:rsidR="004F734F" w:rsidRPr="004F734F" w:rsidRDefault="004F734F" w:rsidP="004446E2">
      <w:pPr>
        <w:shd w:val="clear" w:color="auto" w:fill="FFFFFF"/>
        <w:rPr>
          <w:ins w:id="185" w:author="Unknown"/>
          <w:b/>
          <w:color w:val="00B0F0"/>
          <w:sz w:val="40"/>
          <w:szCs w:val="40"/>
        </w:rPr>
      </w:pPr>
    </w:p>
    <w:p w:rsidR="004446E2" w:rsidRDefault="004446E2" w:rsidP="004446E2">
      <w:pPr>
        <w:spacing w:before="100" w:beforeAutospacing="1" w:after="100" w:afterAutospacing="1" w:line="240" w:lineRule="auto"/>
        <w:rPr>
          <w:rFonts w:ascii="Times New Roman" w:eastAsia="Times New Roman" w:hAnsi="Times New Roman" w:cs="Times New Roman"/>
          <w:b/>
          <w:color w:val="FF0000"/>
          <w:sz w:val="24"/>
          <w:szCs w:val="24"/>
        </w:rPr>
      </w:pPr>
    </w:p>
    <w:p w:rsidR="004F734F" w:rsidRDefault="004F734F" w:rsidP="004446E2">
      <w:pPr>
        <w:spacing w:before="100" w:beforeAutospacing="1" w:after="100" w:afterAutospacing="1"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MULTITHREADING</w:t>
      </w:r>
    </w:p>
    <w:p w:rsidR="004F734F" w:rsidRDefault="004F734F" w:rsidP="004F734F">
      <w:pPr>
        <w:pStyle w:val="Heading1"/>
      </w:pPr>
      <w:hyperlink r:id="rId35" w:tooltip="How to Use Locks in Multi-threaded Java Program" w:history="1">
        <w:r>
          <w:rPr>
            <w:rStyle w:val="Hyperlink"/>
          </w:rPr>
          <w:t xml:space="preserve">How to Use Locks in Multi-threaded Java Program </w:t>
        </w:r>
      </w:hyperlink>
    </w:p>
    <w:p w:rsidR="004F734F" w:rsidRDefault="004F734F" w:rsidP="004F734F">
      <w:pPr>
        <w:rPr>
          <w:ins w:id="186" w:author="Unknown"/>
        </w:rPr>
      </w:pPr>
      <w:ins w:id="187" w:author="Unknown">
        <w:r>
          <w:t xml:space="preserve">Many </w:t>
        </w:r>
        <w:r>
          <w:rPr>
            <w:rStyle w:val="ilad"/>
          </w:rPr>
          <w:t>Java programmers</w:t>
        </w:r>
        <w:r>
          <w:t xml:space="preserve"> confused themselves like hell while writing multi-threaded Java programs e.g. where to </w:t>
        </w:r>
        <w:proofErr w:type="gramStart"/>
        <w:r>
          <w:rPr>
            <w:rStyle w:val="ilad"/>
          </w:rPr>
          <w:t>synchronized</w:t>
        </w:r>
        <w:proofErr w:type="gramEnd"/>
        <w:r>
          <w:t xml:space="preserve">? Which Lock to use? What Lock to use etc. I often receive request to explain about </w:t>
        </w:r>
        <w:r>
          <w:rPr>
            <w:i/>
            <w:iCs/>
          </w:rPr>
          <w:t>how to use Locks in Java</w:t>
        </w:r>
        <w:r>
          <w:t xml:space="preserve">, so I thought to write a simple Java program, which is multi-threaded and uses rather new </w:t>
        </w:r>
        <w:r>
          <w:rPr>
            <w:rFonts w:ascii="inherit" w:hAnsi="inherit"/>
          </w:rPr>
          <w:t xml:space="preserve">Lock </w:t>
        </w:r>
        <w:r>
          <w:t xml:space="preserve">interface. Remember Lock is your tool to guard shared resource which can be anything e.g. database, File system, a Prime </w:t>
        </w:r>
        <w:r>
          <w:rPr>
            <w:rStyle w:val="ilad"/>
          </w:rPr>
          <w:t>number Generator</w:t>
        </w:r>
        <w:r>
          <w:t xml:space="preserve"> or a Message </w:t>
        </w:r>
        <w:r>
          <w:rPr>
            <w:rStyle w:val="ilad"/>
          </w:rPr>
          <w:t>processor</w:t>
        </w:r>
        <w:r>
          <w:t xml:space="preserve">. Before using Locks in Java program, it’s also better to learn some basics. </w:t>
        </w:r>
        <w:r>
          <w:rPr>
            <w:rFonts w:ascii="Courier New" w:hAnsi="Courier New" w:cs="Courier New"/>
          </w:rPr>
          <w:t>Lock</w:t>
        </w:r>
        <w:r>
          <w:t xml:space="preserve"> is an interface from </w:t>
        </w:r>
        <w:proofErr w:type="spellStart"/>
        <w:r>
          <w:rPr>
            <w:rFonts w:ascii="Courier New" w:hAnsi="Courier New" w:cs="Courier New"/>
          </w:rPr>
          <w:t>java.util.concurrent</w:t>
        </w:r>
        <w:proofErr w:type="spellEnd"/>
        <w:r>
          <w:t xml:space="preserve"> package. It was introduced in JDK 1.5 release as an alternative of synchronized keyword. If you have never written any multi-threading program, then I suggest first start with </w:t>
        </w:r>
        <w:r>
          <w:rPr>
            <w:rFonts w:ascii="Courier New" w:hAnsi="Courier New" w:cs="Courier New"/>
          </w:rPr>
          <w:t>synchronized</w:t>
        </w:r>
        <w:r>
          <w:t xml:space="preserve"> keyword because it’s easier to use them. Once you are familiar </w:t>
        </w:r>
        <w:r>
          <w:rPr>
            <w:rStyle w:val="ilad"/>
          </w:rPr>
          <w:t>with working</w:t>
        </w:r>
        <w:r>
          <w:t xml:space="preserve"> of multi-threading program e.g. </w:t>
        </w:r>
        <w:proofErr w:type="gramStart"/>
        <w:r>
          <w:t>How</w:t>
        </w:r>
        <w:proofErr w:type="gramEnd"/>
        <w:r>
          <w:t xml:space="preserve"> threads share data, </w:t>
        </w:r>
        <w:r>
          <w:fldChar w:fldCharType="begin"/>
        </w:r>
        <w:r>
          <w:instrText xml:space="preserve"> HYPERLINK "http://javarevisited.blogspot.sg/2013/12/inter-thread-communication-in-java-wait-notify-example.html" </w:instrText>
        </w:r>
        <w:r>
          <w:fldChar w:fldCharType="separate"/>
        </w:r>
        <w:r>
          <w:rPr>
            <w:rStyle w:val="Hyperlink"/>
          </w:rPr>
          <w:t>how inter thread communication works</w:t>
        </w:r>
        <w:r>
          <w:fldChar w:fldCharType="end"/>
        </w:r>
        <w:r>
          <w:t xml:space="preserve">, you </w:t>
        </w:r>
        <w:r>
          <w:rPr>
            <w:rStyle w:val="ilad"/>
          </w:rPr>
          <w:t>can start</w:t>
        </w:r>
        <w:r>
          <w:t xml:space="preserve"> with Lock facility. As I told you Lock is an interface, so we cannot use it directly, instead we need to use its implementation class. Thankfully Java comes with two implementation of </w:t>
        </w:r>
        <w:proofErr w:type="spellStart"/>
        <w:r>
          <w:rPr>
            <w:rFonts w:ascii="Courier New" w:hAnsi="Courier New" w:cs="Courier New"/>
          </w:rPr>
          <w:t>java.util.concurrent.locks.Lock</w:t>
        </w:r>
        <w:proofErr w:type="spellEnd"/>
        <w:r>
          <w:t xml:space="preserve"> interface, </w:t>
        </w:r>
        <w:proofErr w:type="spellStart"/>
        <w:r>
          <w:rPr>
            <w:rFonts w:ascii="Courier New" w:hAnsi="Courier New" w:cs="Courier New"/>
          </w:rPr>
          <w:t>ReentrantLock</w:t>
        </w:r>
        <w:proofErr w:type="spellEnd"/>
        <w:r>
          <w:t xml:space="preserve"> and </w:t>
        </w:r>
        <w:proofErr w:type="spellStart"/>
        <w:r>
          <w:rPr>
            <w:rFonts w:ascii="Courier New" w:hAnsi="Courier New" w:cs="Courier New"/>
          </w:rPr>
          <w:t>ReentrantReadWriteLock</w:t>
        </w:r>
        <w:proofErr w:type="spellEnd"/>
        <w:r>
          <w:t xml:space="preserve">, later provides </w:t>
        </w:r>
        <w:proofErr w:type="gramStart"/>
        <w:r>
          <w:t xml:space="preserve">two more inner implementation known as </w:t>
        </w:r>
        <w:proofErr w:type="spellStart"/>
        <w:r>
          <w:rPr>
            <w:rFonts w:ascii="Courier New" w:hAnsi="Courier New" w:cs="Courier New"/>
          </w:rPr>
          <w:t>ReentrantReadWriteLock.ReadLock</w:t>
        </w:r>
        <w:proofErr w:type="spellEnd"/>
        <w:r>
          <w:t xml:space="preserve"> and </w:t>
        </w:r>
        <w:proofErr w:type="spellStart"/>
        <w:r>
          <w:rPr>
            <w:rFonts w:ascii="Courier New" w:hAnsi="Courier New" w:cs="Courier New"/>
          </w:rPr>
          <w:t>ReentrantReadWriteLock.WriteLock</w:t>
        </w:r>
        <w:proofErr w:type="spellEnd"/>
        <w:proofErr w:type="gramEnd"/>
        <w:r>
          <w:t xml:space="preserve">. For our simple multi-threaded Java program's purpose </w:t>
        </w:r>
        <w:proofErr w:type="spellStart"/>
        <w:r>
          <w:rPr>
            <w:rFonts w:ascii="Courier New" w:hAnsi="Courier New" w:cs="Courier New"/>
          </w:rPr>
          <w:t>ReentrantLock</w:t>
        </w:r>
        <w:proofErr w:type="spellEnd"/>
        <w:r>
          <w:t xml:space="preserve"> is enough.</w:t>
        </w:r>
        <w:r>
          <w:br/>
          <w:t xml:space="preserve">Here is the idiom to use Locks in </w:t>
        </w:r>
        <w:proofErr w:type="gramStart"/>
        <w:r>
          <w:t>Java :</w:t>
        </w:r>
        <w:proofErr w:type="gramEnd"/>
        <w:r>
          <w:t xml:space="preserve"> </w:t>
        </w:r>
      </w:ins>
    </w:p>
    <w:p w:rsidR="004F734F" w:rsidRDefault="004F734F" w:rsidP="004F734F">
      <w:pPr>
        <w:pStyle w:val="HTMLPreformatted"/>
        <w:shd w:val="clear" w:color="auto" w:fill="FFFFFF"/>
        <w:spacing w:line="272" w:lineRule="atLeast"/>
        <w:rPr>
          <w:ins w:id="188" w:author="Unknown"/>
          <w:color w:val="333333"/>
        </w:rPr>
      </w:pPr>
      <w:ins w:id="189" w:author="Unknown">
        <w:r>
          <w:rPr>
            <w:color w:val="333333"/>
          </w:rPr>
          <w:t>Lock l = ...;</w:t>
        </w:r>
      </w:ins>
    </w:p>
    <w:p w:rsidR="004F734F" w:rsidRDefault="004F734F" w:rsidP="004F734F">
      <w:pPr>
        <w:pStyle w:val="HTMLPreformatted"/>
        <w:shd w:val="clear" w:color="auto" w:fill="FFFFFF"/>
        <w:spacing w:line="272" w:lineRule="atLeast"/>
        <w:rPr>
          <w:ins w:id="190" w:author="Unknown"/>
          <w:color w:val="333333"/>
        </w:rPr>
      </w:pPr>
      <w:proofErr w:type="spellStart"/>
      <w:proofErr w:type="gramStart"/>
      <w:ins w:id="191" w:author="Unknown">
        <w:r>
          <w:rPr>
            <w:color w:val="333333"/>
          </w:rPr>
          <w:t>l.</w:t>
        </w:r>
        <w:r>
          <w:rPr>
            <w:color w:val="0000CC"/>
          </w:rPr>
          <w:t>lock</w:t>
        </w:r>
        <w:proofErr w:type="spellEnd"/>
        <w:r>
          <w:rPr>
            <w:color w:val="333333"/>
          </w:rPr>
          <w:t>(</w:t>
        </w:r>
        <w:proofErr w:type="gramEnd"/>
        <w:r>
          <w:rPr>
            <w:color w:val="333333"/>
          </w:rPr>
          <w:t>);</w:t>
        </w:r>
      </w:ins>
    </w:p>
    <w:p w:rsidR="004F734F" w:rsidRDefault="004F734F" w:rsidP="004F734F">
      <w:pPr>
        <w:pStyle w:val="HTMLPreformatted"/>
        <w:shd w:val="clear" w:color="auto" w:fill="FFFFFF"/>
        <w:spacing w:line="272" w:lineRule="atLeast"/>
        <w:rPr>
          <w:ins w:id="192" w:author="Unknown"/>
          <w:color w:val="333333"/>
        </w:rPr>
      </w:pPr>
    </w:p>
    <w:p w:rsidR="004F734F" w:rsidRDefault="004F734F" w:rsidP="004F734F">
      <w:pPr>
        <w:pStyle w:val="HTMLPreformatted"/>
        <w:shd w:val="clear" w:color="auto" w:fill="FFFFFF"/>
        <w:spacing w:line="272" w:lineRule="atLeast"/>
        <w:rPr>
          <w:ins w:id="193" w:author="Unknown"/>
          <w:color w:val="333333"/>
        </w:rPr>
      </w:pPr>
      <w:proofErr w:type="gramStart"/>
      <w:ins w:id="194" w:author="Unknown">
        <w:r>
          <w:rPr>
            <w:b/>
            <w:bCs/>
            <w:color w:val="008800"/>
          </w:rPr>
          <w:t>try</w:t>
        </w:r>
        <w:proofErr w:type="gramEnd"/>
        <w:r>
          <w:rPr>
            <w:color w:val="333333"/>
          </w:rPr>
          <w:t xml:space="preserve"> {</w:t>
        </w:r>
      </w:ins>
    </w:p>
    <w:p w:rsidR="004F734F" w:rsidRDefault="004F734F" w:rsidP="004F734F">
      <w:pPr>
        <w:pStyle w:val="HTMLPreformatted"/>
        <w:shd w:val="clear" w:color="auto" w:fill="FFFFFF"/>
        <w:spacing w:line="272" w:lineRule="atLeast"/>
        <w:rPr>
          <w:ins w:id="195" w:author="Unknown"/>
          <w:color w:val="333333"/>
        </w:rPr>
      </w:pPr>
      <w:ins w:id="196" w:author="Unknown">
        <w:r>
          <w:rPr>
            <w:color w:val="333333"/>
          </w:rPr>
          <w:t xml:space="preserve">    </w:t>
        </w:r>
        <w:r>
          <w:rPr>
            <w:color w:val="888888"/>
          </w:rPr>
          <w:t>// access the resource protected by this lock</w:t>
        </w:r>
      </w:ins>
    </w:p>
    <w:p w:rsidR="004F734F" w:rsidRDefault="004F734F" w:rsidP="004F734F">
      <w:pPr>
        <w:pStyle w:val="HTMLPreformatted"/>
        <w:shd w:val="clear" w:color="auto" w:fill="FFFFFF"/>
        <w:spacing w:line="272" w:lineRule="atLeast"/>
        <w:rPr>
          <w:ins w:id="197" w:author="Unknown"/>
          <w:color w:val="333333"/>
        </w:rPr>
      </w:pPr>
    </w:p>
    <w:p w:rsidR="004F734F" w:rsidRDefault="004F734F" w:rsidP="004F734F">
      <w:pPr>
        <w:pStyle w:val="HTMLPreformatted"/>
        <w:shd w:val="clear" w:color="auto" w:fill="FFFFFF"/>
        <w:spacing w:line="272" w:lineRule="atLeast"/>
        <w:rPr>
          <w:ins w:id="198" w:author="Unknown"/>
          <w:color w:val="333333"/>
        </w:rPr>
      </w:pPr>
      <w:ins w:id="199" w:author="Unknown">
        <w:r>
          <w:rPr>
            <w:color w:val="333333"/>
          </w:rPr>
          <w:t xml:space="preserve">} </w:t>
        </w:r>
        <w:r>
          <w:rPr>
            <w:b/>
            <w:bCs/>
            <w:color w:val="008800"/>
          </w:rPr>
          <w:t>finally</w:t>
        </w:r>
        <w:r>
          <w:rPr>
            <w:color w:val="333333"/>
          </w:rPr>
          <w:t xml:space="preserve"> {</w:t>
        </w:r>
      </w:ins>
    </w:p>
    <w:p w:rsidR="004F734F" w:rsidRDefault="004F734F" w:rsidP="004F734F">
      <w:pPr>
        <w:pStyle w:val="HTMLPreformatted"/>
        <w:shd w:val="clear" w:color="auto" w:fill="FFFFFF"/>
        <w:spacing w:line="272" w:lineRule="atLeast"/>
        <w:rPr>
          <w:ins w:id="200" w:author="Unknown"/>
          <w:color w:val="333333"/>
        </w:rPr>
      </w:pPr>
      <w:ins w:id="201" w:author="Unknown">
        <w:r>
          <w:rPr>
            <w:color w:val="333333"/>
          </w:rPr>
          <w:t xml:space="preserve">   </w:t>
        </w:r>
        <w:proofErr w:type="spellStart"/>
        <w:proofErr w:type="gramStart"/>
        <w:r>
          <w:rPr>
            <w:color w:val="333333"/>
          </w:rPr>
          <w:t>l.</w:t>
        </w:r>
        <w:r>
          <w:rPr>
            <w:color w:val="0000CC"/>
          </w:rPr>
          <w:t>unlock</w:t>
        </w:r>
        <w:proofErr w:type="spellEnd"/>
        <w:r>
          <w:rPr>
            <w:color w:val="333333"/>
          </w:rPr>
          <w:t>(</w:t>
        </w:r>
        <w:proofErr w:type="gramEnd"/>
        <w:r>
          <w:rPr>
            <w:color w:val="333333"/>
          </w:rPr>
          <w:t>);</w:t>
        </w:r>
      </w:ins>
    </w:p>
    <w:p w:rsidR="004F734F" w:rsidRDefault="004F734F" w:rsidP="004F734F">
      <w:pPr>
        <w:pStyle w:val="HTMLPreformatted"/>
        <w:shd w:val="clear" w:color="auto" w:fill="FFFFFF"/>
        <w:spacing w:line="272" w:lineRule="atLeast"/>
        <w:rPr>
          <w:ins w:id="202" w:author="Unknown"/>
          <w:color w:val="333333"/>
        </w:rPr>
      </w:pPr>
      <w:ins w:id="203" w:author="Unknown">
        <w:r>
          <w:rPr>
            <w:color w:val="333333"/>
          </w:rPr>
          <w:t>}</w:t>
        </w:r>
      </w:ins>
    </w:p>
    <w:p w:rsidR="004F734F" w:rsidRDefault="004F734F" w:rsidP="004F734F">
      <w:pPr>
        <w:pStyle w:val="HTMLPreformatted"/>
        <w:shd w:val="clear" w:color="auto" w:fill="FFFFFF"/>
        <w:spacing w:line="360" w:lineRule="atLeast"/>
        <w:rPr>
          <w:ins w:id="204" w:author="Unknown"/>
          <w:rFonts w:ascii="Consolas" w:hAnsi="Consolas" w:cs="Consolas"/>
          <w:color w:val="3B3B3B"/>
          <w:sz w:val="22"/>
          <w:szCs w:val="22"/>
        </w:rPr>
      </w:pPr>
    </w:p>
    <w:p w:rsidR="004F734F" w:rsidRDefault="004F734F" w:rsidP="004F734F">
      <w:pPr>
        <w:spacing w:after="240"/>
        <w:rPr>
          <w:ins w:id="205" w:author="Unknown"/>
        </w:rPr>
      </w:pPr>
      <w:ins w:id="206" w:author="Unknown">
        <w:r>
          <w:t xml:space="preserve">You can see that </w:t>
        </w:r>
        <w:r>
          <w:rPr>
            <w:rFonts w:ascii="Courier New" w:hAnsi="Courier New" w:cs="Courier New"/>
          </w:rPr>
          <w:t>Lock</w:t>
        </w:r>
        <w:r>
          <w:t xml:space="preserve"> is used to protect a resource, so that only one thread can access it at a time. Why we do that? </w:t>
        </w:r>
        <w:proofErr w:type="gramStart"/>
        <w:r>
          <w:t>to</w:t>
        </w:r>
        <w:proofErr w:type="gramEnd"/>
        <w:r>
          <w:t xml:space="preserve"> make sure our application behave properly. For example we can use Lock to protect a counter, whose sole purpose is to return a count incremented by one, when anyone calls its </w:t>
        </w:r>
        <w:proofErr w:type="spellStart"/>
        <w:proofErr w:type="gramStart"/>
        <w:r>
          <w:rPr>
            <w:rFonts w:ascii="Courier New" w:hAnsi="Courier New" w:cs="Courier New"/>
          </w:rPr>
          <w:t>getCount</w:t>
        </w:r>
        <w:proofErr w:type="spellEnd"/>
        <w:r>
          <w:rPr>
            <w:rFonts w:ascii="Courier New" w:hAnsi="Courier New" w:cs="Courier New"/>
          </w:rPr>
          <w:t>(</w:t>
        </w:r>
        <w:proofErr w:type="gramEnd"/>
        <w:r>
          <w:rPr>
            <w:rFonts w:ascii="Courier New" w:hAnsi="Courier New" w:cs="Courier New"/>
          </w:rPr>
          <w:t>)</w:t>
        </w:r>
        <w:r>
          <w:t xml:space="preserve"> method. If we don't protect them by </w:t>
        </w:r>
        <w:r>
          <w:fldChar w:fldCharType="begin"/>
        </w:r>
        <w:r>
          <w:instrText xml:space="preserve"> HYPERLINK "http://javarevisited.blogspot.com/2014/07/top-50-java-multithreading-interview-questions-answers.html" </w:instrText>
        </w:r>
        <w:r>
          <w:fldChar w:fldCharType="separate"/>
        </w:r>
        <w:r>
          <w:rPr>
            <w:rStyle w:val="Hyperlink"/>
          </w:rPr>
          <w:t>parallel access of thread</w:t>
        </w:r>
        <w:r>
          <w:fldChar w:fldCharType="end"/>
        </w:r>
        <w:r>
          <w:t xml:space="preserve">, then it’s possible that two </w:t>
        </w:r>
        <w:proofErr w:type="gramStart"/>
        <w:r>
          <w:t>thread</w:t>
        </w:r>
        <w:proofErr w:type="gramEnd"/>
        <w:r>
          <w:t xml:space="preserve"> receives same count, which is against the program's policies. Now, coming back to semantics, we have used </w:t>
        </w:r>
        <w:proofErr w:type="gramStart"/>
        <w:r>
          <w:rPr>
            <w:rFonts w:ascii="Courier New" w:hAnsi="Courier New" w:cs="Courier New"/>
          </w:rPr>
          <w:t>lock(</w:t>
        </w:r>
        <w:proofErr w:type="gramEnd"/>
        <w:r>
          <w:rPr>
            <w:rFonts w:ascii="Courier New" w:hAnsi="Courier New" w:cs="Courier New"/>
          </w:rPr>
          <w:t>)</w:t>
        </w:r>
        <w:r>
          <w:t xml:space="preserve"> method to acquire lock and </w:t>
        </w:r>
        <w:r>
          <w:rPr>
            <w:rFonts w:ascii="Courier New" w:hAnsi="Courier New" w:cs="Courier New"/>
          </w:rPr>
          <w:t>unlock()</w:t>
        </w:r>
        <w:r>
          <w:t xml:space="preserve"> method to release lock. Always remember to release lock in finally block, because every object has only one lock and if a thread doesn't release it </w:t>
        </w:r>
        <w:r>
          <w:lastRenderedPageBreak/>
          <w:t xml:space="preserve">then no one can get it, which may result in your program hung or threads going into deadlock. That's why I said that synchronized keyword is simpler than lock, because Java itself </w:t>
        </w:r>
        <w:proofErr w:type="gramStart"/>
        <w:r>
          <w:t>make</w:t>
        </w:r>
        <w:proofErr w:type="gramEnd"/>
        <w:r>
          <w:t xml:space="preserve"> sure that lock acquired by thread by entering into synchronized block or method is released as soon as it came out of the block or method. This happens even if thread came out by throwing exception, this is also we have </w:t>
        </w:r>
        <w:r>
          <w:fldChar w:fldCharType="begin"/>
        </w:r>
        <w:r>
          <w:instrText xml:space="preserve"> HYPERLINK "http://javarevisited.blogspot.com/2012/11/difference-between-final-finally-and-finalize-java.html" </w:instrText>
        </w:r>
        <w:r>
          <w:fldChar w:fldCharType="separate"/>
        </w:r>
        <w:r>
          <w:rPr>
            <w:rStyle w:val="Hyperlink"/>
          </w:rPr>
          <w:t>unlock code in finally block</w:t>
        </w:r>
        <w:r>
          <w:fldChar w:fldCharType="end"/>
        </w:r>
        <w:r>
          <w:t xml:space="preserve">, to make sure it run even if try block throws exception or not. In </w:t>
        </w:r>
        <w:r>
          <w:rPr>
            <w:rStyle w:val="ilad"/>
          </w:rPr>
          <w:t>next</w:t>
        </w:r>
        <w:r>
          <w:t xml:space="preserve"> section we will see example of our multi-threaded Java program, which uses Lock to protect shared Counter.</w:t>
        </w:r>
        <w:r>
          <w:br/>
        </w:r>
      </w:ins>
    </w:p>
    <w:p w:rsidR="004F734F" w:rsidRDefault="004F734F" w:rsidP="004F734F">
      <w:pPr>
        <w:pStyle w:val="Heading2"/>
        <w:rPr>
          <w:ins w:id="207" w:author="Unknown"/>
          <w:sz w:val="32"/>
          <w:szCs w:val="32"/>
        </w:rPr>
      </w:pPr>
      <w:ins w:id="208" w:author="Unknown">
        <w:r>
          <w:rPr>
            <w:sz w:val="32"/>
            <w:szCs w:val="32"/>
            <w:u w:val="single"/>
          </w:rPr>
          <w:t xml:space="preserve">Java Lock and </w:t>
        </w:r>
        <w:proofErr w:type="spellStart"/>
        <w:r>
          <w:rPr>
            <w:sz w:val="32"/>
            <w:szCs w:val="32"/>
            <w:u w:val="single"/>
          </w:rPr>
          <w:t>ReentrantLock</w:t>
        </w:r>
        <w:proofErr w:type="spellEnd"/>
        <w:r>
          <w:rPr>
            <w:sz w:val="32"/>
            <w:szCs w:val="32"/>
            <w:u w:val="single"/>
          </w:rPr>
          <w:t xml:space="preserve"> Example</w:t>
        </w:r>
      </w:ins>
    </w:p>
    <w:p w:rsidR="004F734F" w:rsidRDefault="004F734F" w:rsidP="004F734F">
      <w:pPr>
        <w:rPr>
          <w:ins w:id="209" w:author="Unknown"/>
          <w:sz w:val="24"/>
          <w:szCs w:val="24"/>
        </w:rPr>
      </w:pPr>
      <w:ins w:id="210" w:author="Unknown">
        <w:r>
          <w:t xml:space="preserve">Here is a sample Java program, which uses both </w:t>
        </w:r>
        <w:r>
          <w:rPr>
            <w:rFonts w:ascii="Courier New" w:hAnsi="Courier New" w:cs="Courier New"/>
          </w:rPr>
          <w:t>Lock</w:t>
        </w:r>
        <w:r>
          <w:t xml:space="preserve"> and </w:t>
        </w:r>
        <w:proofErr w:type="spellStart"/>
        <w:r>
          <w:rPr>
            <w:rFonts w:ascii="Courier New" w:hAnsi="Courier New" w:cs="Courier New"/>
          </w:rPr>
          <w:t>ReentrantLock</w:t>
        </w:r>
        <w:proofErr w:type="spellEnd"/>
        <w:r>
          <w:t xml:space="preserve"> to protect a shared resource. In our case it’s an object, a counter's object. Invariant of </w:t>
        </w:r>
        <w:r>
          <w:rPr>
            <w:rFonts w:ascii="Courier New" w:hAnsi="Courier New" w:cs="Courier New"/>
          </w:rPr>
          <w:t>Counter</w:t>
        </w:r>
        <w:r>
          <w:t xml:space="preserve"> class is to return a count incremented by 1 each time someone calls </w:t>
        </w:r>
        <w:proofErr w:type="spellStart"/>
        <w:proofErr w:type="gramStart"/>
        <w:r>
          <w:rPr>
            <w:rFonts w:ascii="Courier New" w:hAnsi="Courier New" w:cs="Courier New"/>
          </w:rPr>
          <w:t>getCount</w:t>
        </w:r>
        <w:proofErr w:type="spellEnd"/>
        <w:r>
          <w:rPr>
            <w:rFonts w:ascii="Courier New" w:hAnsi="Courier New" w:cs="Courier New"/>
          </w:rPr>
          <w:t>(</w:t>
        </w:r>
        <w:proofErr w:type="gramEnd"/>
        <w:r>
          <w:rPr>
            <w:rFonts w:ascii="Courier New" w:hAnsi="Courier New" w:cs="Courier New"/>
          </w:rPr>
          <w:t>)</w:t>
        </w:r>
        <w:r>
          <w:t xml:space="preserve"> method. Here for testing three threads will call </w:t>
        </w:r>
        <w:proofErr w:type="spellStart"/>
        <w:proofErr w:type="gramStart"/>
        <w:r>
          <w:rPr>
            <w:rFonts w:ascii="Courier New" w:hAnsi="Courier New" w:cs="Courier New"/>
          </w:rPr>
          <w:t>getCount</w:t>
        </w:r>
        <w:proofErr w:type="spellEnd"/>
        <w:r>
          <w:rPr>
            <w:rFonts w:ascii="Courier New" w:hAnsi="Courier New" w:cs="Courier New"/>
          </w:rPr>
          <w:t>(</w:t>
        </w:r>
        <w:proofErr w:type="gramEnd"/>
        <w:r>
          <w:rPr>
            <w:rFonts w:ascii="Courier New" w:hAnsi="Courier New" w:cs="Courier New"/>
          </w:rPr>
          <w:t>)</w:t>
        </w:r>
        <w:r>
          <w:t xml:space="preserve"> method simultaneously but guard provided by Lock will prevent shared counter. As an exercise you can also implement same class using </w:t>
        </w:r>
        <w:r>
          <w:fldChar w:fldCharType="begin"/>
        </w:r>
        <w:r>
          <w:instrText xml:space="preserve"> HYPERLINK "http://javarevisited.blogspot.com/2011/04/synchronization-in-java-synchronized.html" </w:instrText>
        </w:r>
        <w:r>
          <w:fldChar w:fldCharType="separate"/>
        </w:r>
        <w:r>
          <w:rPr>
            <w:rStyle w:val="Hyperlink"/>
          </w:rPr>
          <w:t>synchronized keyword</w:t>
        </w:r>
        <w:r>
          <w:fldChar w:fldCharType="end"/>
        </w:r>
        <w:r>
          <w:t xml:space="preserve">. Here is complete </w:t>
        </w:r>
        <w:proofErr w:type="gramStart"/>
        <w:r>
          <w:t>code :</w:t>
        </w:r>
        <w:proofErr w:type="gramEnd"/>
      </w:ins>
    </w:p>
    <w:p w:rsidR="004F734F" w:rsidRDefault="004F734F" w:rsidP="004F734F">
      <w:pPr>
        <w:pStyle w:val="HTMLPreformatted"/>
        <w:spacing w:line="272" w:lineRule="atLeast"/>
        <w:rPr>
          <w:ins w:id="211" w:author="Unknown"/>
          <w:color w:val="333333"/>
        </w:rPr>
      </w:pPr>
      <w:proofErr w:type="gramStart"/>
      <w:ins w:id="212" w:author="Unknown">
        <w:r>
          <w:rPr>
            <w:b/>
            <w:bCs/>
            <w:color w:val="008800"/>
          </w:rPr>
          <w:t>import</w:t>
        </w:r>
        <w:proofErr w:type="gramEnd"/>
        <w:r>
          <w:rPr>
            <w:color w:val="333333"/>
          </w:rPr>
          <w:t xml:space="preserve"> </w:t>
        </w:r>
        <w:proofErr w:type="spellStart"/>
        <w:r>
          <w:rPr>
            <w:b/>
            <w:bCs/>
            <w:color w:val="0E84B5"/>
          </w:rPr>
          <w:t>java.util.concurrent.locks.Lock</w:t>
        </w:r>
        <w:proofErr w:type="spellEnd"/>
        <w:r>
          <w:rPr>
            <w:color w:val="333333"/>
          </w:rPr>
          <w:t>;</w:t>
        </w:r>
      </w:ins>
    </w:p>
    <w:p w:rsidR="004F734F" w:rsidRDefault="004F734F" w:rsidP="004F734F">
      <w:pPr>
        <w:pStyle w:val="HTMLPreformatted"/>
        <w:spacing w:line="272" w:lineRule="atLeast"/>
        <w:rPr>
          <w:ins w:id="213" w:author="Unknown"/>
          <w:color w:val="333333"/>
        </w:rPr>
      </w:pPr>
      <w:proofErr w:type="gramStart"/>
      <w:ins w:id="214" w:author="Unknown">
        <w:r>
          <w:rPr>
            <w:b/>
            <w:bCs/>
            <w:color w:val="008800"/>
          </w:rPr>
          <w:t>import</w:t>
        </w:r>
        <w:proofErr w:type="gramEnd"/>
        <w:r>
          <w:rPr>
            <w:color w:val="333333"/>
          </w:rPr>
          <w:t xml:space="preserve"> </w:t>
        </w:r>
        <w:proofErr w:type="spellStart"/>
        <w:r>
          <w:rPr>
            <w:b/>
            <w:bCs/>
            <w:color w:val="0E84B5"/>
          </w:rPr>
          <w:t>java.util.concurrent.locks.ReentrantLock</w:t>
        </w:r>
        <w:proofErr w:type="spellEnd"/>
        <w:r>
          <w:rPr>
            <w:color w:val="333333"/>
          </w:rPr>
          <w:t>;</w:t>
        </w:r>
      </w:ins>
    </w:p>
    <w:p w:rsidR="004F734F" w:rsidRDefault="004F734F" w:rsidP="004F734F">
      <w:pPr>
        <w:pStyle w:val="HTMLPreformatted"/>
        <w:spacing w:line="272" w:lineRule="atLeast"/>
        <w:rPr>
          <w:ins w:id="215" w:author="Unknown"/>
          <w:color w:val="333333"/>
        </w:rPr>
      </w:pPr>
    </w:p>
    <w:p w:rsidR="004F734F" w:rsidRDefault="004F734F" w:rsidP="004F734F">
      <w:pPr>
        <w:pStyle w:val="HTMLPreformatted"/>
        <w:spacing w:line="272" w:lineRule="atLeast"/>
        <w:rPr>
          <w:ins w:id="216" w:author="Unknown"/>
          <w:color w:val="333333"/>
        </w:rPr>
      </w:pPr>
      <w:ins w:id="217" w:author="Unknown">
        <w:r>
          <w:rPr>
            <w:color w:val="888888"/>
          </w:rPr>
          <w:t>/**</w:t>
        </w:r>
      </w:ins>
    </w:p>
    <w:p w:rsidR="004F734F" w:rsidRDefault="004F734F" w:rsidP="004F734F">
      <w:pPr>
        <w:pStyle w:val="HTMLPreformatted"/>
        <w:spacing w:line="272" w:lineRule="atLeast"/>
        <w:rPr>
          <w:ins w:id="218" w:author="Unknown"/>
          <w:color w:val="333333"/>
        </w:rPr>
      </w:pPr>
      <w:ins w:id="219" w:author="Unknown">
        <w:r>
          <w:rPr>
            <w:color w:val="888888"/>
          </w:rPr>
          <w:t xml:space="preserve"> *</w:t>
        </w:r>
      </w:ins>
    </w:p>
    <w:p w:rsidR="004F734F" w:rsidRDefault="004F734F" w:rsidP="004F734F">
      <w:pPr>
        <w:pStyle w:val="HTMLPreformatted"/>
        <w:spacing w:line="272" w:lineRule="atLeast"/>
        <w:rPr>
          <w:ins w:id="220" w:author="Unknown"/>
          <w:color w:val="888888"/>
        </w:rPr>
      </w:pPr>
      <w:ins w:id="221" w:author="Unknown">
        <w:r>
          <w:rPr>
            <w:color w:val="888888"/>
          </w:rPr>
          <w:t xml:space="preserve"> * Java Program to show how to use Locks in multi-threading </w:t>
        </w:r>
      </w:ins>
    </w:p>
    <w:p w:rsidR="004F734F" w:rsidRDefault="004F734F" w:rsidP="004F734F">
      <w:pPr>
        <w:pStyle w:val="HTMLPreformatted"/>
        <w:spacing w:line="272" w:lineRule="atLeast"/>
        <w:rPr>
          <w:ins w:id="222" w:author="Unknown"/>
          <w:color w:val="333333"/>
        </w:rPr>
      </w:pPr>
      <w:ins w:id="223" w:author="Unknown">
        <w:r>
          <w:rPr>
            <w:color w:val="888888"/>
          </w:rPr>
          <w:t xml:space="preserve"> * </w:t>
        </w:r>
        <w:proofErr w:type="gramStart"/>
        <w:r>
          <w:rPr>
            <w:color w:val="888888"/>
          </w:rPr>
          <w:t>e.g</w:t>
        </w:r>
        <w:proofErr w:type="gramEnd"/>
        <w:r>
          <w:rPr>
            <w:color w:val="888888"/>
          </w:rPr>
          <w:t xml:space="preserve">. </w:t>
        </w:r>
        <w:proofErr w:type="spellStart"/>
        <w:r>
          <w:rPr>
            <w:color w:val="888888"/>
          </w:rPr>
          <w:t>ReentrantLock</w:t>
        </w:r>
        <w:proofErr w:type="spellEnd"/>
        <w:r>
          <w:rPr>
            <w:color w:val="888888"/>
          </w:rPr>
          <w:t xml:space="preserve">, </w:t>
        </w:r>
        <w:proofErr w:type="spellStart"/>
        <w:r>
          <w:rPr>
            <w:color w:val="888888"/>
          </w:rPr>
          <w:t>ReentrantReadWriteLock</w:t>
        </w:r>
        <w:proofErr w:type="spellEnd"/>
        <w:r>
          <w:rPr>
            <w:color w:val="888888"/>
          </w:rPr>
          <w:t xml:space="preserve"> etc.</w:t>
        </w:r>
      </w:ins>
    </w:p>
    <w:p w:rsidR="004F734F" w:rsidRDefault="004F734F" w:rsidP="004F734F">
      <w:pPr>
        <w:pStyle w:val="HTMLPreformatted"/>
        <w:spacing w:line="272" w:lineRule="atLeast"/>
        <w:rPr>
          <w:ins w:id="224" w:author="Unknown"/>
          <w:color w:val="333333"/>
        </w:rPr>
      </w:pPr>
      <w:ins w:id="225" w:author="Unknown">
        <w:r>
          <w:rPr>
            <w:color w:val="888888"/>
          </w:rPr>
          <w:t xml:space="preserve"> *</w:t>
        </w:r>
      </w:ins>
    </w:p>
    <w:p w:rsidR="004F734F" w:rsidRDefault="004F734F" w:rsidP="004F734F">
      <w:pPr>
        <w:pStyle w:val="HTMLPreformatted"/>
        <w:spacing w:line="272" w:lineRule="atLeast"/>
        <w:rPr>
          <w:ins w:id="226" w:author="Unknown"/>
          <w:color w:val="333333"/>
        </w:rPr>
      </w:pPr>
      <w:ins w:id="227" w:author="Unknown">
        <w:r>
          <w:rPr>
            <w:color w:val="888888"/>
          </w:rPr>
          <w:t xml:space="preserve"> * @author </w:t>
        </w:r>
        <w:proofErr w:type="spellStart"/>
        <w:r>
          <w:rPr>
            <w:color w:val="888888"/>
          </w:rPr>
          <w:t>Javin</w:t>
        </w:r>
        <w:proofErr w:type="spellEnd"/>
        <w:r>
          <w:rPr>
            <w:color w:val="888888"/>
          </w:rPr>
          <w:t xml:space="preserve"> Paul</w:t>
        </w:r>
      </w:ins>
    </w:p>
    <w:p w:rsidR="004F734F" w:rsidRDefault="004F734F" w:rsidP="004F734F">
      <w:pPr>
        <w:pStyle w:val="HTMLPreformatted"/>
        <w:spacing w:line="272" w:lineRule="atLeast"/>
        <w:rPr>
          <w:ins w:id="228" w:author="Unknown"/>
          <w:color w:val="333333"/>
        </w:rPr>
      </w:pPr>
      <w:ins w:id="229" w:author="Unknown">
        <w:r>
          <w:rPr>
            <w:color w:val="888888"/>
          </w:rPr>
          <w:t xml:space="preserve"> */</w:t>
        </w:r>
      </w:ins>
    </w:p>
    <w:p w:rsidR="004F734F" w:rsidRDefault="004F734F" w:rsidP="004F734F">
      <w:pPr>
        <w:pStyle w:val="HTMLPreformatted"/>
        <w:spacing w:line="272" w:lineRule="atLeast"/>
        <w:rPr>
          <w:ins w:id="230" w:author="Unknown"/>
          <w:color w:val="333333"/>
        </w:rPr>
      </w:pPr>
      <w:proofErr w:type="gramStart"/>
      <w:ins w:id="231" w:author="Unknown">
        <w:r>
          <w:rPr>
            <w:b/>
            <w:bCs/>
            <w:color w:val="008800"/>
          </w:rPr>
          <w:t>public</w:t>
        </w:r>
        <w:proofErr w:type="gramEnd"/>
        <w:r>
          <w:rPr>
            <w:color w:val="333333"/>
          </w:rPr>
          <w:t xml:space="preserve"> </w:t>
        </w:r>
        <w:r>
          <w:rPr>
            <w:b/>
            <w:bCs/>
            <w:color w:val="008800"/>
          </w:rPr>
          <w:t>class</w:t>
        </w:r>
        <w:r>
          <w:rPr>
            <w:color w:val="333333"/>
          </w:rPr>
          <w:t xml:space="preserve"> </w:t>
        </w:r>
        <w:proofErr w:type="spellStart"/>
        <w:r>
          <w:rPr>
            <w:b/>
            <w:bCs/>
            <w:color w:val="BB0066"/>
          </w:rPr>
          <w:t>LockDemo</w:t>
        </w:r>
        <w:proofErr w:type="spellEnd"/>
        <w:r>
          <w:rPr>
            <w:color w:val="333333"/>
          </w:rPr>
          <w:t xml:space="preserve"> {</w:t>
        </w:r>
      </w:ins>
    </w:p>
    <w:p w:rsidR="004F734F" w:rsidRDefault="004F734F" w:rsidP="004F734F">
      <w:pPr>
        <w:pStyle w:val="HTMLPreformatted"/>
        <w:spacing w:line="272" w:lineRule="atLeast"/>
        <w:rPr>
          <w:ins w:id="232" w:author="Unknown"/>
          <w:color w:val="333333"/>
        </w:rPr>
      </w:pPr>
    </w:p>
    <w:p w:rsidR="004F734F" w:rsidRDefault="004F734F" w:rsidP="004F734F">
      <w:pPr>
        <w:pStyle w:val="HTMLPreformatted"/>
        <w:spacing w:line="272" w:lineRule="atLeast"/>
        <w:rPr>
          <w:ins w:id="233" w:author="Unknown"/>
          <w:color w:val="333333"/>
        </w:rPr>
      </w:pPr>
      <w:ins w:id="234" w:author="Unknown">
        <w:r>
          <w:rPr>
            <w:color w:val="333333"/>
          </w:rPr>
          <w:t xml:space="preserve">    </w:t>
        </w:r>
        <w:proofErr w:type="gramStart"/>
        <w:r>
          <w:rPr>
            <w:b/>
            <w:bCs/>
            <w:color w:val="008800"/>
          </w:rPr>
          <w:t>public</w:t>
        </w:r>
        <w:proofErr w:type="gramEnd"/>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 {</w:t>
        </w:r>
      </w:ins>
    </w:p>
    <w:p w:rsidR="004F734F" w:rsidRDefault="004F734F" w:rsidP="004F734F">
      <w:pPr>
        <w:pStyle w:val="HTMLPreformatted"/>
        <w:spacing w:line="272" w:lineRule="atLeast"/>
        <w:rPr>
          <w:ins w:id="235" w:author="Unknown"/>
          <w:color w:val="333333"/>
        </w:rPr>
      </w:pPr>
    </w:p>
    <w:p w:rsidR="004F734F" w:rsidRDefault="004F734F" w:rsidP="004F734F">
      <w:pPr>
        <w:pStyle w:val="HTMLPreformatted"/>
        <w:spacing w:line="272" w:lineRule="atLeast"/>
        <w:rPr>
          <w:ins w:id="236" w:author="Unknown"/>
          <w:color w:val="333333"/>
        </w:rPr>
      </w:pPr>
      <w:ins w:id="237" w:author="Unknown">
        <w:r>
          <w:rPr>
            <w:color w:val="333333"/>
          </w:rPr>
          <w:t xml:space="preserve">        </w:t>
        </w:r>
        <w:r>
          <w:rPr>
            <w:color w:val="888888"/>
          </w:rPr>
          <w:t xml:space="preserve">// </w:t>
        </w:r>
        <w:proofErr w:type="gramStart"/>
        <w:r>
          <w:rPr>
            <w:color w:val="888888"/>
          </w:rPr>
          <w:t>Let's</w:t>
        </w:r>
        <w:proofErr w:type="gramEnd"/>
        <w:r>
          <w:rPr>
            <w:color w:val="888888"/>
          </w:rPr>
          <w:t xml:space="preserve"> create a counter and shared it between three threads</w:t>
        </w:r>
      </w:ins>
    </w:p>
    <w:p w:rsidR="004F734F" w:rsidRDefault="004F734F" w:rsidP="004F734F">
      <w:pPr>
        <w:pStyle w:val="HTMLPreformatted"/>
        <w:spacing w:line="272" w:lineRule="atLeast"/>
        <w:rPr>
          <w:ins w:id="238" w:author="Unknown"/>
          <w:color w:val="333333"/>
        </w:rPr>
      </w:pPr>
      <w:ins w:id="239" w:author="Unknown">
        <w:r>
          <w:rPr>
            <w:color w:val="333333"/>
          </w:rPr>
          <w:t xml:space="preserve">        </w:t>
        </w:r>
        <w:r>
          <w:rPr>
            <w:color w:val="888888"/>
          </w:rPr>
          <w:t xml:space="preserve">// Since Counter needs a lock to protect its </w:t>
        </w:r>
        <w:proofErr w:type="spellStart"/>
        <w:proofErr w:type="gramStart"/>
        <w:r>
          <w:rPr>
            <w:color w:val="888888"/>
          </w:rPr>
          <w:t>getCount</w:t>
        </w:r>
        <w:proofErr w:type="spellEnd"/>
        <w:r>
          <w:rPr>
            <w:color w:val="888888"/>
          </w:rPr>
          <w:t>(</w:t>
        </w:r>
        <w:proofErr w:type="gramEnd"/>
        <w:r>
          <w:rPr>
            <w:color w:val="888888"/>
          </w:rPr>
          <w:t>) method</w:t>
        </w:r>
      </w:ins>
    </w:p>
    <w:p w:rsidR="004F734F" w:rsidRDefault="004F734F" w:rsidP="004F734F">
      <w:pPr>
        <w:pStyle w:val="HTMLPreformatted"/>
        <w:spacing w:line="272" w:lineRule="atLeast"/>
        <w:rPr>
          <w:ins w:id="240" w:author="Unknown"/>
          <w:color w:val="333333"/>
        </w:rPr>
      </w:pPr>
      <w:ins w:id="241" w:author="Unknown">
        <w:r>
          <w:rPr>
            <w:color w:val="333333"/>
          </w:rPr>
          <w:t xml:space="preserve">        </w:t>
        </w:r>
        <w:r>
          <w:rPr>
            <w:color w:val="888888"/>
          </w:rPr>
          <w:t xml:space="preserve">// we are giving it a </w:t>
        </w:r>
        <w:proofErr w:type="spellStart"/>
        <w:r>
          <w:rPr>
            <w:color w:val="888888"/>
          </w:rPr>
          <w:t>ReentrantLock</w:t>
        </w:r>
        <w:proofErr w:type="spellEnd"/>
        <w:r>
          <w:rPr>
            <w:color w:val="888888"/>
          </w:rPr>
          <w:t>.</w:t>
        </w:r>
      </w:ins>
    </w:p>
    <w:p w:rsidR="004F734F" w:rsidRDefault="004F734F" w:rsidP="004F734F">
      <w:pPr>
        <w:pStyle w:val="HTMLPreformatted"/>
        <w:spacing w:line="272" w:lineRule="atLeast"/>
        <w:rPr>
          <w:ins w:id="242" w:author="Unknown"/>
          <w:color w:val="333333"/>
        </w:rPr>
      </w:pPr>
      <w:ins w:id="243" w:author="Unknown">
        <w:r>
          <w:rPr>
            <w:color w:val="333333"/>
          </w:rPr>
          <w:t xml:space="preserve">        </w:t>
        </w:r>
        <w:proofErr w:type="gramStart"/>
        <w:r>
          <w:rPr>
            <w:b/>
            <w:bCs/>
            <w:color w:val="008800"/>
          </w:rPr>
          <w:t>final</w:t>
        </w:r>
        <w:proofErr w:type="gramEnd"/>
        <w:r>
          <w:rPr>
            <w:color w:val="333333"/>
          </w:rPr>
          <w:t xml:space="preserve"> Counter </w:t>
        </w:r>
        <w:proofErr w:type="spellStart"/>
        <w:r>
          <w:rPr>
            <w:color w:val="333333"/>
          </w:rPr>
          <w:t>myCounter</w:t>
        </w:r>
        <w:proofErr w:type="spellEnd"/>
        <w:r>
          <w:rPr>
            <w:color w:val="333333"/>
          </w:rPr>
          <w:t xml:space="preserve"> = </w:t>
        </w:r>
        <w:r>
          <w:rPr>
            <w:b/>
            <w:bCs/>
            <w:color w:val="008800"/>
          </w:rPr>
          <w:t>new</w:t>
        </w:r>
        <w:r>
          <w:rPr>
            <w:color w:val="333333"/>
          </w:rPr>
          <w:t xml:space="preserve"> Counter(</w:t>
        </w:r>
        <w:r>
          <w:rPr>
            <w:b/>
            <w:bCs/>
            <w:color w:val="008800"/>
          </w:rPr>
          <w:t>new</w:t>
        </w:r>
        <w:r>
          <w:rPr>
            <w:color w:val="333333"/>
          </w:rPr>
          <w:t xml:space="preserve"> </w:t>
        </w:r>
        <w:proofErr w:type="spellStart"/>
        <w:r>
          <w:rPr>
            <w:color w:val="333333"/>
          </w:rPr>
          <w:t>ReentrantLock</w:t>
        </w:r>
        <w:proofErr w:type="spellEnd"/>
        <w:r>
          <w:rPr>
            <w:color w:val="333333"/>
          </w:rPr>
          <w:t>());</w:t>
        </w:r>
      </w:ins>
    </w:p>
    <w:p w:rsidR="004F734F" w:rsidRDefault="004F734F" w:rsidP="004F734F">
      <w:pPr>
        <w:pStyle w:val="HTMLPreformatted"/>
        <w:spacing w:line="272" w:lineRule="atLeast"/>
        <w:rPr>
          <w:ins w:id="244" w:author="Unknown"/>
          <w:color w:val="333333"/>
        </w:rPr>
      </w:pPr>
    </w:p>
    <w:p w:rsidR="004F734F" w:rsidRDefault="004F734F" w:rsidP="004F734F">
      <w:pPr>
        <w:pStyle w:val="HTMLPreformatted"/>
        <w:spacing w:line="272" w:lineRule="atLeast"/>
        <w:rPr>
          <w:ins w:id="245" w:author="Unknown"/>
          <w:color w:val="333333"/>
        </w:rPr>
      </w:pPr>
      <w:ins w:id="246" w:author="Unknown">
        <w:r>
          <w:rPr>
            <w:color w:val="333333"/>
          </w:rPr>
          <w:t xml:space="preserve">        </w:t>
        </w:r>
        <w:r>
          <w:rPr>
            <w:color w:val="888888"/>
          </w:rPr>
          <w:t>// Task to be executed by each thread</w:t>
        </w:r>
      </w:ins>
    </w:p>
    <w:p w:rsidR="004F734F" w:rsidRDefault="004F734F" w:rsidP="004F734F">
      <w:pPr>
        <w:pStyle w:val="HTMLPreformatted"/>
        <w:spacing w:line="272" w:lineRule="atLeast"/>
        <w:rPr>
          <w:ins w:id="247" w:author="Unknown"/>
          <w:color w:val="333333"/>
        </w:rPr>
      </w:pPr>
      <w:ins w:id="248" w:author="Unknown">
        <w:r>
          <w:rPr>
            <w:color w:val="333333"/>
          </w:rPr>
          <w:t xml:space="preserve">        </w:t>
        </w:r>
        <w:proofErr w:type="spellStart"/>
        <w:r>
          <w:rPr>
            <w:color w:val="333333"/>
          </w:rPr>
          <w:t>Runnable</w:t>
        </w:r>
        <w:proofErr w:type="spellEnd"/>
        <w:r>
          <w:rPr>
            <w:color w:val="333333"/>
          </w:rPr>
          <w:t xml:space="preserve"> r = </w:t>
        </w:r>
        <w:r>
          <w:rPr>
            <w:b/>
            <w:bCs/>
            <w:color w:val="008800"/>
          </w:rPr>
          <w:t>new</w:t>
        </w:r>
        <w:r>
          <w:rPr>
            <w:color w:val="333333"/>
          </w:rPr>
          <w:t xml:space="preserve"> </w:t>
        </w:r>
        <w:proofErr w:type="spellStart"/>
        <w:proofErr w:type="gramStart"/>
        <w:r>
          <w:rPr>
            <w:color w:val="333333"/>
          </w:rPr>
          <w:t>Runnable</w:t>
        </w:r>
        <w:proofErr w:type="spellEnd"/>
        <w:r>
          <w:rPr>
            <w:color w:val="333333"/>
          </w:rPr>
          <w:t>(</w:t>
        </w:r>
        <w:proofErr w:type="gramEnd"/>
        <w:r>
          <w:rPr>
            <w:color w:val="333333"/>
          </w:rPr>
          <w:t>) {</w:t>
        </w:r>
      </w:ins>
    </w:p>
    <w:p w:rsidR="004F734F" w:rsidRDefault="004F734F" w:rsidP="004F734F">
      <w:pPr>
        <w:pStyle w:val="HTMLPreformatted"/>
        <w:spacing w:line="272" w:lineRule="atLeast"/>
        <w:rPr>
          <w:ins w:id="249" w:author="Unknown"/>
          <w:color w:val="333333"/>
        </w:rPr>
      </w:pPr>
      <w:ins w:id="250" w:author="Unknown">
        <w:r>
          <w:rPr>
            <w:color w:val="333333"/>
          </w:rPr>
          <w:t xml:space="preserve">            </w:t>
        </w:r>
        <w:r>
          <w:rPr>
            <w:b/>
            <w:bCs/>
            <w:color w:val="555555"/>
          </w:rPr>
          <w:t>@Override</w:t>
        </w:r>
      </w:ins>
    </w:p>
    <w:p w:rsidR="004F734F" w:rsidRDefault="004F734F" w:rsidP="004F734F">
      <w:pPr>
        <w:pStyle w:val="HTMLPreformatted"/>
        <w:spacing w:line="272" w:lineRule="atLeast"/>
        <w:rPr>
          <w:ins w:id="251" w:author="Unknown"/>
          <w:color w:val="333333"/>
        </w:rPr>
      </w:pPr>
      <w:ins w:id="252" w:author="Unknown">
        <w:r>
          <w:rPr>
            <w:color w:val="333333"/>
          </w:rPr>
          <w:t xml:space="preserve">            </w:t>
        </w:r>
        <w:proofErr w:type="gramStart"/>
        <w:r>
          <w:rPr>
            <w:b/>
            <w:bCs/>
            <w:color w:val="008800"/>
          </w:rPr>
          <w:t>public</w:t>
        </w:r>
        <w:proofErr w:type="gramEnd"/>
        <w:r>
          <w:rPr>
            <w:color w:val="333333"/>
          </w:rPr>
          <w:t xml:space="preserve"> </w:t>
        </w:r>
        <w:r>
          <w:rPr>
            <w:b/>
            <w:bCs/>
            <w:color w:val="333399"/>
          </w:rPr>
          <w:t>void</w:t>
        </w:r>
        <w:r>
          <w:rPr>
            <w:color w:val="333333"/>
          </w:rPr>
          <w:t xml:space="preserve"> </w:t>
        </w:r>
        <w:r>
          <w:rPr>
            <w:b/>
            <w:bCs/>
            <w:color w:val="0066BB"/>
          </w:rPr>
          <w:t>run</w:t>
        </w:r>
        <w:r>
          <w:rPr>
            <w:color w:val="333333"/>
          </w:rPr>
          <w:t>() {</w:t>
        </w:r>
      </w:ins>
    </w:p>
    <w:p w:rsidR="004F734F" w:rsidRDefault="004F734F" w:rsidP="004F734F">
      <w:pPr>
        <w:pStyle w:val="HTMLPreformatted"/>
        <w:spacing w:line="272" w:lineRule="atLeast"/>
        <w:rPr>
          <w:ins w:id="253" w:author="Unknown"/>
          <w:color w:val="333333"/>
        </w:rPr>
      </w:pPr>
      <w:ins w:id="254" w:author="Unknown">
        <w:r>
          <w:rPr>
            <w:color w:val="333333"/>
          </w:rPr>
          <w:t xml:space="preserve">                </w:t>
        </w:r>
        <w:proofErr w:type="spellStart"/>
        <w:proofErr w:type="gramStart"/>
        <w:r>
          <w:rPr>
            <w:color w:val="333333"/>
          </w:rPr>
          <w:t>System.</w:t>
        </w:r>
        <w:r>
          <w:rPr>
            <w:color w:val="0000CC"/>
          </w:rPr>
          <w:t>out</w:t>
        </w:r>
        <w:r>
          <w:rPr>
            <w:color w:val="333333"/>
          </w:rPr>
          <w:t>.</w:t>
        </w:r>
        <w:r>
          <w:rPr>
            <w:color w:val="0000CC"/>
          </w:rPr>
          <w:t>printf</w:t>
        </w:r>
        <w:proofErr w:type="spellEnd"/>
        <w:r>
          <w:rPr>
            <w:color w:val="333333"/>
          </w:rPr>
          <w:t>(</w:t>
        </w:r>
        <w:proofErr w:type="gramEnd"/>
        <w:r>
          <w:rPr>
            <w:color w:val="333333"/>
            <w:shd w:val="clear" w:color="auto" w:fill="FFF0F0"/>
          </w:rPr>
          <w:t>"Count at thread %s is %d %n"</w:t>
        </w:r>
        <w:r>
          <w:rPr>
            <w:color w:val="333333"/>
          </w:rPr>
          <w:t>,</w:t>
        </w:r>
      </w:ins>
    </w:p>
    <w:p w:rsidR="004F734F" w:rsidRDefault="004F734F" w:rsidP="004F734F">
      <w:pPr>
        <w:pStyle w:val="HTMLPreformatted"/>
        <w:spacing w:line="272" w:lineRule="atLeast"/>
        <w:rPr>
          <w:ins w:id="255" w:author="Unknown"/>
          <w:color w:val="333333"/>
        </w:rPr>
      </w:pPr>
      <w:ins w:id="256" w:author="Unknown">
        <w:r>
          <w:rPr>
            <w:color w:val="333333"/>
          </w:rPr>
          <w:t xml:space="preserve">                        </w:t>
        </w:r>
        <w:proofErr w:type="spellStart"/>
        <w:proofErr w:type="gramStart"/>
        <w:r>
          <w:rPr>
            <w:color w:val="333333"/>
          </w:rPr>
          <w:t>Thread.</w:t>
        </w:r>
        <w:r>
          <w:rPr>
            <w:color w:val="0000CC"/>
          </w:rPr>
          <w:t>currentThread</w:t>
        </w:r>
        <w:proofErr w:type="spellEnd"/>
        <w:r>
          <w:rPr>
            <w:color w:val="333333"/>
          </w:rPr>
          <w:t>(</w:t>
        </w:r>
        <w:proofErr w:type="gramEnd"/>
        <w:r>
          <w:rPr>
            <w:color w:val="333333"/>
          </w:rPr>
          <w:t>).</w:t>
        </w:r>
        <w:proofErr w:type="spellStart"/>
        <w:r>
          <w:rPr>
            <w:color w:val="0000CC"/>
          </w:rPr>
          <w:t>getName</w:t>
        </w:r>
        <w:proofErr w:type="spellEnd"/>
        <w:r>
          <w:rPr>
            <w:color w:val="333333"/>
          </w:rPr>
          <w:t xml:space="preserve">(), </w:t>
        </w:r>
        <w:proofErr w:type="spellStart"/>
        <w:r>
          <w:rPr>
            <w:color w:val="333333"/>
          </w:rPr>
          <w:t>myCounter.</w:t>
        </w:r>
        <w:r>
          <w:rPr>
            <w:color w:val="0000CC"/>
          </w:rPr>
          <w:t>getCount</w:t>
        </w:r>
        <w:proofErr w:type="spellEnd"/>
        <w:r>
          <w:rPr>
            <w:color w:val="333333"/>
          </w:rPr>
          <w:t>());</w:t>
        </w:r>
      </w:ins>
    </w:p>
    <w:p w:rsidR="004F734F" w:rsidRDefault="004F734F" w:rsidP="004F734F">
      <w:pPr>
        <w:pStyle w:val="HTMLPreformatted"/>
        <w:spacing w:line="272" w:lineRule="atLeast"/>
        <w:rPr>
          <w:ins w:id="257" w:author="Unknown"/>
          <w:color w:val="333333"/>
        </w:rPr>
      </w:pPr>
      <w:ins w:id="258" w:author="Unknown">
        <w:r>
          <w:rPr>
            <w:color w:val="333333"/>
          </w:rPr>
          <w:t xml:space="preserve">            }</w:t>
        </w:r>
      </w:ins>
    </w:p>
    <w:p w:rsidR="004F734F" w:rsidRDefault="004F734F" w:rsidP="004F734F">
      <w:pPr>
        <w:pStyle w:val="HTMLPreformatted"/>
        <w:spacing w:line="272" w:lineRule="atLeast"/>
        <w:rPr>
          <w:ins w:id="259" w:author="Unknown"/>
          <w:color w:val="333333"/>
        </w:rPr>
      </w:pPr>
      <w:ins w:id="260" w:author="Unknown">
        <w:r>
          <w:rPr>
            <w:color w:val="333333"/>
          </w:rPr>
          <w:t xml:space="preserve">        };</w:t>
        </w:r>
      </w:ins>
    </w:p>
    <w:p w:rsidR="004F734F" w:rsidRDefault="004F734F" w:rsidP="004F734F">
      <w:pPr>
        <w:pStyle w:val="HTMLPreformatted"/>
        <w:spacing w:line="272" w:lineRule="atLeast"/>
        <w:rPr>
          <w:ins w:id="261" w:author="Unknown"/>
          <w:color w:val="333333"/>
        </w:rPr>
      </w:pPr>
    </w:p>
    <w:p w:rsidR="004F734F" w:rsidRDefault="004F734F" w:rsidP="004F734F">
      <w:pPr>
        <w:pStyle w:val="HTMLPreformatted"/>
        <w:spacing w:line="272" w:lineRule="atLeast"/>
        <w:rPr>
          <w:ins w:id="262" w:author="Unknown"/>
          <w:color w:val="333333"/>
        </w:rPr>
      </w:pPr>
      <w:ins w:id="263" w:author="Unknown">
        <w:r>
          <w:rPr>
            <w:color w:val="333333"/>
          </w:rPr>
          <w:t xml:space="preserve">        </w:t>
        </w:r>
        <w:r>
          <w:rPr>
            <w:color w:val="888888"/>
          </w:rPr>
          <w:t xml:space="preserve">// </w:t>
        </w:r>
        <w:proofErr w:type="gramStart"/>
        <w:r>
          <w:rPr>
            <w:color w:val="888888"/>
          </w:rPr>
          <w:t>Creating</w:t>
        </w:r>
        <w:proofErr w:type="gramEnd"/>
        <w:r>
          <w:rPr>
            <w:color w:val="888888"/>
          </w:rPr>
          <w:t xml:space="preserve"> three threads</w:t>
        </w:r>
      </w:ins>
    </w:p>
    <w:p w:rsidR="004F734F" w:rsidRDefault="004F734F" w:rsidP="004F734F">
      <w:pPr>
        <w:pStyle w:val="HTMLPreformatted"/>
        <w:spacing w:line="272" w:lineRule="atLeast"/>
        <w:rPr>
          <w:ins w:id="264" w:author="Unknown"/>
          <w:color w:val="333333"/>
        </w:rPr>
      </w:pPr>
      <w:ins w:id="265" w:author="Unknown">
        <w:r>
          <w:rPr>
            <w:color w:val="333333"/>
          </w:rPr>
          <w:lastRenderedPageBreak/>
          <w:t xml:space="preserve">        Thread t1 = </w:t>
        </w:r>
        <w:r>
          <w:rPr>
            <w:b/>
            <w:bCs/>
            <w:color w:val="008800"/>
          </w:rPr>
          <w:t>new</w:t>
        </w:r>
        <w:r>
          <w:rPr>
            <w:color w:val="333333"/>
          </w:rPr>
          <w:t xml:space="preserve"> Thread(r, </w:t>
        </w:r>
        <w:r>
          <w:rPr>
            <w:color w:val="333333"/>
            <w:shd w:val="clear" w:color="auto" w:fill="FFF0F0"/>
          </w:rPr>
          <w:t>"T1"</w:t>
        </w:r>
        <w:r>
          <w:rPr>
            <w:color w:val="333333"/>
          </w:rPr>
          <w:t>);</w:t>
        </w:r>
      </w:ins>
    </w:p>
    <w:p w:rsidR="004F734F" w:rsidRDefault="004F734F" w:rsidP="004F734F">
      <w:pPr>
        <w:pStyle w:val="HTMLPreformatted"/>
        <w:spacing w:line="272" w:lineRule="atLeast"/>
        <w:rPr>
          <w:ins w:id="266" w:author="Unknown"/>
          <w:color w:val="333333"/>
        </w:rPr>
      </w:pPr>
      <w:ins w:id="267" w:author="Unknown">
        <w:r>
          <w:rPr>
            <w:color w:val="333333"/>
          </w:rPr>
          <w:t xml:space="preserve">        Thread t2 = </w:t>
        </w:r>
        <w:r>
          <w:rPr>
            <w:b/>
            <w:bCs/>
            <w:color w:val="008800"/>
          </w:rPr>
          <w:t>new</w:t>
        </w:r>
        <w:r>
          <w:rPr>
            <w:color w:val="333333"/>
          </w:rPr>
          <w:t xml:space="preserve"> Thread(r, </w:t>
        </w:r>
        <w:r>
          <w:rPr>
            <w:color w:val="333333"/>
            <w:shd w:val="clear" w:color="auto" w:fill="FFF0F0"/>
          </w:rPr>
          <w:t>"T2"</w:t>
        </w:r>
        <w:r>
          <w:rPr>
            <w:color w:val="333333"/>
          </w:rPr>
          <w:t>);</w:t>
        </w:r>
      </w:ins>
    </w:p>
    <w:p w:rsidR="004F734F" w:rsidRDefault="004F734F" w:rsidP="004F734F">
      <w:pPr>
        <w:pStyle w:val="HTMLPreformatted"/>
        <w:spacing w:line="272" w:lineRule="atLeast"/>
        <w:rPr>
          <w:ins w:id="268" w:author="Unknown"/>
          <w:color w:val="333333"/>
        </w:rPr>
      </w:pPr>
      <w:ins w:id="269" w:author="Unknown">
        <w:r>
          <w:rPr>
            <w:color w:val="333333"/>
          </w:rPr>
          <w:t xml:space="preserve">        Thread t3 = </w:t>
        </w:r>
        <w:r>
          <w:rPr>
            <w:b/>
            <w:bCs/>
            <w:color w:val="008800"/>
          </w:rPr>
          <w:t>new</w:t>
        </w:r>
        <w:r>
          <w:rPr>
            <w:color w:val="333333"/>
          </w:rPr>
          <w:t xml:space="preserve"> Thread(r, </w:t>
        </w:r>
        <w:r>
          <w:rPr>
            <w:color w:val="333333"/>
            <w:shd w:val="clear" w:color="auto" w:fill="FFF0F0"/>
          </w:rPr>
          <w:t>"T3"</w:t>
        </w:r>
        <w:r>
          <w:rPr>
            <w:color w:val="333333"/>
          </w:rPr>
          <w:t>);</w:t>
        </w:r>
      </w:ins>
    </w:p>
    <w:p w:rsidR="004F734F" w:rsidRDefault="004F734F" w:rsidP="004F734F">
      <w:pPr>
        <w:pStyle w:val="HTMLPreformatted"/>
        <w:spacing w:line="272" w:lineRule="atLeast"/>
        <w:rPr>
          <w:ins w:id="270" w:author="Unknown"/>
          <w:color w:val="333333"/>
        </w:rPr>
      </w:pPr>
    </w:p>
    <w:p w:rsidR="004F734F" w:rsidRDefault="004F734F" w:rsidP="004F734F">
      <w:pPr>
        <w:pStyle w:val="HTMLPreformatted"/>
        <w:spacing w:line="272" w:lineRule="atLeast"/>
        <w:rPr>
          <w:ins w:id="271" w:author="Unknown"/>
          <w:color w:val="333333"/>
        </w:rPr>
      </w:pPr>
      <w:ins w:id="272" w:author="Unknown">
        <w:r>
          <w:rPr>
            <w:color w:val="333333"/>
          </w:rPr>
          <w:t xml:space="preserve">        </w:t>
        </w:r>
        <w:r>
          <w:rPr>
            <w:color w:val="888888"/>
          </w:rPr>
          <w:t>//starting all threads</w:t>
        </w:r>
      </w:ins>
    </w:p>
    <w:p w:rsidR="004F734F" w:rsidRDefault="004F734F" w:rsidP="004F734F">
      <w:pPr>
        <w:pStyle w:val="HTMLPreformatted"/>
        <w:spacing w:line="272" w:lineRule="atLeast"/>
        <w:rPr>
          <w:ins w:id="273" w:author="Unknown"/>
          <w:color w:val="333333"/>
        </w:rPr>
      </w:pPr>
      <w:ins w:id="274" w:author="Unknown">
        <w:r>
          <w:rPr>
            <w:color w:val="333333"/>
          </w:rPr>
          <w:t xml:space="preserve">        </w:t>
        </w:r>
        <w:proofErr w:type="gramStart"/>
        <w:r>
          <w:rPr>
            <w:color w:val="333333"/>
          </w:rPr>
          <w:t>t1.</w:t>
        </w:r>
        <w:r>
          <w:rPr>
            <w:color w:val="0000CC"/>
          </w:rPr>
          <w:t>start</w:t>
        </w:r>
        <w:r>
          <w:rPr>
            <w:color w:val="333333"/>
          </w:rPr>
          <w:t>(</w:t>
        </w:r>
        <w:proofErr w:type="gramEnd"/>
        <w:r>
          <w:rPr>
            <w:color w:val="333333"/>
          </w:rPr>
          <w:t>);</w:t>
        </w:r>
      </w:ins>
    </w:p>
    <w:p w:rsidR="004F734F" w:rsidRDefault="004F734F" w:rsidP="004F734F">
      <w:pPr>
        <w:pStyle w:val="HTMLPreformatted"/>
        <w:spacing w:line="272" w:lineRule="atLeast"/>
        <w:rPr>
          <w:ins w:id="275" w:author="Unknown"/>
          <w:color w:val="333333"/>
        </w:rPr>
      </w:pPr>
      <w:ins w:id="276" w:author="Unknown">
        <w:r>
          <w:rPr>
            <w:color w:val="333333"/>
          </w:rPr>
          <w:t xml:space="preserve">        </w:t>
        </w:r>
        <w:proofErr w:type="gramStart"/>
        <w:r>
          <w:rPr>
            <w:color w:val="333333"/>
          </w:rPr>
          <w:t>t2.</w:t>
        </w:r>
        <w:r>
          <w:rPr>
            <w:color w:val="0000CC"/>
          </w:rPr>
          <w:t>start</w:t>
        </w:r>
        <w:r>
          <w:rPr>
            <w:color w:val="333333"/>
          </w:rPr>
          <w:t>(</w:t>
        </w:r>
        <w:proofErr w:type="gramEnd"/>
        <w:r>
          <w:rPr>
            <w:color w:val="333333"/>
          </w:rPr>
          <w:t>);</w:t>
        </w:r>
      </w:ins>
    </w:p>
    <w:p w:rsidR="004F734F" w:rsidRDefault="004F734F" w:rsidP="004F734F">
      <w:pPr>
        <w:pStyle w:val="HTMLPreformatted"/>
        <w:spacing w:line="272" w:lineRule="atLeast"/>
        <w:rPr>
          <w:ins w:id="277" w:author="Unknown"/>
          <w:color w:val="333333"/>
        </w:rPr>
      </w:pPr>
      <w:ins w:id="278" w:author="Unknown">
        <w:r>
          <w:rPr>
            <w:color w:val="333333"/>
          </w:rPr>
          <w:t xml:space="preserve">        </w:t>
        </w:r>
        <w:proofErr w:type="gramStart"/>
        <w:r>
          <w:rPr>
            <w:color w:val="333333"/>
          </w:rPr>
          <w:t>t3.</w:t>
        </w:r>
        <w:r>
          <w:rPr>
            <w:color w:val="0000CC"/>
          </w:rPr>
          <w:t>start</w:t>
        </w:r>
        <w:r>
          <w:rPr>
            <w:color w:val="333333"/>
          </w:rPr>
          <w:t>(</w:t>
        </w:r>
        <w:proofErr w:type="gramEnd"/>
        <w:r>
          <w:rPr>
            <w:color w:val="333333"/>
          </w:rPr>
          <w:t>);</w:t>
        </w:r>
      </w:ins>
    </w:p>
    <w:p w:rsidR="004F734F" w:rsidRDefault="004F734F" w:rsidP="004F734F">
      <w:pPr>
        <w:pStyle w:val="HTMLPreformatted"/>
        <w:spacing w:line="272" w:lineRule="atLeast"/>
        <w:rPr>
          <w:ins w:id="279" w:author="Unknown"/>
          <w:color w:val="333333"/>
        </w:rPr>
      </w:pPr>
      <w:ins w:id="280" w:author="Unknown">
        <w:r>
          <w:rPr>
            <w:color w:val="333333"/>
          </w:rPr>
          <w:t xml:space="preserve">    }</w:t>
        </w:r>
      </w:ins>
    </w:p>
    <w:p w:rsidR="004F734F" w:rsidRDefault="004F734F" w:rsidP="004F734F">
      <w:pPr>
        <w:pStyle w:val="HTMLPreformatted"/>
        <w:spacing w:line="272" w:lineRule="atLeast"/>
        <w:rPr>
          <w:ins w:id="281" w:author="Unknown"/>
          <w:color w:val="333333"/>
        </w:rPr>
      </w:pPr>
      <w:ins w:id="282" w:author="Unknown">
        <w:r>
          <w:rPr>
            <w:color w:val="333333"/>
          </w:rPr>
          <w:t>}</w:t>
        </w:r>
      </w:ins>
    </w:p>
    <w:p w:rsidR="004F734F" w:rsidRDefault="004F734F" w:rsidP="004F734F">
      <w:pPr>
        <w:pStyle w:val="HTMLPreformatted"/>
        <w:spacing w:line="272" w:lineRule="atLeast"/>
        <w:rPr>
          <w:ins w:id="283" w:author="Unknown"/>
          <w:color w:val="333333"/>
        </w:rPr>
      </w:pPr>
      <w:proofErr w:type="gramStart"/>
      <w:ins w:id="284" w:author="Unknown">
        <w:r>
          <w:rPr>
            <w:b/>
            <w:bCs/>
            <w:color w:val="008800"/>
          </w:rPr>
          <w:t>class</w:t>
        </w:r>
        <w:proofErr w:type="gramEnd"/>
        <w:r>
          <w:rPr>
            <w:color w:val="333333"/>
          </w:rPr>
          <w:t xml:space="preserve"> </w:t>
        </w:r>
        <w:r>
          <w:rPr>
            <w:b/>
            <w:bCs/>
            <w:color w:val="BB0066"/>
          </w:rPr>
          <w:t>Counter</w:t>
        </w:r>
        <w:r>
          <w:rPr>
            <w:color w:val="333333"/>
          </w:rPr>
          <w:t xml:space="preserve"> {</w:t>
        </w:r>
      </w:ins>
    </w:p>
    <w:p w:rsidR="004F734F" w:rsidRDefault="004F734F" w:rsidP="004F734F">
      <w:pPr>
        <w:pStyle w:val="HTMLPreformatted"/>
        <w:spacing w:line="272" w:lineRule="atLeast"/>
        <w:rPr>
          <w:ins w:id="285" w:author="Unknown"/>
          <w:color w:val="333333"/>
        </w:rPr>
      </w:pPr>
      <w:ins w:id="286" w:author="Unknown">
        <w:r>
          <w:rPr>
            <w:color w:val="333333"/>
          </w:rPr>
          <w:t xml:space="preserve">    </w:t>
        </w:r>
        <w:proofErr w:type="gramStart"/>
        <w:r>
          <w:rPr>
            <w:b/>
            <w:bCs/>
            <w:color w:val="008800"/>
          </w:rPr>
          <w:t>private</w:t>
        </w:r>
        <w:proofErr w:type="gramEnd"/>
        <w:r>
          <w:rPr>
            <w:color w:val="333333"/>
          </w:rPr>
          <w:t xml:space="preserve"> Lock </w:t>
        </w:r>
        <w:proofErr w:type="spellStart"/>
        <w:r>
          <w:rPr>
            <w:color w:val="333333"/>
          </w:rPr>
          <w:t>lock</w:t>
        </w:r>
        <w:proofErr w:type="spellEnd"/>
        <w:r>
          <w:rPr>
            <w:color w:val="333333"/>
          </w:rPr>
          <w:t xml:space="preserve">; </w:t>
        </w:r>
        <w:r>
          <w:rPr>
            <w:color w:val="888888"/>
          </w:rPr>
          <w:t>// Lock to protect our counter</w:t>
        </w:r>
      </w:ins>
    </w:p>
    <w:p w:rsidR="004F734F" w:rsidRDefault="004F734F" w:rsidP="004F734F">
      <w:pPr>
        <w:pStyle w:val="HTMLPreformatted"/>
        <w:spacing w:line="272" w:lineRule="atLeast"/>
        <w:rPr>
          <w:ins w:id="287" w:author="Unknown"/>
          <w:color w:val="333333"/>
        </w:rPr>
      </w:pPr>
      <w:ins w:id="288" w:author="Unknown">
        <w:r>
          <w:rPr>
            <w:color w:val="333333"/>
          </w:rPr>
          <w:t xml:space="preserve">    </w:t>
        </w:r>
        <w:proofErr w:type="gramStart"/>
        <w:r>
          <w:rPr>
            <w:b/>
            <w:bCs/>
            <w:color w:val="008800"/>
          </w:rPr>
          <w:t>private</w:t>
        </w:r>
        <w:proofErr w:type="gramEnd"/>
        <w:r>
          <w:rPr>
            <w:color w:val="333333"/>
          </w:rPr>
          <w:t xml:space="preserve"> </w:t>
        </w:r>
        <w:proofErr w:type="spellStart"/>
        <w:r>
          <w:rPr>
            <w:b/>
            <w:bCs/>
            <w:color w:val="333399"/>
          </w:rPr>
          <w:t>int</w:t>
        </w:r>
        <w:proofErr w:type="spellEnd"/>
        <w:r>
          <w:rPr>
            <w:color w:val="333333"/>
          </w:rPr>
          <w:t xml:space="preserve"> count; </w:t>
        </w:r>
        <w:r>
          <w:rPr>
            <w:color w:val="888888"/>
          </w:rPr>
          <w:t>// Integer to hold count</w:t>
        </w:r>
      </w:ins>
    </w:p>
    <w:p w:rsidR="004F734F" w:rsidRDefault="004F734F" w:rsidP="004F734F">
      <w:pPr>
        <w:pStyle w:val="HTMLPreformatted"/>
        <w:spacing w:line="272" w:lineRule="atLeast"/>
        <w:rPr>
          <w:ins w:id="289" w:author="Unknown"/>
          <w:color w:val="333333"/>
        </w:rPr>
      </w:pPr>
    </w:p>
    <w:p w:rsidR="004F734F" w:rsidRDefault="004F734F" w:rsidP="004F734F">
      <w:pPr>
        <w:pStyle w:val="HTMLPreformatted"/>
        <w:spacing w:line="272" w:lineRule="atLeast"/>
        <w:rPr>
          <w:ins w:id="290" w:author="Unknown"/>
          <w:color w:val="333333"/>
        </w:rPr>
      </w:pPr>
      <w:ins w:id="291" w:author="Unknown">
        <w:r>
          <w:rPr>
            <w:color w:val="333333"/>
          </w:rPr>
          <w:t xml:space="preserve">    </w:t>
        </w:r>
        <w:proofErr w:type="gramStart"/>
        <w:r>
          <w:rPr>
            <w:b/>
            <w:bCs/>
            <w:color w:val="008800"/>
          </w:rPr>
          <w:t>public</w:t>
        </w:r>
        <w:proofErr w:type="gramEnd"/>
        <w:r>
          <w:rPr>
            <w:color w:val="333333"/>
          </w:rPr>
          <w:t xml:space="preserve"> </w:t>
        </w:r>
        <w:r>
          <w:rPr>
            <w:b/>
            <w:bCs/>
            <w:color w:val="0066BB"/>
          </w:rPr>
          <w:t>Counter</w:t>
        </w:r>
        <w:r>
          <w:rPr>
            <w:color w:val="333333"/>
          </w:rPr>
          <w:t xml:space="preserve">(Lock </w:t>
        </w:r>
        <w:proofErr w:type="spellStart"/>
        <w:r>
          <w:rPr>
            <w:color w:val="333333"/>
          </w:rPr>
          <w:t>myLock</w:t>
        </w:r>
        <w:proofErr w:type="spellEnd"/>
        <w:r>
          <w:rPr>
            <w:color w:val="333333"/>
          </w:rPr>
          <w:t>) {</w:t>
        </w:r>
      </w:ins>
    </w:p>
    <w:p w:rsidR="004F734F" w:rsidRDefault="004F734F" w:rsidP="004F734F">
      <w:pPr>
        <w:pStyle w:val="HTMLPreformatted"/>
        <w:spacing w:line="272" w:lineRule="atLeast"/>
        <w:rPr>
          <w:ins w:id="292" w:author="Unknown"/>
          <w:color w:val="333333"/>
        </w:rPr>
      </w:pPr>
      <w:ins w:id="293" w:author="Unknown">
        <w:r>
          <w:rPr>
            <w:color w:val="333333"/>
          </w:rPr>
          <w:t xml:space="preserve">        </w:t>
        </w:r>
        <w:proofErr w:type="spellStart"/>
        <w:r>
          <w:rPr>
            <w:b/>
            <w:bCs/>
            <w:color w:val="008800"/>
          </w:rPr>
          <w:t>this</w:t>
        </w:r>
        <w:r>
          <w:rPr>
            <w:color w:val="333333"/>
          </w:rPr>
          <w:t>.</w:t>
        </w:r>
        <w:r>
          <w:rPr>
            <w:color w:val="0000CC"/>
          </w:rPr>
          <w:t>lock</w:t>
        </w:r>
        <w:proofErr w:type="spellEnd"/>
        <w:r>
          <w:rPr>
            <w:color w:val="333333"/>
          </w:rPr>
          <w:t xml:space="preserve"> = </w:t>
        </w:r>
        <w:proofErr w:type="spellStart"/>
        <w:r>
          <w:rPr>
            <w:color w:val="333333"/>
          </w:rPr>
          <w:t>myLock</w:t>
        </w:r>
        <w:proofErr w:type="spellEnd"/>
        <w:r>
          <w:rPr>
            <w:color w:val="333333"/>
          </w:rPr>
          <w:t>;</w:t>
        </w:r>
      </w:ins>
    </w:p>
    <w:p w:rsidR="004F734F" w:rsidRDefault="004F734F" w:rsidP="004F734F">
      <w:pPr>
        <w:pStyle w:val="HTMLPreformatted"/>
        <w:spacing w:line="272" w:lineRule="atLeast"/>
        <w:rPr>
          <w:ins w:id="294" w:author="Unknown"/>
          <w:color w:val="333333"/>
        </w:rPr>
      </w:pPr>
      <w:ins w:id="295" w:author="Unknown">
        <w:r>
          <w:rPr>
            <w:color w:val="333333"/>
          </w:rPr>
          <w:t xml:space="preserve">    }</w:t>
        </w:r>
      </w:ins>
    </w:p>
    <w:p w:rsidR="004F734F" w:rsidRDefault="004F734F" w:rsidP="004F734F">
      <w:pPr>
        <w:pStyle w:val="HTMLPreformatted"/>
        <w:spacing w:line="272" w:lineRule="atLeast"/>
        <w:rPr>
          <w:ins w:id="296" w:author="Unknown"/>
          <w:color w:val="333333"/>
        </w:rPr>
      </w:pPr>
    </w:p>
    <w:p w:rsidR="004F734F" w:rsidRDefault="004F734F" w:rsidP="004F734F">
      <w:pPr>
        <w:pStyle w:val="HTMLPreformatted"/>
        <w:spacing w:line="272" w:lineRule="atLeast"/>
        <w:rPr>
          <w:ins w:id="297" w:author="Unknown"/>
          <w:color w:val="333333"/>
        </w:rPr>
      </w:pPr>
      <w:ins w:id="298" w:author="Unknown">
        <w:r>
          <w:rPr>
            <w:color w:val="333333"/>
          </w:rPr>
          <w:t xml:space="preserve">    </w:t>
        </w:r>
        <w:proofErr w:type="gramStart"/>
        <w:r>
          <w:rPr>
            <w:b/>
            <w:bCs/>
            <w:color w:val="008800"/>
          </w:rPr>
          <w:t>public</w:t>
        </w:r>
        <w:proofErr w:type="gramEnd"/>
        <w:r>
          <w:rPr>
            <w:color w:val="333333"/>
          </w:rPr>
          <w:t xml:space="preserve"> </w:t>
        </w:r>
        <w:r>
          <w:rPr>
            <w:b/>
            <w:bCs/>
            <w:color w:val="008800"/>
          </w:rPr>
          <w:t>final</w:t>
        </w:r>
        <w:r>
          <w:rPr>
            <w:color w:val="333333"/>
          </w:rPr>
          <w:t xml:space="preserve"> </w:t>
        </w:r>
        <w:proofErr w:type="spellStart"/>
        <w:r>
          <w:rPr>
            <w:b/>
            <w:bCs/>
            <w:color w:val="333399"/>
          </w:rPr>
          <w:t>int</w:t>
        </w:r>
        <w:proofErr w:type="spellEnd"/>
        <w:r>
          <w:rPr>
            <w:color w:val="333333"/>
          </w:rPr>
          <w:t xml:space="preserve"> </w:t>
        </w:r>
        <w:proofErr w:type="spellStart"/>
        <w:r>
          <w:rPr>
            <w:b/>
            <w:bCs/>
            <w:color w:val="0066BB"/>
          </w:rPr>
          <w:t>getCount</w:t>
        </w:r>
        <w:proofErr w:type="spellEnd"/>
        <w:r>
          <w:rPr>
            <w:color w:val="333333"/>
          </w:rPr>
          <w:t>() {</w:t>
        </w:r>
      </w:ins>
    </w:p>
    <w:p w:rsidR="004F734F" w:rsidRDefault="004F734F" w:rsidP="004F734F">
      <w:pPr>
        <w:pStyle w:val="HTMLPreformatted"/>
        <w:spacing w:line="272" w:lineRule="atLeast"/>
        <w:rPr>
          <w:ins w:id="299" w:author="Unknown"/>
          <w:color w:val="333333"/>
        </w:rPr>
      </w:pPr>
      <w:ins w:id="300" w:author="Unknown">
        <w:r>
          <w:rPr>
            <w:color w:val="333333"/>
          </w:rPr>
          <w:t xml:space="preserve">        </w:t>
        </w:r>
        <w:proofErr w:type="spellStart"/>
        <w:proofErr w:type="gramStart"/>
        <w:r>
          <w:rPr>
            <w:color w:val="333333"/>
          </w:rPr>
          <w:t>lock.</w:t>
        </w:r>
        <w:r>
          <w:rPr>
            <w:color w:val="0000CC"/>
          </w:rPr>
          <w:t>lock</w:t>
        </w:r>
        <w:proofErr w:type="spellEnd"/>
        <w:r>
          <w:rPr>
            <w:color w:val="333333"/>
          </w:rPr>
          <w:t>(</w:t>
        </w:r>
        <w:proofErr w:type="gramEnd"/>
        <w:r>
          <w:rPr>
            <w:color w:val="333333"/>
          </w:rPr>
          <w:t>);</w:t>
        </w:r>
      </w:ins>
    </w:p>
    <w:p w:rsidR="004F734F" w:rsidRDefault="004F734F" w:rsidP="004F734F">
      <w:pPr>
        <w:pStyle w:val="HTMLPreformatted"/>
        <w:spacing w:line="272" w:lineRule="atLeast"/>
        <w:rPr>
          <w:ins w:id="301" w:author="Unknown"/>
          <w:color w:val="333333"/>
        </w:rPr>
      </w:pPr>
      <w:ins w:id="302" w:author="Unknown">
        <w:r>
          <w:rPr>
            <w:color w:val="333333"/>
          </w:rPr>
          <w:t xml:space="preserve">        </w:t>
        </w:r>
        <w:proofErr w:type="gramStart"/>
        <w:r>
          <w:rPr>
            <w:b/>
            <w:bCs/>
            <w:color w:val="008800"/>
          </w:rPr>
          <w:t>try</w:t>
        </w:r>
        <w:proofErr w:type="gramEnd"/>
        <w:r>
          <w:rPr>
            <w:color w:val="333333"/>
          </w:rPr>
          <w:t xml:space="preserve"> {</w:t>
        </w:r>
      </w:ins>
    </w:p>
    <w:p w:rsidR="004F734F" w:rsidRDefault="004F734F" w:rsidP="004F734F">
      <w:pPr>
        <w:pStyle w:val="HTMLPreformatted"/>
        <w:spacing w:line="272" w:lineRule="atLeast"/>
        <w:rPr>
          <w:ins w:id="303" w:author="Unknown"/>
          <w:color w:val="333333"/>
        </w:rPr>
      </w:pPr>
      <w:ins w:id="304" w:author="Unknown">
        <w:r>
          <w:rPr>
            <w:color w:val="333333"/>
          </w:rPr>
          <w:t xml:space="preserve">            </w:t>
        </w:r>
        <w:proofErr w:type="gramStart"/>
        <w:r>
          <w:rPr>
            <w:color w:val="333333"/>
          </w:rPr>
          <w:t>count</w:t>
        </w:r>
        <w:proofErr w:type="gramEnd"/>
        <w:r>
          <w:rPr>
            <w:color w:val="333333"/>
          </w:rPr>
          <w:t>++;</w:t>
        </w:r>
      </w:ins>
    </w:p>
    <w:p w:rsidR="004F734F" w:rsidRDefault="004F734F" w:rsidP="004F734F">
      <w:pPr>
        <w:pStyle w:val="HTMLPreformatted"/>
        <w:spacing w:line="272" w:lineRule="atLeast"/>
        <w:rPr>
          <w:ins w:id="305" w:author="Unknown"/>
          <w:color w:val="333333"/>
        </w:rPr>
      </w:pPr>
      <w:ins w:id="306" w:author="Unknown">
        <w:r>
          <w:rPr>
            <w:color w:val="333333"/>
          </w:rPr>
          <w:t xml:space="preserve">            </w:t>
        </w:r>
        <w:proofErr w:type="gramStart"/>
        <w:r>
          <w:rPr>
            <w:b/>
            <w:bCs/>
            <w:color w:val="008800"/>
          </w:rPr>
          <w:t>return</w:t>
        </w:r>
        <w:proofErr w:type="gramEnd"/>
        <w:r>
          <w:rPr>
            <w:color w:val="333333"/>
          </w:rPr>
          <w:t xml:space="preserve"> count;</w:t>
        </w:r>
      </w:ins>
    </w:p>
    <w:p w:rsidR="004F734F" w:rsidRDefault="004F734F" w:rsidP="004F734F">
      <w:pPr>
        <w:pStyle w:val="HTMLPreformatted"/>
        <w:spacing w:line="272" w:lineRule="atLeast"/>
        <w:rPr>
          <w:ins w:id="307" w:author="Unknown"/>
          <w:color w:val="333333"/>
        </w:rPr>
      </w:pPr>
      <w:ins w:id="308" w:author="Unknown">
        <w:r>
          <w:rPr>
            <w:color w:val="333333"/>
          </w:rPr>
          <w:t xml:space="preserve">        } </w:t>
        </w:r>
        <w:r>
          <w:rPr>
            <w:b/>
            <w:bCs/>
            <w:color w:val="008800"/>
          </w:rPr>
          <w:t>finally</w:t>
        </w:r>
        <w:r>
          <w:rPr>
            <w:color w:val="333333"/>
          </w:rPr>
          <w:t xml:space="preserve"> {</w:t>
        </w:r>
      </w:ins>
    </w:p>
    <w:p w:rsidR="004F734F" w:rsidRDefault="004F734F" w:rsidP="004F734F">
      <w:pPr>
        <w:pStyle w:val="HTMLPreformatted"/>
        <w:spacing w:line="272" w:lineRule="atLeast"/>
        <w:rPr>
          <w:ins w:id="309" w:author="Unknown"/>
          <w:color w:val="333333"/>
        </w:rPr>
      </w:pPr>
      <w:ins w:id="310" w:author="Unknown">
        <w:r>
          <w:rPr>
            <w:color w:val="333333"/>
          </w:rPr>
          <w:t xml:space="preserve">            </w:t>
        </w:r>
        <w:proofErr w:type="spellStart"/>
        <w:proofErr w:type="gramStart"/>
        <w:r>
          <w:rPr>
            <w:color w:val="333333"/>
          </w:rPr>
          <w:t>lock.</w:t>
        </w:r>
        <w:r>
          <w:rPr>
            <w:color w:val="0000CC"/>
          </w:rPr>
          <w:t>unlock</w:t>
        </w:r>
        <w:proofErr w:type="spellEnd"/>
        <w:r>
          <w:rPr>
            <w:color w:val="333333"/>
          </w:rPr>
          <w:t>(</w:t>
        </w:r>
        <w:proofErr w:type="gramEnd"/>
        <w:r>
          <w:rPr>
            <w:color w:val="333333"/>
          </w:rPr>
          <w:t>);</w:t>
        </w:r>
      </w:ins>
    </w:p>
    <w:p w:rsidR="004F734F" w:rsidRDefault="004F734F" w:rsidP="004F734F">
      <w:pPr>
        <w:pStyle w:val="HTMLPreformatted"/>
        <w:spacing w:line="272" w:lineRule="atLeast"/>
        <w:rPr>
          <w:ins w:id="311" w:author="Unknown"/>
          <w:color w:val="333333"/>
        </w:rPr>
      </w:pPr>
      <w:ins w:id="312" w:author="Unknown">
        <w:r>
          <w:rPr>
            <w:color w:val="333333"/>
          </w:rPr>
          <w:t xml:space="preserve">        }</w:t>
        </w:r>
      </w:ins>
    </w:p>
    <w:p w:rsidR="004F734F" w:rsidRDefault="004F734F" w:rsidP="004F734F">
      <w:pPr>
        <w:pStyle w:val="HTMLPreformatted"/>
        <w:spacing w:line="272" w:lineRule="atLeast"/>
        <w:rPr>
          <w:ins w:id="313" w:author="Unknown"/>
          <w:color w:val="333333"/>
        </w:rPr>
      </w:pPr>
      <w:ins w:id="314" w:author="Unknown">
        <w:r>
          <w:rPr>
            <w:color w:val="333333"/>
          </w:rPr>
          <w:t xml:space="preserve">        </w:t>
        </w:r>
      </w:ins>
    </w:p>
    <w:p w:rsidR="004F734F" w:rsidRDefault="004F734F" w:rsidP="004F734F">
      <w:pPr>
        <w:pStyle w:val="HTMLPreformatted"/>
        <w:spacing w:line="272" w:lineRule="atLeast"/>
        <w:rPr>
          <w:ins w:id="315" w:author="Unknown"/>
          <w:color w:val="333333"/>
        </w:rPr>
      </w:pPr>
      <w:ins w:id="316" w:author="Unknown">
        <w:r>
          <w:rPr>
            <w:color w:val="333333"/>
          </w:rPr>
          <w:t xml:space="preserve">    }</w:t>
        </w:r>
      </w:ins>
    </w:p>
    <w:p w:rsidR="004F734F" w:rsidRDefault="004F734F" w:rsidP="004F734F">
      <w:pPr>
        <w:pStyle w:val="HTMLPreformatted"/>
        <w:spacing w:line="272" w:lineRule="atLeast"/>
        <w:rPr>
          <w:ins w:id="317" w:author="Unknown"/>
          <w:color w:val="333333"/>
        </w:rPr>
      </w:pPr>
      <w:ins w:id="318" w:author="Unknown">
        <w:r>
          <w:rPr>
            <w:color w:val="333333"/>
          </w:rPr>
          <w:t>}</w:t>
        </w:r>
      </w:ins>
    </w:p>
    <w:p w:rsidR="004F734F" w:rsidRDefault="004F734F" w:rsidP="004F734F">
      <w:pPr>
        <w:pStyle w:val="HTMLPreformatted"/>
        <w:spacing w:line="272" w:lineRule="atLeast"/>
        <w:rPr>
          <w:ins w:id="319" w:author="Unknown"/>
          <w:color w:val="333333"/>
        </w:rPr>
      </w:pPr>
      <w:ins w:id="320" w:author="Unknown">
        <w:r>
          <w:rPr>
            <w:b/>
            <w:bCs/>
            <w:color w:val="997700"/>
          </w:rPr>
          <w:t>Output:</w:t>
        </w:r>
      </w:ins>
    </w:p>
    <w:p w:rsidR="004F734F" w:rsidRDefault="004F734F" w:rsidP="004F734F">
      <w:pPr>
        <w:pStyle w:val="HTMLPreformatted"/>
        <w:spacing w:line="272" w:lineRule="atLeast"/>
        <w:rPr>
          <w:ins w:id="321" w:author="Unknown"/>
          <w:color w:val="333333"/>
        </w:rPr>
      </w:pPr>
      <w:ins w:id="322" w:author="Unknown">
        <w:r>
          <w:rPr>
            <w:color w:val="333333"/>
          </w:rPr>
          <w:t xml:space="preserve">Count at thread T1 is </w:t>
        </w:r>
        <w:r>
          <w:rPr>
            <w:b/>
            <w:bCs/>
            <w:color w:val="0000DD"/>
          </w:rPr>
          <w:t>1</w:t>
        </w:r>
      </w:ins>
    </w:p>
    <w:p w:rsidR="004F734F" w:rsidRDefault="004F734F" w:rsidP="004F734F">
      <w:pPr>
        <w:pStyle w:val="HTMLPreformatted"/>
        <w:spacing w:line="272" w:lineRule="atLeast"/>
        <w:rPr>
          <w:ins w:id="323" w:author="Unknown"/>
          <w:color w:val="333333"/>
        </w:rPr>
      </w:pPr>
      <w:ins w:id="324" w:author="Unknown">
        <w:r>
          <w:rPr>
            <w:color w:val="333333"/>
          </w:rPr>
          <w:t xml:space="preserve">Count at thread T2 is </w:t>
        </w:r>
        <w:r>
          <w:rPr>
            <w:b/>
            <w:bCs/>
            <w:color w:val="0000DD"/>
          </w:rPr>
          <w:t>2</w:t>
        </w:r>
      </w:ins>
    </w:p>
    <w:p w:rsidR="004F734F" w:rsidRDefault="004F734F" w:rsidP="004F734F">
      <w:pPr>
        <w:pStyle w:val="HTMLPreformatted"/>
        <w:spacing w:line="272" w:lineRule="atLeast"/>
        <w:rPr>
          <w:ins w:id="325" w:author="Unknown"/>
          <w:color w:val="333333"/>
        </w:rPr>
      </w:pPr>
      <w:ins w:id="326" w:author="Unknown">
        <w:r>
          <w:rPr>
            <w:color w:val="333333"/>
          </w:rPr>
          <w:t xml:space="preserve">Count at thread T3 is </w:t>
        </w:r>
        <w:r>
          <w:rPr>
            <w:b/>
            <w:bCs/>
            <w:color w:val="0000DD"/>
          </w:rPr>
          <w:t>3</w:t>
        </w:r>
      </w:ins>
    </w:p>
    <w:p w:rsidR="004F734F" w:rsidRDefault="004F734F" w:rsidP="004F734F">
      <w:pPr>
        <w:rPr>
          <w:ins w:id="327" w:author="Unknown"/>
        </w:rPr>
      </w:pPr>
      <w:ins w:id="328" w:author="Unknown">
        <w:r>
          <w:br/>
        </w:r>
        <w:r>
          <w:br/>
          <w:t xml:space="preserve">You can even put a long loop inside </w:t>
        </w:r>
        <w:proofErr w:type="spellStart"/>
        <w:r>
          <w:t>Runnable's</w:t>
        </w:r>
        <w:proofErr w:type="spellEnd"/>
        <w:r>
          <w:t xml:space="preserve"> </w:t>
        </w:r>
        <w:r>
          <w:rPr>
            <w:rFonts w:ascii="Courier New" w:hAnsi="Courier New" w:cs="Courier New"/>
          </w:rPr>
          <w:t>run()</w:t>
        </w:r>
        <w:r>
          <w:t xml:space="preserve"> method to call </w:t>
        </w:r>
        <w:proofErr w:type="spellStart"/>
        <w:r>
          <w:rPr>
            <w:rFonts w:ascii="Courier New" w:hAnsi="Courier New" w:cs="Courier New"/>
          </w:rPr>
          <w:t>getCount</w:t>
        </w:r>
        <w:proofErr w:type="spellEnd"/>
        <w:r>
          <w:rPr>
            <w:rFonts w:ascii="Courier New" w:hAnsi="Courier New" w:cs="Courier New"/>
          </w:rPr>
          <w:t>()</w:t>
        </w:r>
        <w:r>
          <w:t xml:space="preserve"> numerous time, if you see a duplicate means there is a problem with your code, but without any duplicate means it’s working fine.</w:t>
        </w:r>
      </w:ins>
    </w:p>
    <w:p w:rsidR="004F734F" w:rsidRDefault="004F734F" w:rsidP="004F734F">
      <w:pPr>
        <w:jc w:val="center"/>
        <w:rPr>
          <w:ins w:id="329" w:author="Unknown"/>
        </w:rPr>
      </w:pPr>
      <w:r>
        <w:rPr>
          <w:noProof/>
          <w:color w:val="0000FF"/>
        </w:rPr>
        <w:lastRenderedPageBreak/>
        <w:drawing>
          <wp:inline distT="0" distB="0" distL="0" distR="0">
            <wp:extent cx="6092190" cy="5347970"/>
            <wp:effectExtent l="19050" t="0" r="3810" b="0"/>
            <wp:docPr id="7" name="Picture 7" descr="How to use Lock and ReentrantLock in Java with Examp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Lock and ReentrantLock in Java with Example">
                      <a:hlinkClick r:id="rId36"/>
                    </pic:cNvPr>
                    <pic:cNvPicPr>
                      <a:picLocks noChangeAspect="1" noChangeArrowheads="1"/>
                    </pic:cNvPicPr>
                  </pic:nvPicPr>
                  <pic:blipFill>
                    <a:blip r:embed="rId37"/>
                    <a:srcRect/>
                    <a:stretch>
                      <a:fillRect/>
                    </a:stretch>
                  </pic:blipFill>
                  <pic:spPr bwMode="auto">
                    <a:xfrm>
                      <a:off x="0" y="0"/>
                      <a:ext cx="6092190" cy="5347970"/>
                    </a:xfrm>
                    <a:prstGeom prst="rect">
                      <a:avLst/>
                    </a:prstGeom>
                    <a:noFill/>
                    <a:ln w="9525">
                      <a:noFill/>
                      <a:miter lim="800000"/>
                      <a:headEnd/>
                      <a:tailEnd/>
                    </a:ln>
                  </pic:spPr>
                </pic:pic>
              </a:graphicData>
            </a:graphic>
          </wp:inline>
        </w:drawing>
      </w:r>
    </w:p>
    <w:p w:rsidR="004F734F" w:rsidRDefault="004F734F" w:rsidP="004F734F">
      <w:pPr>
        <w:spacing w:after="240"/>
        <w:rPr>
          <w:ins w:id="330" w:author="Unknown"/>
        </w:rPr>
      </w:pPr>
      <w:ins w:id="331" w:author="Unknown">
        <w:r>
          <w:br/>
        </w:r>
        <w:r>
          <w:br/>
        </w:r>
        <w:r>
          <w:br/>
        </w:r>
        <w:r>
          <w:br/>
        </w:r>
      </w:ins>
    </w:p>
    <w:p w:rsidR="004F734F" w:rsidRDefault="004F734F" w:rsidP="004F734F">
      <w:pPr>
        <w:pStyle w:val="Heading2"/>
        <w:rPr>
          <w:ins w:id="332" w:author="Unknown"/>
        </w:rPr>
      </w:pPr>
      <w:ins w:id="333" w:author="Unknown">
        <w:r>
          <w:rPr>
            <w:u w:val="single"/>
          </w:rPr>
          <w:t>Common Mistakes made by beginners while using Locks in Java</w:t>
        </w:r>
      </w:ins>
    </w:p>
    <w:p w:rsidR="004F734F" w:rsidRDefault="004F734F" w:rsidP="004F734F">
      <w:pPr>
        <w:rPr>
          <w:ins w:id="334" w:author="Unknown"/>
        </w:rPr>
      </w:pPr>
      <w:ins w:id="335" w:author="Unknown">
        <w:r>
          <w:t xml:space="preserve">Here are some of the common mistakes I have observed by looking at Java beginners lock </w:t>
        </w:r>
        <w:proofErr w:type="gramStart"/>
        <w:r>
          <w:t>related code :</w:t>
        </w:r>
        <w:proofErr w:type="gramEnd"/>
        <w:r>
          <w:br/>
        </w:r>
        <w:r>
          <w:br/>
          <w:t xml:space="preserve">1) Instead of sharing lock they provide different locks to each thread. This often happens to them unknowingly because they usually put the lock and guarded block inside </w:t>
        </w:r>
        <w:proofErr w:type="spellStart"/>
        <w:r>
          <w:t>Runnable</w:t>
        </w:r>
        <w:proofErr w:type="spellEnd"/>
        <w:r>
          <w:t xml:space="preserve">, and they pass two </w:t>
        </w:r>
        <w:r>
          <w:fldChar w:fldCharType="begin"/>
        </w:r>
        <w:r>
          <w:instrText xml:space="preserve"> HYPERLINK "http://java67.blogspot.com/2012/08/what-is-thread-and-runnable-in-java.html" </w:instrText>
        </w:r>
        <w:r>
          <w:fldChar w:fldCharType="separate"/>
        </w:r>
        <w:r>
          <w:rPr>
            <w:rStyle w:val="Hyperlink"/>
          </w:rPr>
          <w:t xml:space="preserve">different instances of </w:t>
        </w:r>
        <w:proofErr w:type="spellStart"/>
        <w:r>
          <w:rPr>
            <w:rStyle w:val="Hyperlink"/>
          </w:rPr>
          <w:t>Runnable</w:t>
        </w:r>
        <w:proofErr w:type="spellEnd"/>
        <w:r>
          <w:fldChar w:fldCharType="end"/>
        </w:r>
        <w:r>
          <w:t xml:space="preserve"> to two different threads e.g. where </w:t>
        </w:r>
        <w:proofErr w:type="spellStart"/>
        <w:r>
          <w:rPr>
            <w:rFonts w:ascii="Courier New" w:hAnsi="Courier New" w:cs="Courier New"/>
          </w:rPr>
          <w:t>SimpleLock</w:t>
        </w:r>
        <w:proofErr w:type="spellEnd"/>
        <w:r>
          <w:rPr>
            <w:rFonts w:ascii="Courier New" w:hAnsi="Courier New" w:cs="Courier New"/>
          </w:rPr>
          <w:t xml:space="preserve"> </w:t>
        </w:r>
        <w:r>
          <w:t xml:space="preserve">is a </w:t>
        </w:r>
        <w:proofErr w:type="spellStart"/>
        <w:r>
          <w:rPr>
            <w:rFonts w:ascii="Courier New" w:hAnsi="Courier New" w:cs="Courier New"/>
          </w:rPr>
          <w:t>Runnable</w:t>
        </w:r>
        <w:proofErr w:type="spellEnd"/>
        <w:r>
          <w:t xml:space="preserve">, as shown </w:t>
        </w:r>
        <w:proofErr w:type="gramStart"/>
        <w:r>
          <w:t>below :</w:t>
        </w:r>
        <w:proofErr w:type="gramEnd"/>
      </w:ins>
    </w:p>
    <w:p w:rsidR="004F734F" w:rsidRDefault="004F734F" w:rsidP="004F734F">
      <w:pPr>
        <w:pStyle w:val="HTMLPreformatted"/>
        <w:spacing w:line="272" w:lineRule="atLeast"/>
        <w:rPr>
          <w:ins w:id="336" w:author="Unknown"/>
          <w:color w:val="333333"/>
        </w:rPr>
      </w:pPr>
      <w:ins w:id="337" w:author="Unknown">
        <w:r>
          <w:rPr>
            <w:color w:val="333333"/>
          </w:rPr>
          <w:lastRenderedPageBreak/>
          <w:t xml:space="preserve">Thread </w:t>
        </w:r>
        <w:proofErr w:type="spellStart"/>
        <w:r>
          <w:rPr>
            <w:color w:val="333333"/>
          </w:rPr>
          <w:t>firstThread</w:t>
        </w:r>
        <w:proofErr w:type="spellEnd"/>
        <w:r>
          <w:rPr>
            <w:color w:val="333333"/>
          </w:rPr>
          <w:t xml:space="preserve"> = </w:t>
        </w:r>
        <w:r>
          <w:rPr>
            <w:b/>
            <w:bCs/>
            <w:color w:val="008800"/>
          </w:rPr>
          <w:t>new</w:t>
        </w:r>
        <w:r>
          <w:rPr>
            <w:color w:val="333333"/>
          </w:rPr>
          <w:t xml:space="preserve"> </w:t>
        </w:r>
        <w:proofErr w:type="gramStart"/>
        <w:r>
          <w:rPr>
            <w:color w:val="333333"/>
          </w:rPr>
          <w:t>Thread(</w:t>
        </w:r>
        <w:proofErr w:type="gramEnd"/>
        <w:r>
          <w:rPr>
            <w:b/>
            <w:bCs/>
            <w:color w:val="008800"/>
          </w:rPr>
          <w:t>new</w:t>
        </w:r>
        <w:r>
          <w:rPr>
            <w:color w:val="333333"/>
          </w:rPr>
          <w:t xml:space="preserve"> </w:t>
        </w:r>
        <w:proofErr w:type="spellStart"/>
        <w:r>
          <w:rPr>
            <w:color w:val="333333"/>
          </w:rPr>
          <w:t>SimpleLock</w:t>
        </w:r>
        <w:proofErr w:type="spellEnd"/>
        <w:r>
          <w:rPr>
            <w:color w:val="333333"/>
          </w:rPr>
          <w:t>());</w:t>
        </w:r>
      </w:ins>
    </w:p>
    <w:p w:rsidR="004F734F" w:rsidRDefault="004F734F" w:rsidP="004F734F">
      <w:pPr>
        <w:pStyle w:val="HTMLPreformatted"/>
        <w:spacing w:line="272" w:lineRule="atLeast"/>
        <w:rPr>
          <w:ins w:id="338" w:author="Unknown"/>
          <w:color w:val="333333"/>
        </w:rPr>
      </w:pPr>
      <w:ins w:id="339" w:author="Unknown">
        <w:r>
          <w:rPr>
            <w:color w:val="333333"/>
          </w:rPr>
          <w:t xml:space="preserve">Thread </w:t>
        </w:r>
        <w:proofErr w:type="spellStart"/>
        <w:r>
          <w:rPr>
            <w:color w:val="333333"/>
          </w:rPr>
          <w:t>secondThread</w:t>
        </w:r>
        <w:proofErr w:type="spellEnd"/>
        <w:r>
          <w:rPr>
            <w:color w:val="333333"/>
          </w:rPr>
          <w:t xml:space="preserve"> = </w:t>
        </w:r>
        <w:r>
          <w:rPr>
            <w:b/>
            <w:bCs/>
            <w:color w:val="008800"/>
          </w:rPr>
          <w:t>new</w:t>
        </w:r>
        <w:r>
          <w:rPr>
            <w:color w:val="333333"/>
          </w:rPr>
          <w:t xml:space="preserve"> </w:t>
        </w:r>
        <w:proofErr w:type="gramStart"/>
        <w:r>
          <w:rPr>
            <w:color w:val="333333"/>
          </w:rPr>
          <w:t>Thread(</w:t>
        </w:r>
        <w:proofErr w:type="gramEnd"/>
        <w:r>
          <w:rPr>
            <w:b/>
            <w:bCs/>
            <w:color w:val="008800"/>
          </w:rPr>
          <w:t>new</w:t>
        </w:r>
        <w:r>
          <w:rPr>
            <w:color w:val="333333"/>
          </w:rPr>
          <w:t xml:space="preserve"> </w:t>
        </w:r>
        <w:proofErr w:type="spellStart"/>
        <w:r>
          <w:rPr>
            <w:color w:val="333333"/>
          </w:rPr>
          <w:t>SimpleLock</w:t>
        </w:r>
        <w:proofErr w:type="spellEnd"/>
        <w:r>
          <w:rPr>
            <w:color w:val="333333"/>
          </w:rPr>
          <w:t>());</w:t>
        </w:r>
      </w:ins>
    </w:p>
    <w:p w:rsidR="004F734F" w:rsidRDefault="004F734F" w:rsidP="004F734F">
      <w:pPr>
        <w:pStyle w:val="HTMLPreformatted"/>
        <w:spacing w:line="272" w:lineRule="atLeast"/>
        <w:rPr>
          <w:ins w:id="340" w:author="Unknown"/>
          <w:color w:val="333333"/>
        </w:rPr>
      </w:pPr>
    </w:p>
    <w:p w:rsidR="004F734F" w:rsidRDefault="004F734F" w:rsidP="004F734F">
      <w:pPr>
        <w:pStyle w:val="HTMLPreformatted"/>
        <w:spacing w:line="272" w:lineRule="atLeast"/>
        <w:rPr>
          <w:ins w:id="341" w:author="Unknown"/>
          <w:color w:val="333333"/>
        </w:rPr>
      </w:pPr>
      <w:proofErr w:type="gramStart"/>
      <w:ins w:id="342" w:author="Unknown">
        <w:r>
          <w:rPr>
            <w:b/>
            <w:bCs/>
            <w:color w:val="008800"/>
          </w:rPr>
          <w:t>class</w:t>
        </w:r>
        <w:proofErr w:type="gramEnd"/>
        <w:r>
          <w:rPr>
            <w:color w:val="333333"/>
          </w:rPr>
          <w:t xml:space="preserve"> </w:t>
        </w:r>
        <w:proofErr w:type="spellStart"/>
        <w:r>
          <w:rPr>
            <w:b/>
            <w:bCs/>
            <w:color w:val="BB0066"/>
          </w:rPr>
          <w:t>SimpleLock</w:t>
        </w:r>
        <w:proofErr w:type="spellEnd"/>
        <w:r>
          <w:rPr>
            <w:color w:val="333333"/>
          </w:rPr>
          <w:t xml:space="preserve"> </w:t>
        </w:r>
        <w:r>
          <w:rPr>
            <w:b/>
            <w:bCs/>
            <w:color w:val="008800"/>
          </w:rPr>
          <w:t>implements</w:t>
        </w:r>
        <w:r>
          <w:rPr>
            <w:color w:val="333333"/>
          </w:rPr>
          <w:t xml:space="preserve"> </w:t>
        </w:r>
        <w:proofErr w:type="spellStart"/>
        <w:r>
          <w:rPr>
            <w:color w:val="333333"/>
          </w:rPr>
          <w:t>Runnable</w:t>
        </w:r>
        <w:proofErr w:type="spellEnd"/>
        <w:r>
          <w:rPr>
            <w:color w:val="333333"/>
          </w:rPr>
          <w:t xml:space="preserve"> {</w:t>
        </w:r>
      </w:ins>
    </w:p>
    <w:p w:rsidR="004F734F" w:rsidRDefault="004F734F" w:rsidP="004F734F">
      <w:pPr>
        <w:pStyle w:val="HTMLPreformatted"/>
        <w:spacing w:line="272" w:lineRule="atLeast"/>
        <w:rPr>
          <w:ins w:id="343" w:author="Unknown"/>
          <w:color w:val="333333"/>
        </w:rPr>
      </w:pPr>
      <w:ins w:id="344" w:author="Unknown">
        <w:r>
          <w:rPr>
            <w:color w:val="333333"/>
          </w:rPr>
          <w:t xml:space="preserve">        </w:t>
        </w:r>
        <w:proofErr w:type="gramStart"/>
        <w:r>
          <w:rPr>
            <w:b/>
            <w:bCs/>
            <w:color w:val="008800"/>
          </w:rPr>
          <w:t>private</w:t>
        </w:r>
        <w:proofErr w:type="gramEnd"/>
        <w:r>
          <w:rPr>
            <w:color w:val="333333"/>
          </w:rPr>
          <w:t xml:space="preserve"> Lock </w:t>
        </w:r>
        <w:proofErr w:type="spellStart"/>
        <w:r>
          <w:rPr>
            <w:color w:val="333333"/>
          </w:rPr>
          <w:t>myLock</w:t>
        </w:r>
        <w:proofErr w:type="spellEnd"/>
        <w:r>
          <w:rPr>
            <w:color w:val="333333"/>
          </w:rPr>
          <w:t xml:space="preserve"> = </w:t>
        </w:r>
        <w:r>
          <w:rPr>
            <w:b/>
            <w:bCs/>
            <w:color w:val="008800"/>
          </w:rPr>
          <w:t>new</w:t>
        </w:r>
        <w:r>
          <w:rPr>
            <w:color w:val="333333"/>
          </w:rPr>
          <w:t xml:space="preserve"> </w:t>
        </w:r>
        <w:proofErr w:type="spellStart"/>
        <w:r>
          <w:rPr>
            <w:color w:val="333333"/>
          </w:rPr>
          <w:t>ReentrantLock</w:t>
        </w:r>
        <w:proofErr w:type="spellEnd"/>
        <w:r>
          <w:rPr>
            <w:color w:val="333333"/>
          </w:rPr>
          <w:t>();</w:t>
        </w:r>
      </w:ins>
    </w:p>
    <w:p w:rsidR="004F734F" w:rsidRDefault="004F734F" w:rsidP="004F734F">
      <w:pPr>
        <w:pStyle w:val="HTMLPreformatted"/>
        <w:spacing w:line="272" w:lineRule="atLeast"/>
        <w:rPr>
          <w:ins w:id="345" w:author="Unknown"/>
          <w:color w:val="333333"/>
        </w:rPr>
      </w:pPr>
      <w:ins w:id="346" w:author="Unknown">
        <w:r>
          <w:rPr>
            <w:color w:val="333333"/>
          </w:rPr>
          <w:t xml:space="preserve">        </w:t>
        </w:r>
        <w:proofErr w:type="gramStart"/>
        <w:r>
          <w:rPr>
            <w:b/>
            <w:bCs/>
            <w:color w:val="008800"/>
          </w:rPr>
          <w:t>public</w:t>
        </w:r>
        <w:proofErr w:type="gramEnd"/>
        <w:r>
          <w:rPr>
            <w:color w:val="333333"/>
          </w:rPr>
          <w:t xml:space="preserve"> </w:t>
        </w:r>
        <w:r>
          <w:rPr>
            <w:b/>
            <w:bCs/>
            <w:color w:val="333399"/>
          </w:rPr>
          <w:t>void</w:t>
        </w:r>
        <w:r>
          <w:rPr>
            <w:color w:val="333333"/>
          </w:rPr>
          <w:t xml:space="preserve"> </w:t>
        </w:r>
        <w:proofErr w:type="spellStart"/>
        <w:r>
          <w:rPr>
            <w:b/>
            <w:bCs/>
            <w:color w:val="0066BB"/>
          </w:rPr>
          <w:t>printOutput</w:t>
        </w:r>
        <w:proofErr w:type="spellEnd"/>
        <w:r>
          <w:rPr>
            <w:color w:val="333333"/>
          </w:rPr>
          <w:t>() {</w:t>
        </w:r>
      </w:ins>
    </w:p>
    <w:p w:rsidR="004F734F" w:rsidRDefault="004F734F" w:rsidP="004F734F">
      <w:pPr>
        <w:pStyle w:val="HTMLPreformatted"/>
        <w:spacing w:line="272" w:lineRule="atLeast"/>
        <w:rPr>
          <w:ins w:id="347" w:author="Unknown"/>
          <w:color w:val="333333"/>
        </w:rPr>
      </w:pPr>
      <w:ins w:id="348" w:author="Unknown">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"Hello!"</w:t>
        </w:r>
        <w:r>
          <w:rPr>
            <w:color w:val="333333"/>
          </w:rPr>
          <w:t>);</w:t>
        </w:r>
      </w:ins>
    </w:p>
    <w:p w:rsidR="004F734F" w:rsidRDefault="004F734F" w:rsidP="004F734F">
      <w:pPr>
        <w:pStyle w:val="HTMLPreformatted"/>
        <w:spacing w:line="272" w:lineRule="atLeast"/>
        <w:rPr>
          <w:ins w:id="349" w:author="Unknown"/>
          <w:color w:val="333333"/>
        </w:rPr>
      </w:pPr>
      <w:ins w:id="350" w:author="Unknown">
        <w:r>
          <w:rPr>
            <w:color w:val="333333"/>
          </w:rPr>
          <w:t xml:space="preserve">        }</w:t>
        </w:r>
      </w:ins>
    </w:p>
    <w:p w:rsidR="004F734F" w:rsidRDefault="004F734F" w:rsidP="004F734F">
      <w:pPr>
        <w:pStyle w:val="HTMLPreformatted"/>
        <w:spacing w:line="272" w:lineRule="atLeast"/>
        <w:rPr>
          <w:ins w:id="351" w:author="Unknown"/>
          <w:color w:val="333333"/>
        </w:rPr>
      </w:pPr>
      <w:ins w:id="352" w:author="Unknown">
        <w:r>
          <w:rPr>
            <w:color w:val="333333"/>
          </w:rPr>
          <w:t xml:space="preserve">        </w:t>
        </w:r>
        <w:proofErr w:type="gramStart"/>
        <w:r>
          <w:rPr>
            <w:b/>
            <w:bCs/>
            <w:color w:val="008800"/>
          </w:rPr>
          <w:t>public</w:t>
        </w:r>
        <w:proofErr w:type="gramEnd"/>
        <w:r>
          <w:rPr>
            <w:color w:val="333333"/>
          </w:rPr>
          <w:t xml:space="preserve"> </w:t>
        </w:r>
        <w:r>
          <w:rPr>
            <w:b/>
            <w:bCs/>
            <w:color w:val="333399"/>
          </w:rPr>
          <w:t>void</w:t>
        </w:r>
        <w:r>
          <w:rPr>
            <w:color w:val="333333"/>
          </w:rPr>
          <w:t xml:space="preserve"> </w:t>
        </w:r>
        <w:r>
          <w:rPr>
            <w:b/>
            <w:bCs/>
            <w:color w:val="0066BB"/>
          </w:rPr>
          <w:t>run</w:t>
        </w:r>
        <w:r>
          <w:rPr>
            <w:color w:val="333333"/>
          </w:rPr>
          <w:t>() {</w:t>
        </w:r>
      </w:ins>
    </w:p>
    <w:p w:rsidR="004F734F" w:rsidRDefault="004F734F" w:rsidP="004F734F">
      <w:pPr>
        <w:pStyle w:val="HTMLPreformatted"/>
        <w:spacing w:line="272" w:lineRule="atLeast"/>
        <w:rPr>
          <w:ins w:id="353" w:author="Unknown"/>
          <w:color w:val="333333"/>
        </w:rPr>
      </w:pPr>
      <w:ins w:id="354" w:author="Unknown">
        <w:r>
          <w:rPr>
            <w:color w:val="333333"/>
          </w:rPr>
          <w:t xml:space="preserve">            </w:t>
        </w:r>
        <w:proofErr w:type="gramStart"/>
        <w:r>
          <w:rPr>
            <w:b/>
            <w:bCs/>
            <w:color w:val="008800"/>
          </w:rPr>
          <w:t>if</w:t>
        </w:r>
        <w:proofErr w:type="gramEnd"/>
        <w:r>
          <w:rPr>
            <w:color w:val="333333"/>
          </w:rPr>
          <w:t xml:space="preserve"> (</w:t>
        </w:r>
        <w:proofErr w:type="spellStart"/>
        <w:r>
          <w:rPr>
            <w:color w:val="333333"/>
          </w:rPr>
          <w:t>myLock.</w:t>
        </w:r>
        <w:r>
          <w:rPr>
            <w:color w:val="0000CC"/>
          </w:rPr>
          <w:t>tryLock</w:t>
        </w:r>
        <w:proofErr w:type="spellEnd"/>
        <w:r>
          <w:rPr>
            <w:color w:val="333333"/>
          </w:rPr>
          <w:t>()) {</w:t>
        </w:r>
      </w:ins>
    </w:p>
    <w:p w:rsidR="004F734F" w:rsidRDefault="004F734F" w:rsidP="004F734F">
      <w:pPr>
        <w:pStyle w:val="HTMLPreformatted"/>
        <w:spacing w:line="272" w:lineRule="atLeast"/>
        <w:rPr>
          <w:ins w:id="355" w:author="Unknown"/>
          <w:color w:val="333333"/>
        </w:rPr>
      </w:pPr>
      <w:ins w:id="356" w:author="Unknown">
        <w:r>
          <w:rPr>
            <w:color w:val="333333"/>
          </w:rPr>
          <w:t xml:space="preserve">                </w:t>
        </w:r>
        <w:proofErr w:type="spellStart"/>
        <w:proofErr w:type="gramStart"/>
        <w:r>
          <w:rPr>
            <w:color w:val="333333"/>
          </w:rPr>
          <w:t>myLock.</w:t>
        </w:r>
        <w:r>
          <w:rPr>
            <w:color w:val="0000CC"/>
          </w:rPr>
          <w:t>lock</w:t>
        </w:r>
        <w:proofErr w:type="spellEnd"/>
        <w:r>
          <w:rPr>
            <w:color w:val="333333"/>
          </w:rPr>
          <w:t>(</w:t>
        </w:r>
        <w:proofErr w:type="gramEnd"/>
        <w:r>
          <w:rPr>
            <w:color w:val="333333"/>
          </w:rPr>
          <w:t>);</w:t>
        </w:r>
      </w:ins>
    </w:p>
    <w:p w:rsidR="004F734F" w:rsidRDefault="004F734F" w:rsidP="004F734F">
      <w:pPr>
        <w:pStyle w:val="HTMLPreformatted"/>
        <w:spacing w:line="272" w:lineRule="atLeast"/>
        <w:rPr>
          <w:ins w:id="357" w:author="Unknown"/>
          <w:color w:val="333333"/>
        </w:rPr>
      </w:pPr>
      <w:ins w:id="358" w:author="Unknown">
        <w:r>
          <w:rPr>
            <w:color w:val="333333"/>
          </w:rPr>
          <w:t xml:space="preserve">                </w:t>
        </w:r>
        <w:proofErr w:type="spellStart"/>
        <w:proofErr w:type="gramStart"/>
        <w:r>
          <w:rPr>
            <w:color w:val="333333"/>
          </w:rPr>
          <w:t>printOutput</w:t>
        </w:r>
        <w:proofErr w:type="spellEnd"/>
        <w:r>
          <w:rPr>
            <w:color w:val="333333"/>
          </w:rPr>
          <w:t>(</w:t>
        </w:r>
        <w:proofErr w:type="gramEnd"/>
        <w:r>
          <w:rPr>
            <w:color w:val="333333"/>
          </w:rPr>
          <w:t>);</w:t>
        </w:r>
      </w:ins>
    </w:p>
    <w:p w:rsidR="004F734F" w:rsidRDefault="004F734F" w:rsidP="004F734F">
      <w:pPr>
        <w:pStyle w:val="HTMLPreformatted"/>
        <w:spacing w:line="272" w:lineRule="atLeast"/>
        <w:rPr>
          <w:ins w:id="359" w:author="Unknown"/>
          <w:color w:val="333333"/>
        </w:rPr>
      </w:pPr>
      <w:ins w:id="360" w:author="Unknown">
        <w:r>
          <w:rPr>
            <w:color w:val="333333"/>
          </w:rPr>
          <w:t xml:space="preserve">            </w:t>
        </w:r>
        <w:proofErr w:type="gramStart"/>
        <w:r>
          <w:rPr>
            <w:color w:val="333333"/>
          </w:rPr>
          <w:t>}</w:t>
        </w:r>
        <w:r>
          <w:rPr>
            <w:b/>
            <w:bCs/>
            <w:color w:val="008800"/>
          </w:rPr>
          <w:t>else</w:t>
        </w:r>
        <w:proofErr w:type="gramEnd"/>
      </w:ins>
    </w:p>
    <w:p w:rsidR="004F734F" w:rsidRDefault="004F734F" w:rsidP="004F734F">
      <w:pPr>
        <w:pStyle w:val="HTMLPreformatted"/>
        <w:spacing w:line="272" w:lineRule="atLeast"/>
        <w:rPr>
          <w:ins w:id="361" w:author="Unknown"/>
          <w:color w:val="333333"/>
        </w:rPr>
      </w:pPr>
      <w:ins w:id="362" w:author="Unknown">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"The lock is not accessible."</w:t>
        </w:r>
        <w:r>
          <w:rPr>
            <w:color w:val="333333"/>
          </w:rPr>
          <w:t>);</w:t>
        </w:r>
      </w:ins>
    </w:p>
    <w:p w:rsidR="004F734F" w:rsidRDefault="004F734F" w:rsidP="004F734F">
      <w:pPr>
        <w:pStyle w:val="HTMLPreformatted"/>
        <w:spacing w:line="272" w:lineRule="atLeast"/>
        <w:rPr>
          <w:ins w:id="363" w:author="Unknown"/>
          <w:color w:val="333333"/>
        </w:rPr>
      </w:pPr>
      <w:ins w:id="364" w:author="Unknown">
        <w:r>
          <w:rPr>
            <w:color w:val="333333"/>
          </w:rPr>
          <w:t xml:space="preserve">        }</w:t>
        </w:r>
      </w:ins>
    </w:p>
    <w:p w:rsidR="004F734F" w:rsidRDefault="004F734F" w:rsidP="004F734F">
      <w:pPr>
        <w:pStyle w:val="HTMLPreformatted"/>
        <w:spacing w:line="272" w:lineRule="atLeast"/>
        <w:rPr>
          <w:ins w:id="365" w:author="Unknown"/>
          <w:color w:val="333333"/>
        </w:rPr>
      </w:pPr>
      <w:ins w:id="366" w:author="Unknown">
        <w:r>
          <w:rPr>
            <w:color w:val="333333"/>
          </w:rPr>
          <w:t xml:space="preserve">    }</w:t>
        </w:r>
      </w:ins>
    </w:p>
    <w:p w:rsidR="004F734F" w:rsidRDefault="004F734F" w:rsidP="004F734F">
      <w:pPr>
        <w:rPr>
          <w:ins w:id="367" w:author="Unknown"/>
        </w:rPr>
      </w:pPr>
      <w:ins w:id="368" w:author="Unknown">
        <w:r>
          <w:br/>
          <w:t xml:space="preserve">Since here </w:t>
        </w:r>
        <w:proofErr w:type="spellStart"/>
        <w:r>
          <w:rPr>
            <w:rFonts w:ascii="Courier New" w:hAnsi="Courier New" w:cs="Courier New"/>
          </w:rPr>
          <w:t>myLock</w:t>
        </w:r>
        <w:proofErr w:type="spellEnd"/>
        <w:r>
          <w:t xml:space="preserve"> is instance variable, each instance of </w:t>
        </w:r>
        <w:proofErr w:type="spellStart"/>
        <w:r>
          <w:rPr>
            <w:rFonts w:ascii="Courier New" w:hAnsi="Courier New" w:cs="Courier New"/>
          </w:rPr>
          <w:t>SimpleLock</w:t>
        </w:r>
        <w:proofErr w:type="spellEnd"/>
        <w:r>
          <w:t xml:space="preserve"> has their own </w:t>
        </w:r>
        <w:proofErr w:type="spellStart"/>
        <w:r>
          <w:rPr>
            <w:rFonts w:ascii="Courier New" w:hAnsi="Courier New" w:cs="Courier New"/>
          </w:rPr>
          <w:t>myLock</w:t>
        </w:r>
        <w:proofErr w:type="spellEnd"/>
        <w:r>
          <w:t xml:space="preserve"> instance, which means </w:t>
        </w:r>
        <w:proofErr w:type="spellStart"/>
        <w:r>
          <w:rPr>
            <w:rFonts w:ascii="Courier New" w:hAnsi="Courier New" w:cs="Courier New"/>
          </w:rPr>
          <w:t>firstThread</w:t>
        </w:r>
        <w:proofErr w:type="spellEnd"/>
        <w:r>
          <w:t xml:space="preserve"> and </w:t>
        </w:r>
        <w:proofErr w:type="spellStart"/>
        <w:r>
          <w:rPr>
            <w:rFonts w:ascii="Courier New" w:hAnsi="Courier New" w:cs="Courier New"/>
          </w:rPr>
          <w:t>secondThread</w:t>
        </w:r>
        <w:proofErr w:type="spellEnd"/>
        <w:r>
          <w:t xml:space="preserve"> are using different lock and they can run protected code simultaneously.</w:t>
        </w:r>
        <w:r>
          <w:br/>
        </w:r>
        <w:r>
          <w:br/>
          <w:t xml:space="preserve">2) Second mistake Java beginners do is forget to call </w:t>
        </w:r>
        <w:proofErr w:type="gramStart"/>
        <w:r>
          <w:rPr>
            <w:rFonts w:ascii="Courier New" w:hAnsi="Courier New" w:cs="Courier New"/>
          </w:rPr>
          <w:t>unlock(</w:t>
        </w:r>
        <w:proofErr w:type="gramEnd"/>
        <w:r>
          <w:rPr>
            <w:rFonts w:ascii="Courier New" w:hAnsi="Courier New" w:cs="Courier New"/>
          </w:rPr>
          <w:t>)</w:t>
        </w:r>
        <w:r>
          <w:t xml:space="preserve"> method, just like above example. </w:t>
        </w:r>
        <w:proofErr w:type="gramStart"/>
        <w:r>
          <w:t>without</w:t>
        </w:r>
        <w:proofErr w:type="gramEnd"/>
        <w:r>
          <w:t xml:space="preserve"> calling </w:t>
        </w:r>
        <w:r>
          <w:rPr>
            <w:rFonts w:ascii="Courier New" w:hAnsi="Courier New" w:cs="Courier New"/>
          </w:rPr>
          <w:t>unlock()</w:t>
        </w:r>
        <w:r>
          <w:t xml:space="preserve"> method, Thread will not release its lock and another thread waiting for that lock will never get that. Nothing will happen in this test program, but once you write this kind of code in real application, you will see nasty issues like deadlock, starvation and data corruption.  By the way Lock interface also offers several advantages over synchronized keyword, check </w:t>
        </w:r>
        <w:r>
          <w:fldChar w:fldCharType="begin"/>
        </w:r>
        <w:r>
          <w:instrText xml:space="preserve"> HYPERLINK "http://javarevisited.blogspot.com/2013/03/reentrantlock-example-in-java-synchronized-difference-vs-lock.html" </w:instrText>
        </w:r>
        <w:r>
          <w:fldChar w:fldCharType="separate"/>
        </w:r>
        <w:r>
          <w:rPr>
            <w:rStyle w:val="Hyperlink"/>
          </w:rPr>
          <w:t>here</w:t>
        </w:r>
        <w:r>
          <w:fldChar w:fldCharType="end"/>
        </w:r>
        <w:r>
          <w:t xml:space="preserve"> to learn more.</w:t>
        </w:r>
        <w:r>
          <w:br/>
        </w:r>
        <w:r>
          <w:br/>
          <w:t xml:space="preserve">That's all about </w:t>
        </w:r>
        <w:r>
          <w:rPr>
            <w:b/>
            <w:bCs/>
          </w:rPr>
          <w:t>how to use Locks in multi-threaded Java program for synchronization</w:t>
        </w:r>
        <w:r>
          <w:t xml:space="preserve">. Let me know if you have any </w:t>
        </w:r>
        <w:proofErr w:type="spellStart"/>
        <w:r>
          <w:t>difficult</w:t>
        </w:r>
        <w:proofErr w:type="spellEnd"/>
        <w:r>
          <w:t xml:space="preserve"> understanding Locks in Java or anything related to multi-threading, Will be glad to help you. For further reading, you can explore Java documentation of Lock interface and </w:t>
        </w:r>
        <w:proofErr w:type="gramStart"/>
        <w:r>
          <w:t>it's</w:t>
        </w:r>
        <w:proofErr w:type="gramEnd"/>
        <w:r>
          <w:t xml:space="preserve"> various implementation classes</w:t>
        </w:r>
      </w:ins>
    </w:p>
    <w:p w:rsidR="004F734F" w:rsidRDefault="004F734F" w:rsidP="004F734F">
      <w:pPr>
        <w:shd w:val="clear" w:color="auto" w:fill="FFFFFF"/>
        <w:rPr>
          <w:ins w:id="369" w:author="Unknown"/>
          <w:color w:val="000000"/>
        </w:rPr>
      </w:pPr>
      <w:ins w:id="370" w:author="Unknown">
        <w:r>
          <w:rPr>
            <w:color w:val="000000"/>
          </w:rPr>
          <w:br/>
          <w:t xml:space="preserve">Read more: </w:t>
        </w:r>
        <w:r>
          <w:rPr>
            <w:color w:val="000000"/>
          </w:rPr>
          <w:fldChar w:fldCharType="begin"/>
        </w:r>
        <w:r>
          <w:rPr>
            <w:color w:val="000000"/>
          </w:rPr>
          <w:instrText xml:space="preserve"> HYPERLINK "http://javarevisited.blogspot.com/2014/10/how-to-use-locks-in-multi-threaded-java-program-example.html" \l "ixzz3IlOwZdf5" </w:instrText>
        </w:r>
        <w:r>
          <w:rPr>
            <w:color w:val="000000"/>
          </w:rPr>
          <w:fldChar w:fldCharType="separate"/>
        </w:r>
        <w:r>
          <w:rPr>
            <w:rStyle w:val="Hyperlink"/>
            <w:color w:val="003399"/>
          </w:rPr>
          <w:t>http://javarevisited.blogspot.com/2014/10/how-to-use-locks-in-multi-threaded-java-program-example.html#ixzz3IlOwZdf5</w:t>
        </w:r>
        <w:r>
          <w:rPr>
            <w:color w:val="000000"/>
          </w:rPr>
          <w:fldChar w:fldCharType="end"/>
        </w:r>
      </w:ins>
    </w:p>
    <w:p w:rsidR="004F734F" w:rsidRPr="004F734F" w:rsidRDefault="004F734F" w:rsidP="004F734F">
      <w:pPr>
        <w:spacing w:after="240"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1)  What is Thread in Java?</w:t>
      </w:r>
      <w:r w:rsidRPr="004F734F">
        <w:rPr>
          <w:rFonts w:ascii="Times New Roman" w:eastAsia="Times New Roman" w:hAnsi="Times New Roman" w:cs="Times New Roman"/>
          <w:sz w:val="24"/>
          <w:szCs w:val="24"/>
        </w:rPr>
        <w:br/>
        <w:t xml:space="preserve">Thread is an independent path of execution. It's way to take advantage of multiple CPU available in a machine. By employing multiple threads you can speed up CPU bound task. For example, if one thread takes 100 millisecond to do a job, you can use 10 </w:t>
      </w:r>
      <w:proofErr w:type="gramStart"/>
      <w:r w:rsidRPr="004F734F">
        <w:rPr>
          <w:rFonts w:ascii="Times New Roman" w:eastAsia="Times New Roman" w:hAnsi="Times New Roman" w:cs="Times New Roman"/>
          <w:sz w:val="24"/>
          <w:szCs w:val="24"/>
        </w:rPr>
        <w:t>thread</w:t>
      </w:r>
      <w:proofErr w:type="gramEnd"/>
      <w:r w:rsidRPr="004F734F">
        <w:rPr>
          <w:rFonts w:ascii="Times New Roman" w:eastAsia="Times New Roman" w:hAnsi="Times New Roman" w:cs="Times New Roman"/>
          <w:sz w:val="24"/>
          <w:szCs w:val="24"/>
        </w:rPr>
        <w:t xml:space="preserve"> to reduce that task into 10 millisecond. Java provides excellent support for multi-threading at language level, and </w:t>
      </w:r>
      <w:proofErr w:type="spellStart"/>
      <w:proofErr w:type="gramStart"/>
      <w:r w:rsidRPr="004F734F">
        <w:rPr>
          <w:rFonts w:ascii="Times New Roman" w:eastAsia="Times New Roman" w:hAnsi="Times New Roman" w:cs="Times New Roman"/>
          <w:sz w:val="24"/>
          <w:szCs w:val="24"/>
        </w:rPr>
        <w:t>its</w:t>
      </w:r>
      <w:proofErr w:type="spellEnd"/>
      <w:proofErr w:type="gramEnd"/>
      <w:r w:rsidRPr="004F734F">
        <w:rPr>
          <w:rFonts w:ascii="Times New Roman" w:eastAsia="Times New Roman" w:hAnsi="Times New Roman" w:cs="Times New Roman"/>
          <w:sz w:val="24"/>
          <w:szCs w:val="24"/>
        </w:rPr>
        <w:t xml:space="preserve"> also one of strong selling point. For more details </w:t>
      </w:r>
      <w:hyperlink r:id="rId38" w:tgtFrame="_blank" w:history="1">
        <w:r w:rsidRPr="004F734F">
          <w:rPr>
            <w:rFonts w:ascii="Times New Roman" w:eastAsia="Times New Roman" w:hAnsi="Times New Roman" w:cs="Times New Roman"/>
            <w:color w:val="0000FF"/>
            <w:sz w:val="24"/>
            <w:szCs w:val="24"/>
            <w:u w:val="single"/>
          </w:rPr>
          <w:t>see here</w:t>
        </w:r>
      </w:hyperlink>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2</w:t>
      </w:r>
      <w:proofErr w:type="gramStart"/>
      <w:r w:rsidRPr="004F734F">
        <w:rPr>
          <w:rFonts w:ascii="Times New Roman" w:eastAsia="Times New Roman" w:hAnsi="Times New Roman" w:cs="Times New Roman"/>
          <w:b/>
          <w:bCs/>
          <w:sz w:val="24"/>
          <w:szCs w:val="24"/>
        </w:rPr>
        <w:t>)  Difference</w:t>
      </w:r>
      <w:proofErr w:type="gramEnd"/>
      <w:r w:rsidRPr="004F734F">
        <w:rPr>
          <w:rFonts w:ascii="Times New Roman" w:eastAsia="Times New Roman" w:hAnsi="Times New Roman" w:cs="Times New Roman"/>
          <w:b/>
          <w:bCs/>
          <w:sz w:val="24"/>
          <w:szCs w:val="24"/>
        </w:rPr>
        <w:t xml:space="preserve"> between Thread and Process in Java?</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lastRenderedPageBreak/>
        <w:t xml:space="preserve">Thread is subset of Process, in other words one process can contain multiple threads. Two process runs on different memory space, but all threads share same memory space. Don't confuse this with stack memory, which is different for different thread and used to store local data to that thread. For more detail see this </w:t>
      </w:r>
      <w:hyperlink r:id="rId39" w:tgtFrame="_blank"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3)  How do you implement Thread in Java?</w:t>
      </w:r>
      <w:r w:rsidRPr="004F734F">
        <w:rPr>
          <w:rFonts w:ascii="Times New Roman" w:eastAsia="Times New Roman" w:hAnsi="Times New Roman" w:cs="Times New Roman"/>
          <w:sz w:val="24"/>
          <w:szCs w:val="24"/>
        </w:rPr>
        <w:br/>
        <w:t xml:space="preserve">At language level, there are two ways to implement Thread in Java. </w:t>
      </w:r>
      <w:proofErr w:type="gramStart"/>
      <w:r w:rsidRPr="004F734F">
        <w:rPr>
          <w:rFonts w:ascii="Times New Roman" w:eastAsia="Times New Roman" w:hAnsi="Times New Roman" w:cs="Times New Roman"/>
          <w:sz w:val="24"/>
          <w:szCs w:val="24"/>
        </w:rPr>
        <w:t xml:space="preserve">An instance of </w:t>
      </w:r>
      <w:proofErr w:type="spellStart"/>
      <w:r w:rsidRPr="004F734F">
        <w:rPr>
          <w:rFonts w:ascii="Courier New" w:eastAsia="Times New Roman" w:hAnsi="Courier New" w:cs="Courier New"/>
          <w:sz w:val="24"/>
          <w:szCs w:val="24"/>
        </w:rPr>
        <w:t>java.lang.Thread</w:t>
      </w:r>
      <w:proofErr w:type="spellEnd"/>
      <w:r w:rsidRPr="004F734F">
        <w:rPr>
          <w:rFonts w:ascii="Times New Roman" w:eastAsia="Times New Roman" w:hAnsi="Times New Roman" w:cs="Times New Roman"/>
          <w:sz w:val="24"/>
          <w:szCs w:val="24"/>
        </w:rPr>
        <w:t xml:space="preserve"> represent</w:t>
      </w:r>
      <w:proofErr w:type="gramEnd"/>
      <w:r w:rsidRPr="004F734F">
        <w:rPr>
          <w:rFonts w:ascii="Times New Roman" w:eastAsia="Times New Roman" w:hAnsi="Times New Roman" w:cs="Times New Roman"/>
          <w:sz w:val="24"/>
          <w:szCs w:val="24"/>
        </w:rPr>
        <w:t xml:space="preserve"> a thread but it need a task to execute, which is instance of </w:t>
      </w:r>
      <w:r w:rsidRPr="004F734F">
        <w:rPr>
          <w:rFonts w:ascii="Courier New" w:eastAsia="Times New Roman" w:hAnsi="Courier New" w:cs="Courier New"/>
          <w:sz w:val="24"/>
          <w:szCs w:val="24"/>
        </w:rPr>
        <w:t xml:space="preserve">interface </w:t>
      </w:r>
      <w:proofErr w:type="spellStart"/>
      <w:r w:rsidRPr="004F734F">
        <w:rPr>
          <w:rFonts w:ascii="Courier New" w:eastAsia="Times New Roman" w:hAnsi="Courier New" w:cs="Courier New"/>
          <w:sz w:val="24"/>
          <w:szCs w:val="24"/>
        </w:rPr>
        <w:t>java.lang.Runnable</w:t>
      </w:r>
      <w:proofErr w:type="spellEnd"/>
      <w:r w:rsidRPr="004F734F">
        <w:rPr>
          <w:rFonts w:ascii="Times New Roman" w:eastAsia="Times New Roman" w:hAnsi="Times New Roman" w:cs="Times New Roman"/>
          <w:sz w:val="24"/>
          <w:szCs w:val="24"/>
        </w:rPr>
        <w:t xml:space="preserve">. Since </w:t>
      </w:r>
      <w:r w:rsidRPr="004F734F">
        <w:rPr>
          <w:rFonts w:ascii="Courier New" w:eastAsia="Times New Roman" w:hAnsi="Courier New" w:cs="Courier New"/>
          <w:sz w:val="24"/>
          <w:szCs w:val="24"/>
        </w:rPr>
        <w:t xml:space="preserve">Thread </w:t>
      </w:r>
      <w:r w:rsidRPr="004F734F">
        <w:rPr>
          <w:rFonts w:ascii="Times New Roman" w:eastAsia="Times New Roman" w:hAnsi="Times New Roman" w:cs="Times New Roman"/>
          <w:sz w:val="24"/>
          <w:szCs w:val="24"/>
        </w:rPr>
        <w:t xml:space="preserve">class itself implement </w:t>
      </w:r>
      <w:proofErr w:type="spellStart"/>
      <w:r w:rsidRPr="004F734F">
        <w:rPr>
          <w:rFonts w:ascii="Courier New" w:eastAsia="Times New Roman" w:hAnsi="Courier New" w:cs="Courier New"/>
          <w:sz w:val="24"/>
          <w:szCs w:val="24"/>
        </w:rPr>
        <w:t>Runnable</w:t>
      </w:r>
      <w:proofErr w:type="spellEnd"/>
      <w:r w:rsidRPr="004F734F">
        <w:rPr>
          <w:rFonts w:ascii="Times New Roman" w:eastAsia="Times New Roman" w:hAnsi="Times New Roman" w:cs="Times New Roman"/>
          <w:sz w:val="24"/>
          <w:szCs w:val="24"/>
        </w:rPr>
        <w:t xml:space="preserve">, you can override </w:t>
      </w:r>
      <w:proofErr w:type="gramStart"/>
      <w:r w:rsidRPr="004F734F">
        <w:rPr>
          <w:rFonts w:ascii="Courier New" w:eastAsia="Times New Roman" w:hAnsi="Courier New" w:cs="Courier New"/>
          <w:sz w:val="24"/>
          <w:szCs w:val="24"/>
        </w:rPr>
        <w:t>run(</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method either by extending Thread class or just implementing </w:t>
      </w:r>
      <w:proofErr w:type="spellStart"/>
      <w:r w:rsidRPr="004F734F">
        <w:rPr>
          <w:rFonts w:ascii="Times New Roman" w:eastAsia="Times New Roman" w:hAnsi="Times New Roman" w:cs="Times New Roman"/>
          <w:sz w:val="24"/>
          <w:szCs w:val="24"/>
        </w:rPr>
        <w:t>Runnable</w:t>
      </w:r>
      <w:proofErr w:type="spellEnd"/>
      <w:r w:rsidRPr="004F734F">
        <w:rPr>
          <w:rFonts w:ascii="Times New Roman" w:eastAsia="Times New Roman" w:hAnsi="Times New Roman" w:cs="Times New Roman"/>
          <w:sz w:val="24"/>
          <w:szCs w:val="24"/>
        </w:rPr>
        <w:t xml:space="preserve"> interface. For detailed answer and discussion see this </w:t>
      </w:r>
      <w:hyperlink r:id="rId40" w:tgtFrame="_blank" w:history="1">
        <w:r w:rsidRPr="004F734F">
          <w:rPr>
            <w:rFonts w:ascii="Times New Roman" w:eastAsia="Times New Roman" w:hAnsi="Times New Roman" w:cs="Times New Roman"/>
            <w:color w:val="0000FF"/>
            <w:sz w:val="24"/>
            <w:szCs w:val="24"/>
            <w:u w:val="single"/>
          </w:rPr>
          <w:t>article</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4)  When to use </w:t>
      </w:r>
      <w:proofErr w:type="spellStart"/>
      <w:r w:rsidRPr="004F734F">
        <w:rPr>
          <w:rFonts w:ascii="Times New Roman" w:eastAsia="Times New Roman" w:hAnsi="Times New Roman" w:cs="Times New Roman"/>
          <w:b/>
          <w:bCs/>
          <w:sz w:val="24"/>
          <w:szCs w:val="24"/>
        </w:rPr>
        <w:t>Runnable</w:t>
      </w:r>
      <w:proofErr w:type="spellEnd"/>
      <w:r w:rsidRPr="004F734F">
        <w:rPr>
          <w:rFonts w:ascii="Times New Roman" w:eastAsia="Times New Roman" w:hAnsi="Times New Roman" w:cs="Times New Roman"/>
          <w:b/>
          <w:bCs/>
          <w:sz w:val="24"/>
          <w:szCs w:val="24"/>
        </w:rPr>
        <w:t xml:space="preserve"> </w:t>
      </w:r>
      <w:proofErr w:type="spellStart"/>
      <w:r w:rsidRPr="004F734F">
        <w:rPr>
          <w:rFonts w:ascii="Times New Roman" w:eastAsia="Times New Roman" w:hAnsi="Times New Roman" w:cs="Times New Roman"/>
          <w:b/>
          <w:bCs/>
          <w:sz w:val="24"/>
          <w:szCs w:val="24"/>
        </w:rPr>
        <w:t>vs</w:t>
      </w:r>
      <w:proofErr w:type="spellEnd"/>
      <w:r w:rsidRPr="004F734F">
        <w:rPr>
          <w:rFonts w:ascii="Times New Roman" w:eastAsia="Times New Roman" w:hAnsi="Times New Roman" w:cs="Times New Roman"/>
          <w:b/>
          <w:bCs/>
          <w:sz w:val="24"/>
          <w:szCs w:val="24"/>
        </w:rPr>
        <w:t xml:space="preserve"> Thread in Java?</w:t>
      </w:r>
      <w:r w:rsidRPr="004F734F">
        <w:rPr>
          <w:rFonts w:ascii="Times New Roman" w:eastAsia="Times New Roman" w:hAnsi="Times New Roman" w:cs="Times New Roman"/>
          <w:sz w:val="24"/>
          <w:szCs w:val="24"/>
        </w:rPr>
        <w:br/>
        <w:t xml:space="preserve">This is follow-up of previous multi-threading interview question. As we know we can implement thread either by extending </w:t>
      </w:r>
      <w:r w:rsidRPr="004F734F">
        <w:rPr>
          <w:rFonts w:ascii="Courier New" w:eastAsia="Times New Roman" w:hAnsi="Courier New" w:cs="Courier New"/>
          <w:sz w:val="24"/>
          <w:szCs w:val="24"/>
        </w:rPr>
        <w:t xml:space="preserve">Thread </w:t>
      </w:r>
      <w:r w:rsidRPr="004F734F">
        <w:rPr>
          <w:rFonts w:ascii="Times New Roman" w:eastAsia="Times New Roman" w:hAnsi="Times New Roman" w:cs="Times New Roman"/>
          <w:sz w:val="24"/>
          <w:szCs w:val="24"/>
        </w:rPr>
        <w:t xml:space="preserve">class or implementing </w:t>
      </w:r>
      <w:proofErr w:type="spellStart"/>
      <w:r w:rsidRPr="004F734F">
        <w:rPr>
          <w:rFonts w:ascii="Courier New" w:eastAsia="Times New Roman" w:hAnsi="Courier New" w:cs="Courier New"/>
          <w:sz w:val="24"/>
          <w:szCs w:val="24"/>
        </w:rPr>
        <w:t>Runnable</w:t>
      </w:r>
      <w:proofErr w:type="spellEnd"/>
      <w:r w:rsidRPr="004F734F">
        <w:rPr>
          <w:rFonts w:ascii="Times New Roman" w:eastAsia="Times New Roman" w:hAnsi="Times New Roman" w:cs="Times New Roman"/>
          <w:sz w:val="24"/>
          <w:szCs w:val="24"/>
        </w:rPr>
        <w:t xml:space="preserve"> interface, question </w:t>
      </w:r>
      <w:proofErr w:type="gramStart"/>
      <w:r w:rsidRPr="004F734F">
        <w:rPr>
          <w:rFonts w:ascii="Times New Roman" w:eastAsia="Times New Roman" w:hAnsi="Times New Roman" w:cs="Times New Roman"/>
          <w:sz w:val="24"/>
          <w:szCs w:val="24"/>
        </w:rPr>
        <w:t>arise</w:t>
      </w:r>
      <w:proofErr w:type="gramEnd"/>
      <w:r w:rsidRPr="004F734F">
        <w:rPr>
          <w:rFonts w:ascii="Times New Roman" w:eastAsia="Times New Roman" w:hAnsi="Times New Roman" w:cs="Times New Roman"/>
          <w:sz w:val="24"/>
          <w:szCs w:val="24"/>
        </w:rPr>
        <w:t xml:space="preserve">, which one is better and when to use one? This question will be easy to answer, if you know that Java programming language doesn't support multiple inheritance of class, but it allows you to implement multiple </w:t>
      </w:r>
      <w:proofErr w:type="gramStart"/>
      <w:r w:rsidRPr="004F734F">
        <w:rPr>
          <w:rFonts w:ascii="Times New Roman" w:eastAsia="Times New Roman" w:hAnsi="Times New Roman" w:cs="Times New Roman"/>
          <w:sz w:val="24"/>
          <w:szCs w:val="24"/>
        </w:rPr>
        <w:t>interface</w:t>
      </w:r>
      <w:proofErr w:type="gramEnd"/>
      <w:r w:rsidRPr="004F734F">
        <w:rPr>
          <w:rFonts w:ascii="Times New Roman" w:eastAsia="Times New Roman" w:hAnsi="Times New Roman" w:cs="Times New Roman"/>
          <w:sz w:val="24"/>
          <w:szCs w:val="24"/>
        </w:rPr>
        <w:t xml:space="preserve">. Which means, </w:t>
      </w:r>
      <w:proofErr w:type="spellStart"/>
      <w:proofErr w:type="gramStart"/>
      <w:r w:rsidRPr="004F734F">
        <w:rPr>
          <w:rFonts w:ascii="Times New Roman" w:eastAsia="Times New Roman" w:hAnsi="Times New Roman" w:cs="Times New Roman"/>
          <w:sz w:val="24"/>
          <w:szCs w:val="24"/>
        </w:rPr>
        <w:t>its</w:t>
      </w:r>
      <w:proofErr w:type="spellEnd"/>
      <w:proofErr w:type="gramEnd"/>
      <w:r w:rsidRPr="004F734F">
        <w:rPr>
          <w:rFonts w:ascii="Times New Roman" w:eastAsia="Times New Roman" w:hAnsi="Times New Roman" w:cs="Times New Roman"/>
          <w:sz w:val="24"/>
          <w:szCs w:val="24"/>
        </w:rPr>
        <w:t xml:space="preserve"> better to implement </w:t>
      </w:r>
      <w:proofErr w:type="spellStart"/>
      <w:r w:rsidRPr="004F734F">
        <w:rPr>
          <w:rFonts w:ascii="Courier New" w:eastAsia="Times New Roman" w:hAnsi="Courier New" w:cs="Courier New"/>
          <w:sz w:val="24"/>
          <w:szCs w:val="24"/>
        </w:rPr>
        <w:t>Runnable</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than extends </w:t>
      </w:r>
      <w:r w:rsidRPr="004F734F">
        <w:rPr>
          <w:rFonts w:ascii="Courier New" w:eastAsia="Times New Roman" w:hAnsi="Courier New" w:cs="Courier New"/>
          <w:sz w:val="24"/>
          <w:szCs w:val="24"/>
        </w:rPr>
        <w:t>Thread</w:t>
      </w:r>
      <w:r w:rsidRPr="004F734F">
        <w:rPr>
          <w:rFonts w:ascii="Times New Roman" w:eastAsia="Times New Roman" w:hAnsi="Times New Roman" w:cs="Times New Roman"/>
          <w:sz w:val="24"/>
          <w:szCs w:val="24"/>
        </w:rPr>
        <w:t xml:space="preserve">, if you also want to extend another class e.g. </w:t>
      </w:r>
      <w:r w:rsidRPr="004F734F">
        <w:rPr>
          <w:rFonts w:ascii="Courier New" w:eastAsia="Times New Roman" w:hAnsi="Courier New" w:cs="Courier New"/>
          <w:sz w:val="24"/>
          <w:szCs w:val="24"/>
        </w:rPr>
        <w:t>Canvas</w:t>
      </w:r>
      <w:r w:rsidRPr="004F734F">
        <w:rPr>
          <w:rFonts w:ascii="Times New Roman" w:eastAsia="Times New Roman" w:hAnsi="Times New Roman" w:cs="Times New Roman"/>
          <w:sz w:val="24"/>
          <w:szCs w:val="24"/>
        </w:rPr>
        <w:t xml:space="preserve"> or </w:t>
      </w:r>
      <w:proofErr w:type="spellStart"/>
      <w:r w:rsidRPr="004F734F">
        <w:rPr>
          <w:rFonts w:ascii="Courier New" w:eastAsia="Times New Roman" w:hAnsi="Courier New" w:cs="Courier New"/>
          <w:sz w:val="24"/>
          <w:szCs w:val="24"/>
        </w:rPr>
        <w:t>CommandListener</w:t>
      </w:r>
      <w:proofErr w:type="spellEnd"/>
      <w:r w:rsidRPr="004F734F">
        <w:rPr>
          <w:rFonts w:ascii="Times New Roman" w:eastAsia="Times New Roman" w:hAnsi="Times New Roman" w:cs="Times New Roman"/>
          <w:sz w:val="24"/>
          <w:szCs w:val="24"/>
        </w:rPr>
        <w:t xml:space="preserve">. For more points and discussion you can also refer this </w:t>
      </w:r>
      <w:hyperlink r:id="rId41" w:tgtFrame="_blank" w:history="1">
        <w:r w:rsidRPr="004F734F">
          <w:rPr>
            <w:rFonts w:ascii="Times New Roman" w:eastAsia="Times New Roman" w:hAnsi="Times New Roman" w:cs="Times New Roman"/>
            <w:color w:val="0000FF"/>
            <w:sz w:val="24"/>
            <w:szCs w:val="24"/>
            <w:u w:val="single"/>
          </w:rPr>
          <w:t>post</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6)  Difference between </w:t>
      </w:r>
      <w:proofErr w:type="gramStart"/>
      <w:r w:rsidRPr="004F734F">
        <w:rPr>
          <w:rFonts w:ascii="Times New Roman" w:eastAsia="Times New Roman" w:hAnsi="Times New Roman" w:cs="Times New Roman"/>
          <w:b/>
          <w:bCs/>
          <w:sz w:val="24"/>
          <w:szCs w:val="24"/>
        </w:rPr>
        <w:t>start(</w:t>
      </w:r>
      <w:proofErr w:type="gramEnd"/>
      <w:r w:rsidRPr="004F734F">
        <w:rPr>
          <w:rFonts w:ascii="Times New Roman" w:eastAsia="Times New Roman" w:hAnsi="Times New Roman" w:cs="Times New Roman"/>
          <w:b/>
          <w:bCs/>
          <w:sz w:val="24"/>
          <w:szCs w:val="24"/>
        </w:rPr>
        <w:t>) and run() method of Thread class? </w:t>
      </w:r>
      <w:r w:rsidRPr="004F734F">
        <w:rPr>
          <w:rFonts w:ascii="Times New Roman" w:eastAsia="Times New Roman" w:hAnsi="Times New Roman" w:cs="Times New Roman"/>
          <w:sz w:val="24"/>
          <w:szCs w:val="24"/>
        </w:rPr>
        <w:br/>
        <w:t xml:space="preserve">One of trick Java question from early days, but still good enough to differentiate between shallow understanding of Java threading model </w:t>
      </w:r>
      <w:r w:rsidRPr="004F734F">
        <w:rPr>
          <w:rFonts w:ascii="Courier New" w:eastAsia="Times New Roman" w:hAnsi="Courier New" w:cs="Courier New"/>
          <w:sz w:val="24"/>
          <w:szCs w:val="24"/>
        </w:rPr>
        <w:t>start()</w:t>
      </w:r>
      <w:r w:rsidRPr="004F734F">
        <w:rPr>
          <w:rFonts w:ascii="Times New Roman" w:eastAsia="Times New Roman" w:hAnsi="Times New Roman" w:cs="Times New Roman"/>
          <w:sz w:val="24"/>
          <w:szCs w:val="24"/>
        </w:rPr>
        <w:t xml:space="preserve"> method is used to start newly created thread, while </w:t>
      </w:r>
      <w:r w:rsidRPr="004F734F">
        <w:rPr>
          <w:rFonts w:ascii="Courier New" w:eastAsia="Times New Roman" w:hAnsi="Courier New" w:cs="Courier New"/>
          <w:sz w:val="24"/>
          <w:szCs w:val="24"/>
        </w:rPr>
        <w:t>start()</w:t>
      </w:r>
      <w:r w:rsidRPr="004F734F">
        <w:rPr>
          <w:rFonts w:ascii="Times New Roman" w:eastAsia="Times New Roman" w:hAnsi="Times New Roman" w:cs="Times New Roman"/>
          <w:sz w:val="24"/>
          <w:szCs w:val="24"/>
        </w:rPr>
        <w:t xml:space="preserve"> internally calls </w:t>
      </w:r>
      <w:r w:rsidRPr="004F734F">
        <w:rPr>
          <w:rFonts w:ascii="Courier New" w:eastAsia="Times New Roman" w:hAnsi="Courier New" w:cs="Courier New"/>
          <w:sz w:val="24"/>
          <w:szCs w:val="24"/>
        </w:rPr>
        <w:t>run()</w:t>
      </w:r>
      <w:r w:rsidRPr="004F734F">
        <w:rPr>
          <w:rFonts w:ascii="Times New Roman" w:eastAsia="Times New Roman" w:hAnsi="Times New Roman" w:cs="Times New Roman"/>
          <w:sz w:val="24"/>
          <w:szCs w:val="24"/>
        </w:rPr>
        <w:t xml:space="preserve"> method, there is difference calling </w:t>
      </w:r>
      <w:r w:rsidRPr="004F734F">
        <w:rPr>
          <w:rFonts w:ascii="Courier New" w:eastAsia="Times New Roman" w:hAnsi="Courier New" w:cs="Courier New"/>
          <w:sz w:val="24"/>
          <w:szCs w:val="24"/>
        </w:rPr>
        <w:t>run()</w:t>
      </w:r>
      <w:r w:rsidRPr="004F734F">
        <w:rPr>
          <w:rFonts w:ascii="Times New Roman" w:eastAsia="Times New Roman" w:hAnsi="Times New Roman" w:cs="Times New Roman"/>
          <w:sz w:val="24"/>
          <w:szCs w:val="24"/>
        </w:rPr>
        <w:t xml:space="preserve"> method directly. When you invoke </w:t>
      </w:r>
      <w:proofErr w:type="gramStart"/>
      <w:r w:rsidRPr="004F734F">
        <w:rPr>
          <w:rFonts w:ascii="Courier New" w:eastAsia="Times New Roman" w:hAnsi="Courier New" w:cs="Courier New"/>
          <w:sz w:val="24"/>
          <w:szCs w:val="24"/>
        </w:rPr>
        <w:t>run(</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as normal method, </w:t>
      </w:r>
      <w:proofErr w:type="spellStart"/>
      <w:r w:rsidRPr="004F734F">
        <w:rPr>
          <w:rFonts w:ascii="Times New Roman" w:eastAsia="Times New Roman" w:hAnsi="Times New Roman" w:cs="Times New Roman"/>
          <w:sz w:val="24"/>
          <w:szCs w:val="24"/>
        </w:rPr>
        <w:t>its</w:t>
      </w:r>
      <w:proofErr w:type="spellEnd"/>
      <w:r w:rsidRPr="004F734F">
        <w:rPr>
          <w:rFonts w:ascii="Times New Roman" w:eastAsia="Times New Roman" w:hAnsi="Times New Roman" w:cs="Times New Roman"/>
          <w:sz w:val="24"/>
          <w:szCs w:val="24"/>
        </w:rPr>
        <w:t xml:space="preserve"> called in the same thread, no new thread is started, which is the case when you call </w:t>
      </w:r>
      <w:r w:rsidRPr="004F734F">
        <w:rPr>
          <w:rFonts w:ascii="Courier New" w:eastAsia="Times New Roman" w:hAnsi="Courier New" w:cs="Courier New"/>
          <w:sz w:val="24"/>
          <w:szCs w:val="24"/>
        </w:rPr>
        <w:t>start()</w:t>
      </w:r>
      <w:r w:rsidRPr="004F734F">
        <w:rPr>
          <w:rFonts w:ascii="Times New Roman" w:eastAsia="Times New Roman" w:hAnsi="Times New Roman" w:cs="Times New Roman"/>
          <w:sz w:val="24"/>
          <w:szCs w:val="24"/>
        </w:rPr>
        <w:t xml:space="preserve"> method. Read this </w:t>
      </w:r>
      <w:hyperlink r:id="rId42" w:tgtFrame="_blank"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 for much more detailed discussion.</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7)  Difference between </w:t>
      </w:r>
      <w:proofErr w:type="spellStart"/>
      <w:r w:rsidRPr="004F734F">
        <w:rPr>
          <w:rFonts w:ascii="Times New Roman" w:eastAsia="Times New Roman" w:hAnsi="Times New Roman" w:cs="Times New Roman"/>
          <w:b/>
          <w:bCs/>
          <w:sz w:val="24"/>
          <w:szCs w:val="24"/>
        </w:rPr>
        <w:t>Runnable</w:t>
      </w:r>
      <w:proofErr w:type="spellEnd"/>
      <w:r w:rsidRPr="004F734F">
        <w:rPr>
          <w:rFonts w:ascii="Times New Roman" w:eastAsia="Times New Roman" w:hAnsi="Times New Roman" w:cs="Times New Roman"/>
          <w:b/>
          <w:bCs/>
          <w:sz w:val="24"/>
          <w:szCs w:val="24"/>
        </w:rPr>
        <w:t xml:space="preserve"> and Callable in Java?</w:t>
      </w:r>
      <w:r w:rsidRPr="004F734F">
        <w:rPr>
          <w:rFonts w:ascii="Times New Roman" w:eastAsia="Times New Roman" w:hAnsi="Times New Roman" w:cs="Times New Roman"/>
          <w:sz w:val="24"/>
          <w:szCs w:val="24"/>
        </w:rPr>
        <w:br/>
        <w:t xml:space="preserve">Both </w:t>
      </w:r>
      <w:proofErr w:type="spellStart"/>
      <w:r w:rsidRPr="004F734F">
        <w:rPr>
          <w:rFonts w:ascii="Times New Roman" w:eastAsia="Times New Roman" w:hAnsi="Times New Roman" w:cs="Times New Roman"/>
          <w:sz w:val="24"/>
          <w:szCs w:val="24"/>
        </w:rPr>
        <w:t>Runnable</w:t>
      </w:r>
      <w:proofErr w:type="spellEnd"/>
      <w:r w:rsidRPr="004F734F">
        <w:rPr>
          <w:rFonts w:ascii="Times New Roman" w:eastAsia="Times New Roman" w:hAnsi="Times New Roman" w:cs="Times New Roman"/>
          <w:sz w:val="24"/>
          <w:szCs w:val="24"/>
        </w:rPr>
        <w:t xml:space="preserve"> and Callable represent task which is intended to be executed in separate thread. </w:t>
      </w:r>
      <w:proofErr w:type="spellStart"/>
      <w:r w:rsidRPr="004F734F">
        <w:rPr>
          <w:rFonts w:ascii="Times New Roman" w:eastAsia="Times New Roman" w:hAnsi="Times New Roman" w:cs="Times New Roman"/>
          <w:sz w:val="24"/>
          <w:szCs w:val="24"/>
        </w:rPr>
        <w:t>Runnable</w:t>
      </w:r>
      <w:proofErr w:type="spellEnd"/>
      <w:r w:rsidRPr="004F734F">
        <w:rPr>
          <w:rFonts w:ascii="Times New Roman" w:eastAsia="Times New Roman" w:hAnsi="Times New Roman" w:cs="Times New Roman"/>
          <w:sz w:val="24"/>
          <w:szCs w:val="24"/>
        </w:rPr>
        <w:t xml:space="preserve"> is there from JDK 1.0, while Callable was added on JDK 1.5. Main difference between these two is that </w:t>
      </w:r>
      <w:proofErr w:type="spellStart"/>
      <w:r w:rsidRPr="004F734F">
        <w:rPr>
          <w:rFonts w:ascii="Times New Roman" w:eastAsia="Times New Roman" w:hAnsi="Times New Roman" w:cs="Times New Roman"/>
          <w:sz w:val="24"/>
          <w:szCs w:val="24"/>
        </w:rPr>
        <w:t>Callable's</w:t>
      </w:r>
      <w:proofErr w:type="spellEnd"/>
      <w:r w:rsidRPr="004F734F">
        <w:rPr>
          <w:rFonts w:ascii="Times New Roman" w:eastAsia="Times New Roman" w:hAnsi="Times New Roman" w:cs="Times New Roman"/>
          <w:sz w:val="24"/>
          <w:szCs w:val="24"/>
        </w:rPr>
        <w:t xml:space="preserve"> </w:t>
      </w:r>
      <w:proofErr w:type="gramStart"/>
      <w:r w:rsidRPr="004F734F">
        <w:rPr>
          <w:rFonts w:ascii="Courier New" w:eastAsia="Times New Roman" w:hAnsi="Courier New" w:cs="Courier New"/>
          <w:sz w:val="24"/>
          <w:szCs w:val="24"/>
        </w:rPr>
        <w:t>call(</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method can return value and throw Exception, which was not possible with </w:t>
      </w:r>
      <w:proofErr w:type="spellStart"/>
      <w:r w:rsidRPr="004F734F">
        <w:rPr>
          <w:rFonts w:ascii="Times New Roman" w:eastAsia="Times New Roman" w:hAnsi="Times New Roman" w:cs="Times New Roman"/>
          <w:sz w:val="24"/>
          <w:szCs w:val="24"/>
        </w:rPr>
        <w:t>Runnable's</w:t>
      </w:r>
      <w:proofErr w:type="spellEnd"/>
      <w:r w:rsidRPr="004F734F">
        <w:rPr>
          <w:rFonts w:ascii="Times New Roman" w:eastAsia="Times New Roman" w:hAnsi="Times New Roman" w:cs="Times New Roman"/>
          <w:sz w:val="24"/>
          <w:szCs w:val="24"/>
        </w:rPr>
        <w:t xml:space="preserve"> </w:t>
      </w:r>
      <w:r w:rsidRPr="004F734F">
        <w:rPr>
          <w:rFonts w:ascii="Courier New" w:eastAsia="Times New Roman" w:hAnsi="Courier New" w:cs="Courier New"/>
          <w:sz w:val="24"/>
          <w:szCs w:val="24"/>
        </w:rPr>
        <w:t>run()</w:t>
      </w:r>
      <w:r w:rsidRPr="004F734F">
        <w:rPr>
          <w:rFonts w:ascii="Times New Roman" w:eastAsia="Times New Roman" w:hAnsi="Times New Roman" w:cs="Times New Roman"/>
          <w:sz w:val="24"/>
          <w:szCs w:val="24"/>
        </w:rPr>
        <w:t xml:space="preserve"> method. Callable return Future object, which can hold result of computation. See my </w:t>
      </w:r>
      <w:hyperlink r:id="rId43" w:tgtFrame="_blank" w:history="1">
        <w:r w:rsidRPr="004F734F">
          <w:rPr>
            <w:rFonts w:ascii="Times New Roman" w:eastAsia="Times New Roman" w:hAnsi="Times New Roman" w:cs="Times New Roman"/>
            <w:color w:val="0000FF"/>
            <w:sz w:val="24"/>
            <w:szCs w:val="24"/>
            <w:u w:val="single"/>
          </w:rPr>
          <w:t>blog post</w:t>
        </w:r>
      </w:hyperlink>
      <w:r w:rsidRPr="004F734F">
        <w:rPr>
          <w:rFonts w:ascii="Times New Roman" w:eastAsia="Times New Roman" w:hAnsi="Times New Roman" w:cs="Times New Roman"/>
          <w:sz w:val="24"/>
          <w:szCs w:val="24"/>
        </w:rPr>
        <w:t> on same topic for more in-depth answer of this question.</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8)  Difference between </w:t>
      </w:r>
      <w:proofErr w:type="spellStart"/>
      <w:r w:rsidRPr="004F734F">
        <w:rPr>
          <w:rFonts w:ascii="Times New Roman" w:eastAsia="Times New Roman" w:hAnsi="Times New Roman" w:cs="Times New Roman"/>
          <w:b/>
          <w:bCs/>
          <w:sz w:val="24"/>
          <w:szCs w:val="24"/>
        </w:rPr>
        <w:t>CyclicBarrier</w:t>
      </w:r>
      <w:proofErr w:type="spellEnd"/>
      <w:r w:rsidRPr="004F734F">
        <w:rPr>
          <w:rFonts w:ascii="Times New Roman" w:eastAsia="Times New Roman" w:hAnsi="Times New Roman" w:cs="Times New Roman"/>
          <w:b/>
          <w:bCs/>
          <w:sz w:val="24"/>
          <w:szCs w:val="24"/>
        </w:rPr>
        <w:t xml:space="preserve"> and </w:t>
      </w:r>
      <w:proofErr w:type="spellStart"/>
      <w:r w:rsidRPr="004F734F">
        <w:rPr>
          <w:rFonts w:ascii="Times New Roman" w:eastAsia="Times New Roman" w:hAnsi="Times New Roman" w:cs="Times New Roman"/>
          <w:b/>
          <w:bCs/>
          <w:sz w:val="24"/>
          <w:szCs w:val="24"/>
        </w:rPr>
        <w:t>CountDownLatch</w:t>
      </w:r>
      <w:proofErr w:type="spellEnd"/>
      <w:r w:rsidRPr="004F734F">
        <w:rPr>
          <w:rFonts w:ascii="Times New Roman" w:eastAsia="Times New Roman" w:hAnsi="Times New Roman" w:cs="Times New Roman"/>
          <w:b/>
          <w:bCs/>
          <w:sz w:val="24"/>
          <w:szCs w:val="24"/>
        </w:rPr>
        <w:t xml:space="preserve"> in Java? </w:t>
      </w:r>
      <w:r w:rsidRPr="004F734F">
        <w:rPr>
          <w:rFonts w:ascii="Times New Roman" w:eastAsia="Times New Roman" w:hAnsi="Times New Roman" w:cs="Times New Roman"/>
          <w:sz w:val="24"/>
          <w:szCs w:val="24"/>
        </w:rPr>
        <w:br/>
        <w:t xml:space="preserve">Though both </w:t>
      </w:r>
      <w:proofErr w:type="spellStart"/>
      <w:r w:rsidRPr="004F734F">
        <w:rPr>
          <w:rFonts w:ascii="Times New Roman" w:eastAsia="Times New Roman" w:hAnsi="Times New Roman" w:cs="Times New Roman"/>
          <w:sz w:val="24"/>
          <w:szCs w:val="24"/>
        </w:rPr>
        <w:t>CyclicBarrier</w:t>
      </w:r>
      <w:proofErr w:type="spellEnd"/>
      <w:r w:rsidRPr="004F734F">
        <w:rPr>
          <w:rFonts w:ascii="Times New Roman" w:eastAsia="Times New Roman" w:hAnsi="Times New Roman" w:cs="Times New Roman"/>
          <w:sz w:val="24"/>
          <w:szCs w:val="24"/>
        </w:rPr>
        <w:t xml:space="preserve"> and </w:t>
      </w:r>
      <w:proofErr w:type="spellStart"/>
      <w:r w:rsidRPr="004F734F">
        <w:rPr>
          <w:rFonts w:ascii="Times New Roman" w:eastAsia="Times New Roman" w:hAnsi="Times New Roman" w:cs="Times New Roman"/>
          <w:sz w:val="24"/>
          <w:szCs w:val="24"/>
        </w:rPr>
        <w:t>CountDownLatch</w:t>
      </w:r>
      <w:proofErr w:type="spellEnd"/>
      <w:r w:rsidRPr="004F734F">
        <w:rPr>
          <w:rFonts w:ascii="Times New Roman" w:eastAsia="Times New Roman" w:hAnsi="Times New Roman" w:cs="Times New Roman"/>
          <w:sz w:val="24"/>
          <w:szCs w:val="24"/>
        </w:rPr>
        <w:t xml:space="preserve"> wait for number of threads on one or more events, main difference between them is that you </w:t>
      </w:r>
      <w:proofErr w:type="spellStart"/>
      <w:r w:rsidRPr="004F734F">
        <w:rPr>
          <w:rFonts w:ascii="Times New Roman" w:eastAsia="Times New Roman" w:hAnsi="Times New Roman" w:cs="Times New Roman"/>
          <w:sz w:val="24"/>
          <w:szCs w:val="24"/>
        </w:rPr>
        <w:t>can not</w:t>
      </w:r>
      <w:proofErr w:type="spellEnd"/>
      <w:r w:rsidRPr="004F734F">
        <w:rPr>
          <w:rFonts w:ascii="Times New Roman" w:eastAsia="Times New Roman" w:hAnsi="Times New Roman" w:cs="Times New Roman"/>
          <w:sz w:val="24"/>
          <w:szCs w:val="24"/>
        </w:rPr>
        <w:t xml:space="preserve"> re-use </w:t>
      </w:r>
      <w:proofErr w:type="spellStart"/>
      <w:r w:rsidRPr="004F734F">
        <w:rPr>
          <w:rFonts w:ascii="Courier New" w:eastAsia="Times New Roman" w:hAnsi="Courier New" w:cs="Courier New"/>
          <w:sz w:val="24"/>
          <w:szCs w:val="24"/>
        </w:rPr>
        <w:t>CountDownLatch</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once count reaches to zero, but you can reuse same </w:t>
      </w:r>
      <w:proofErr w:type="spellStart"/>
      <w:r w:rsidRPr="004F734F">
        <w:rPr>
          <w:rFonts w:ascii="Courier New" w:eastAsia="Times New Roman" w:hAnsi="Courier New" w:cs="Courier New"/>
          <w:sz w:val="24"/>
          <w:szCs w:val="24"/>
        </w:rPr>
        <w:t>CyclicBarrier</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even after barrier is broken. </w:t>
      </w:r>
      <w:r w:rsidRPr="004F734F">
        <w:rPr>
          <w:rFonts w:ascii="Times New Roman" w:eastAsia="Times New Roman" w:hAnsi="Times New Roman" w:cs="Times New Roman"/>
          <w:sz w:val="24"/>
          <w:szCs w:val="24"/>
        </w:rPr>
        <w:lastRenderedPageBreak/>
        <w:t xml:space="preserve"> See this </w:t>
      </w:r>
      <w:hyperlink r:id="rId44" w:tgtFrame="_blank"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 for few more points and sample code example.</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9)  What is Java Memory model?</w:t>
      </w:r>
      <w:r w:rsidRPr="004F734F">
        <w:rPr>
          <w:rFonts w:ascii="Times New Roman" w:eastAsia="Times New Roman" w:hAnsi="Times New Roman" w:cs="Times New Roman"/>
          <w:sz w:val="24"/>
          <w:szCs w:val="24"/>
        </w:rPr>
        <w:br/>
        <w:t xml:space="preserve">Java Memory model is set of rules and guidelines which </w:t>
      </w:r>
      <w:proofErr w:type="gramStart"/>
      <w:r w:rsidRPr="004F734F">
        <w:rPr>
          <w:rFonts w:ascii="Times New Roman" w:eastAsia="Times New Roman" w:hAnsi="Times New Roman" w:cs="Times New Roman"/>
          <w:sz w:val="24"/>
          <w:szCs w:val="24"/>
        </w:rPr>
        <w:t>allows</w:t>
      </w:r>
      <w:proofErr w:type="gramEnd"/>
      <w:r w:rsidRPr="004F734F">
        <w:rPr>
          <w:rFonts w:ascii="Times New Roman" w:eastAsia="Times New Roman" w:hAnsi="Times New Roman" w:cs="Times New Roman"/>
          <w:sz w:val="24"/>
          <w:szCs w:val="24"/>
        </w:rPr>
        <w:t xml:space="preserve">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w:t>
      </w:r>
      <w:proofErr w:type="gramStart"/>
      <w:r w:rsidRPr="004F734F">
        <w:rPr>
          <w:rFonts w:ascii="Times New Roman" w:eastAsia="Times New Roman" w:hAnsi="Times New Roman" w:cs="Times New Roman"/>
          <w:sz w:val="24"/>
          <w:szCs w:val="24"/>
        </w:rPr>
        <w:t>allows</w:t>
      </w:r>
      <w:proofErr w:type="gramEnd"/>
      <w:r w:rsidRPr="004F734F">
        <w:rPr>
          <w:rFonts w:ascii="Times New Roman" w:eastAsia="Times New Roman" w:hAnsi="Times New Roman" w:cs="Times New Roman"/>
          <w:sz w:val="24"/>
          <w:szCs w:val="24"/>
        </w:rPr>
        <w:t xml:space="preserve"> programmers to anticipate and reason </w:t>
      </w:r>
      <w:proofErr w:type="spellStart"/>
      <w:r w:rsidRPr="004F734F">
        <w:rPr>
          <w:rFonts w:ascii="Times New Roman" w:eastAsia="Times New Roman" w:hAnsi="Times New Roman" w:cs="Times New Roman"/>
          <w:sz w:val="24"/>
          <w:szCs w:val="24"/>
        </w:rPr>
        <w:t>behaviour</w:t>
      </w:r>
      <w:proofErr w:type="spellEnd"/>
      <w:r w:rsidRPr="004F734F">
        <w:rPr>
          <w:rFonts w:ascii="Times New Roman" w:eastAsia="Times New Roman" w:hAnsi="Times New Roman" w:cs="Times New Roman"/>
          <w:sz w:val="24"/>
          <w:szCs w:val="24"/>
        </w:rPr>
        <w:t xml:space="preserve"> of concurrent Java programs. For example, happens-before relationship </w:t>
      </w:r>
      <w:proofErr w:type="gramStart"/>
      <w:r w:rsidRPr="004F734F">
        <w:rPr>
          <w:rFonts w:ascii="Times New Roman" w:eastAsia="Times New Roman" w:hAnsi="Times New Roman" w:cs="Times New Roman"/>
          <w:sz w:val="24"/>
          <w:szCs w:val="24"/>
        </w:rPr>
        <w:t>guarantees :</w:t>
      </w:r>
      <w:proofErr w:type="gramEnd"/>
    </w:p>
    <w:p w:rsidR="004F734F" w:rsidRPr="004F734F" w:rsidRDefault="004F734F" w:rsidP="004F73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Each action in a thread happens-before every action in that thread that comes later in the program </w:t>
      </w:r>
      <w:proofErr w:type="gramStart"/>
      <w:r w:rsidRPr="004F734F">
        <w:rPr>
          <w:rFonts w:ascii="Times New Roman" w:eastAsia="Times New Roman" w:hAnsi="Times New Roman" w:cs="Times New Roman"/>
          <w:sz w:val="24"/>
          <w:szCs w:val="24"/>
        </w:rPr>
        <w:t>order,</w:t>
      </w:r>
      <w:proofErr w:type="gramEnd"/>
      <w:r w:rsidRPr="004F734F">
        <w:rPr>
          <w:rFonts w:ascii="Times New Roman" w:eastAsia="Times New Roman" w:hAnsi="Times New Roman" w:cs="Times New Roman"/>
          <w:sz w:val="24"/>
          <w:szCs w:val="24"/>
        </w:rPr>
        <w:t xml:space="preserve"> this is known as program order rule.</w:t>
      </w:r>
    </w:p>
    <w:p w:rsidR="004F734F" w:rsidRPr="004F734F" w:rsidRDefault="004F734F" w:rsidP="004F734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4F734F">
        <w:rPr>
          <w:rFonts w:ascii="Times New Roman" w:eastAsia="Times New Roman" w:hAnsi="Times New Roman" w:cs="Times New Roman"/>
          <w:sz w:val="24"/>
          <w:szCs w:val="24"/>
        </w:rPr>
        <w:t>An unlock</w:t>
      </w:r>
      <w:proofErr w:type="gramEnd"/>
      <w:r w:rsidRPr="004F734F">
        <w:rPr>
          <w:rFonts w:ascii="Times New Roman" w:eastAsia="Times New Roman" w:hAnsi="Times New Roman" w:cs="Times New Roman"/>
          <w:sz w:val="24"/>
          <w:szCs w:val="24"/>
        </w:rPr>
        <w:t xml:space="preserve"> on a monitor lock happens-before every subsequent lock on that same monitor lock, also known as Monitor lock rule.</w:t>
      </w:r>
    </w:p>
    <w:p w:rsidR="004F734F" w:rsidRPr="004F734F" w:rsidRDefault="004F734F" w:rsidP="004F73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A write to a volatile field happens-before every subsequent read of that same field, known as Volatile variable rule.</w:t>
      </w:r>
    </w:p>
    <w:p w:rsidR="004F734F" w:rsidRPr="004F734F" w:rsidRDefault="004F734F" w:rsidP="004F73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A call to </w:t>
      </w:r>
      <w:proofErr w:type="spellStart"/>
      <w:r w:rsidRPr="004F734F">
        <w:rPr>
          <w:rFonts w:ascii="Times New Roman" w:eastAsia="Times New Roman" w:hAnsi="Times New Roman" w:cs="Times New Roman"/>
          <w:sz w:val="24"/>
          <w:szCs w:val="24"/>
        </w:rPr>
        <w:t>Thread.start</w:t>
      </w:r>
      <w:proofErr w:type="spellEnd"/>
      <w:r w:rsidRPr="004F734F">
        <w:rPr>
          <w:rFonts w:ascii="Times New Roman" w:eastAsia="Times New Roman" w:hAnsi="Times New Roman" w:cs="Times New Roman"/>
          <w:sz w:val="24"/>
          <w:szCs w:val="24"/>
        </w:rPr>
        <w:t xml:space="preserve"> on a thread happens-before any other thread detects that thread has terminated, either by successfully return from </w:t>
      </w:r>
      <w:proofErr w:type="spellStart"/>
      <w:proofErr w:type="gramStart"/>
      <w:r w:rsidRPr="004F734F">
        <w:rPr>
          <w:rFonts w:ascii="Courier New" w:eastAsia="Times New Roman" w:hAnsi="Courier New" w:cs="Courier New"/>
          <w:sz w:val="24"/>
          <w:szCs w:val="24"/>
        </w:rPr>
        <w:t>Thread.join</w:t>
      </w:r>
      <w:proofErr w:type="spellEnd"/>
      <w:r w:rsidRPr="004F734F">
        <w:rPr>
          <w:rFonts w:ascii="Courier New" w:eastAsia="Times New Roman" w:hAnsi="Courier New" w:cs="Courier New"/>
          <w:sz w:val="24"/>
          <w:szCs w:val="24"/>
        </w:rPr>
        <w: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or by </w:t>
      </w:r>
      <w:proofErr w:type="spellStart"/>
      <w:r w:rsidRPr="004F734F">
        <w:rPr>
          <w:rFonts w:ascii="Courier New" w:eastAsia="Times New Roman" w:hAnsi="Courier New" w:cs="Courier New"/>
          <w:sz w:val="24"/>
          <w:szCs w:val="24"/>
        </w:rPr>
        <w:t>Thread.isAlive</w:t>
      </w:r>
      <w:proofErr w:type="spell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returning false, also known as Thread start rule.</w:t>
      </w:r>
    </w:p>
    <w:p w:rsidR="004F734F" w:rsidRPr="004F734F" w:rsidRDefault="004F734F" w:rsidP="004F73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A thread calling interrupt on another thread happens-before the interrupted thread detects the </w:t>
      </w:r>
      <w:proofErr w:type="gramStart"/>
      <w:r w:rsidRPr="004F734F">
        <w:rPr>
          <w:rFonts w:ascii="Times New Roman" w:eastAsia="Times New Roman" w:hAnsi="Times New Roman" w:cs="Times New Roman"/>
          <w:sz w:val="24"/>
          <w:szCs w:val="24"/>
        </w:rPr>
        <w:t>interrupt(</w:t>
      </w:r>
      <w:proofErr w:type="gramEnd"/>
      <w:r w:rsidRPr="004F734F">
        <w:rPr>
          <w:rFonts w:ascii="Times New Roman" w:eastAsia="Times New Roman" w:hAnsi="Times New Roman" w:cs="Times New Roman"/>
          <w:sz w:val="24"/>
          <w:szCs w:val="24"/>
        </w:rPr>
        <w:t xml:space="preserve"> either by having </w:t>
      </w:r>
      <w:proofErr w:type="spellStart"/>
      <w:r w:rsidRPr="004F734F">
        <w:rPr>
          <w:rFonts w:ascii="Times New Roman" w:eastAsia="Times New Roman" w:hAnsi="Times New Roman" w:cs="Times New Roman"/>
          <w:sz w:val="24"/>
          <w:szCs w:val="24"/>
        </w:rPr>
        <w:t>InterruptedException</w:t>
      </w:r>
      <w:proofErr w:type="spellEnd"/>
      <w:r w:rsidRPr="004F734F">
        <w:rPr>
          <w:rFonts w:ascii="Times New Roman" w:eastAsia="Times New Roman" w:hAnsi="Times New Roman" w:cs="Times New Roman"/>
          <w:sz w:val="24"/>
          <w:szCs w:val="24"/>
        </w:rPr>
        <w:t xml:space="preserve"> thrown, or invoking </w:t>
      </w:r>
      <w:proofErr w:type="spellStart"/>
      <w:r w:rsidRPr="004F734F">
        <w:rPr>
          <w:rFonts w:ascii="Times New Roman" w:eastAsia="Times New Roman" w:hAnsi="Times New Roman" w:cs="Times New Roman"/>
          <w:sz w:val="24"/>
          <w:szCs w:val="24"/>
        </w:rPr>
        <w:t>isInterrupted</w:t>
      </w:r>
      <w:proofErr w:type="spellEnd"/>
      <w:r w:rsidRPr="004F734F">
        <w:rPr>
          <w:rFonts w:ascii="Times New Roman" w:eastAsia="Times New Roman" w:hAnsi="Times New Roman" w:cs="Times New Roman"/>
          <w:sz w:val="24"/>
          <w:szCs w:val="24"/>
        </w:rPr>
        <w:t xml:space="preserve"> or interrupted), popularly known as Thread Interruption rule.</w:t>
      </w:r>
    </w:p>
    <w:p w:rsidR="004F734F" w:rsidRPr="004F734F" w:rsidRDefault="004F734F" w:rsidP="004F73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The end of a constructor for an object happens-before the start of the </w:t>
      </w:r>
      <w:proofErr w:type="spellStart"/>
      <w:r w:rsidRPr="004F734F">
        <w:rPr>
          <w:rFonts w:ascii="Times New Roman" w:eastAsia="Times New Roman" w:hAnsi="Times New Roman" w:cs="Times New Roman"/>
          <w:sz w:val="24"/>
          <w:szCs w:val="24"/>
        </w:rPr>
        <w:t>finalizer</w:t>
      </w:r>
      <w:proofErr w:type="spellEnd"/>
      <w:r w:rsidRPr="004F734F">
        <w:rPr>
          <w:rFonts w:ascii="Times New Roman" w:eastAsia="Times New Roman" w:hAnsi="Times New Roman" w:cs="Times New Roman"/>
          <w:sz w:val="24"/>
          <w:szCs w:val="24"/>
        </w:rPr>
        <w:t xml:space="preserve"> for that object, known as </w:t>
      </w:r>
      <w:proofErr w:type="spellStart"/>
      <w:r w:rsidRPr="004F734F">
        <w:rPr>
          <w:rFonts w:ascii="Times New Roman" w:eastAsia="Times New Roman" w:hAnsi="Times New Roman" w:cs="Times New Roman"/>
          <w:sz w:val="24"/>
          <w:szCs w:val="24"/>
        </w:rPr>
        <w:t>Finalizer</w:t>
      </w:r>
      <w:proofErr w:type="spellEnd"/>
      <w:r w:rsidRPr="004F734F">
        <w:rPr>
          <w:rFonts w:ascii="Times New Roman" w:eastAsia="Times New Roman" w:hAnsi="Times New Roman" w:cs="Times New Roman"/>
          <w:sz w:val="24"/>
          <w:szCs w:val="24"/>
        </w:rPr>
        <w:t xml:space="preserve"> rule.</w:t>
      </w:r>
    </w:p>
    <w:p w:rsidR="004F734F" w:rsidRPr="004F734F" w:rsidRDefault="004F734F" w:rsidP="004F73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If A happens-before B, and B happens-before C, then A happens-before C, which means happens-before guarantees Transitivity.</w:t>
      </w:r>
    </w:p>
    <w:p w:rsidR="004F734F" w:rsidRPr="004F734F" w:rsidRDefault="004F734F" w:rsidP="004F734F">
      <w:pPr>
        <w:spacing w:after="0"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I strongly suggest </w:t>
      </w:r>
      <w:proofErr w:type="gramStart"/>
      <w:r w:rsidRPr="004F734F">
        <w:rPr>
          <w:rFonts w:ascii="Times New Roman" w:eastAsia="Times New Roman" w:hAnsi="Times New Roman" w:cs="Times New Roman"/>
          <w:sz w:val="24"/>
          <w:szCs w:val="24"/>
        </w:rPr>
        <w:t>to read</w:t>
      </w:r>
      <w:proofErr w:type="gramEnd"/>
      <w:r w:rsidRPr="004F734F">
        <w:rPr>
          <w:rFonts w:ascii="Times New Roman" w:eastAsia="Times New Roman" w:hAnsi="Times New Roman" w:cs="Times New Roman"/>
          <w:sz w:val="24"/>
          <w:szCs w:val="24"/>
        </w:rPr>
        <w:t xml:space="preserve"> Chapter 16 of Java Concurrency in Practice to understand Java Memory model in more detail.</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10) What is volatile variable in Java?</w:t>
      </w:r>
      <w:r w:rsidRPr="004F734F">
        <w:rPr>
          <w:rFonts w:ascii="Times New Roman" w:eastAsia="Times New Roman" w:hAnsi="Times New Roman" w:cs="Times New Roman"/>
          <w:sz w:val="24"/>
          <w:szCs w:val="24"/>
        </w:rPr>
        <w:br/>
      </w:r>
      <w:proofErr w:type="gramStart"/>
      <w:r w:rsidRPr="004F734F">
        <w:rPr>
          <w:rFonts w:ascii="Times New Roman" w:eastAsia="Times New Roman" w:hAnsi="Times New Roman" w:cs="Times New Roman"/>
          <w:sz w:val="24"/>
          <w:szCs w:val="24"/>
        </w:rPr>
        <w:t>volatile</w:t>
      </w:r>
      <w:proofErr w:type="gramEnd"/>
      <w:r w:rsidRPr="004F734F">
        <w:rPr>
          <w:rFonts w:ascii="Times New Roman" w:eastAsia="Times New Roman" w:hAnsi="Times New Roman" w:cs="Times New Roman"/>
          <w:sz w:val="24"/>
          <w:szCs w:val="24"/>
        </w:rPr>
        <w:t xml:space="preserve"> is a special modifier, which can only be used with instance variables. In concurrent Java programs, </w:t>
      </w:r>
      <w:proofErr w:type="gramStart"/>
      <w:r w:rsidRPr="004F734F">
        <w:rPr>
          <w:rFonts w:ascii="Times New Roman" w:eastAsia="Times New Roman" w:hAnsi="Times New Roman" w:cs="Times New Roman"/>
          <w:sz w:val="24"/>
          <w:szCs w:val="24"/>
        </w:rPr>
        <w:t>changes made by multiple threads on instance variables is</w:t>
      </w:r>
      <w:proofErr w:type="gramEnd"/>
      <w:r w:rsidRPr="004F734F">
        <w:rPr>
          <w:rFonts w:ascii="Times New Roman" w:eastAsia="Times New Roman" w:hAnsi="Times New Roman" w:cs="Times New Roman"/>
          <w:sz w:val="24"/>
          <w:szCs w:val="24"/>
        </w:rPr>
        <w:t xml:space="preserve"> not visible to other in absence of any synchronizers e.g. synchronized keyword or locks. Volatile variable guarantees that a write will happen before any subsequent read, as stated </w:t>
      </w:r>
      <w:r w:rsidRPr="004F734F">
        <w:rPr>
          <w:rFonts w:ascii="Times New Roman" w:eastAsia="Times New Roman" w:hAnsi="Times New Roman" w:cs="Times New Roman"/>
          <w:i/>
          <w:iCs/>
          <w:sz w:val="24"/>
          <w:szCs w:val="24"/>
        </w:rPr>
        <w:t>"volatile variable rule"</w:t>
      </w:r>
      <w:r w:rsidRPr="004F734F">
        <w:rPr>
          <w:rFonts w:ascii="Times New Roman" w:eastAsia="Times New Roman" w:hAnsi="Times New Roman" w:cs="Times New Roman"/>
          <w:sz w:val="24"/>
          <w:szCs w:val="24"/>
        </w:rPr>
        <w:t xml:space="preserve"> in previous question. Read this </w:t>
      </w:r>
      <w:hyperlink r:id="rId45" w:tgtFrame="_blank"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 to learn more about volatile variable and when to use them.</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11) What is thread-safety? </w:t>
      </w:r>
      <w:proofErr w:type="gramStart"/>
      <w:r w:rsidRPr="004F734F">
        <w:rPr>
          <w:rFonts w:ascii="Times New Roman" w:eastAsia="Times New Roman" w:hAnsi="Times New Roman" w:cs="Times New Roman"/>
          <w:b/>
          <w:bCs/>
          <w:sz w:val="24"/>
          <w:szCs w:val="24"/>
        </w:rPr>
        <w:t>is</w:t>
      </w:r>
      <w:proofErr w:type="gramEnd"/>
      <w:r w:rsidRPr="004F734F">
        <w:rPr>
          <w:rFonts w:ascii="Times New Roman" w:eastAsia="Times New Roman" w:hAnsi="Times New Roman" w:cs="Times New Roman"/>
          <w:b/>
          <w:bCs/>
          <w:sz w:val="24"/>
          <w:szCs w:val="24"/>
        </w:rPr>
        <w:t xml:space="preserve"> Vector a thread-safe class?</w:t>
      </w:r>
      <w:r w:rsidRPr="004F734F">
        <w:rPr>
          <w:rFonts w:ascii="Times New Roman" w:eastAsia="Times New Roman" w:hAnsi="Times New Roman" w:cs="Times New Roman"/>
          <w:sz w:val="24"/>
          <w:szCs w:val="24"/>
        </w:rPr>
        <w:t xml:space="preserve"> (Yes, see </w:t>
      </w:r>
      <w:hyperlink r:id="rId46" w:history="1">
        <w:r w:rsidRPr="004F734F">
          <w:rPr>
            <w:rFonts w:ascii="Times New Roman" w:eastAsia="Times New Roman" w:hAnsi="Times New Roman" w:cs="Times New Roman"/>
            <w:color w:val="0000FF"/>
            <w:sz w:val="24"/>
            <w:szCs w:val="24"/>
            <w:u w:val="single"/>
          </w:rPr>
          <w:t>details</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t xml:space="preserve">Thread-safety is a property of an object or code which guarantees that if executed or used by multiple </w:t>
      </w:r>
      <w:proofErr w:type="gramStart"/>
      <w:r w:rsidRPr="004F734F">
        <w:rPr>
          <w:rFonts w:ascii="Times New Roman" w:eastAsia="Times New Roman" w:hAnsi="Times New Roman" w:cs="Times New Roman"/>
          <w:sz w:val="24"/>
          <w:szCs w:val="24"/>
        </w:rPr>
        <w:t>thread</w:t>
      </w:r>
      <w:proofErr w:type="gramEnd"/>
      <w:r w:rsidRPr="004F734F">
        <w:rPr>
          <w:rFonts w:ascii="Times New Roman" w:eastAsia="Times New Roman" w:hAnsi="Times New Roman" w:cs="Times New Roman"/>
          <w:sz w:val="24"/>
          <w:szCs w:val="24"/>
        </w:rPr>
        <w:t xml:space="preserve"> in any manner e.g. read </w:t>
      </w:r>
      <w:proofErr w:type="spellStart"/>
      <w:r w:rsidRPr="004F734F">
        <w:rPr>
          <w:rFonts w:ascii="Times New Roman" w:eastAsia="Times New Roman" w:hAnsi="Times New Roman" w:cs="Times New Roman"/>
          <w:sz w:val="24"/>
          <w:szCs w:val="24"/>
        </w:rPr>
        <w:t>vs</w:t>
      </w:r>
      <w:proofErr w:type="spellEnd"/>
      <w:r w:rsidRPr="004F734F">
        <w:rPr>
          <w:rFonts w:ascii="Times New Roman" w:eastAsia="Times New Roman" w:hAnsi="Times New Roman" w:cs="Times New Roman"/>
          <w:sz w:val="24"/>
          <w:szCs w:val="24"/>
        </w:rPr>
        <w:t xml:space="preserve"> write it will behave as expected. For example, a thread-safe counter object will not miss any count if same instance of that counter is shared among multiple threads. Apparently, you can also divide collection classes in two </w:t>
      </w:r>
      <w:proofErr w:type="gramStart"/>
      <w:r w:rsidRPr="004F734F">
        <w:rPr>
          <w:rFonts w:ascii="Times New Roman" w:eastAsia="Times New Roman" w:hAnsi="Times New Roman" w:cs="Times New Roman"/>
          <w:sz w:val="24"/>
          <w:szCs w:val="24"/>
        </w:rPr>
        <w:t>category</w:t>
      </w:r>
      <w:proofErr w:type="gramEnd"/>
      <w:r w:rsidRPr="004F734F">
        <w:rPr>
          <w:rFonts w:ascii="Times New Roman" w:eastAsia="Times New Roman" w:hAnsi="Times New Roman" w:cs="Times New Roman"/>
          <w:sz w:val="24"/>
          <w:szCs w:val="24"/>
        </w:rPr>
        <w:t xml:space="preserve">, </w:t>
      </w:r>
      <w:r w:rsidRPr="004F734F">
        <w:rPr>
          <w:rFonts w:ascii="Times New Roman" w:eastAsia="Times New Roman" w:hAnsi="Times New Roman" w:cs="Times New Roman"/>
          <w:sz w:val="24"/>
          <w:szCs w:val="24"/>
        </w:rPr>
        <w:lastRenderedPageBreak/>
        <w:t xml:space="preserve">thread-safe and non-thread-safe. Vector is indeed a thread-safe class and it achieves thread-safety by synchronizing methods which modifies state of Vector, on the other hand, its counterpart </w:t>
      </w:r>
      <w:proofErr w:type="spellStart"/>
      <w:r w:rsidRPr="004F734F">
        <w:rPr>
          <w:rFonts w:ascii="Times New Roman" w:eastAsia="Times New Roman" w:hAnsi="Times New Roman" w:cs="Times New Roman"/>
          <w:sz w:val="24"/>
          <w:szCs w:val="24"/>
        </w:rPr>
        <w:t>ArrayList</w:t>
      </w:r>
      <w:proofErr w:type="spellEnd"/>
      <w:r w:rsidRPr="004F734F">
        <w:rPr>
          <w:rFonts w:ascii="Times New Roman" w:eastAsia="Times New Roman" w:hAnsi="Times New Roman" w:cs="Times New Roman"/>
          <w:sz w:val="24"/>
          <w:szCs w:val="24"/>
        </w:rPr>
        <w:t xml:space="preserve"> is not thread-safe.</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12) What is race condition in Java? Given one example? </w:t>
      </w:r>
      <w:r w:rsidRPr="004F734F">
        <w:rPr>
          <w:rFonts w:ascii="Times New Roman" w:eastAsia="Times New Roman" w:hAnsi="Times New Roman" w:cs="Times New Roman"/>
          <w:sz w:val="24"/>
          <w:szCs w:val="24"/>
        </w:rPr>
        <w:br/>
        <w:t xml:space="preserve">Race </w:t>
      </w:r>
      <w:proofErr w:type="gramStart"/>
      <w:r w:rsidRPr="004F734F">
        <w:rPr>
          <w:rFonts w:ascii="Times New Roman" w:eastAsia="Times New Roman" w:hAnsi="Times New Roman" w:cs="Times New Roman"/>
          <w:sz w:val="24"/>
          <w:szCs w:val="24"/>
        </w:rPr>
        <w:t>condition are</w:t>
      </w:r>
      <w:proofErr w:type="gramEnd"/>
      <w:r w:rsidRPr="004F734F">
        <w:rPr>
          <w:rFonts w:ascii="Times New Roman" w:eastAsia="Times New Roman" w:hAnsi="Times New Roman" w:cs="Times New Roman"/>
          <w:sz w:val="24"/>
          <w:szCs w:val="24"/>
        </w:rPr>
        <w:t xml:space="preserve"> cause of some subtle programming bugs when Java programs are exposed to concurrent execution environment. As name suggests, race condition occurs due to race between multiple threads, if a thread which is supposed to execute first lost the race and executed second, </w:t>
      </w:r>
      <w:proofErr w:type="spellStart"/>
      <w:r w:rsidRPr="004F734F">
        <w:rPr>
          <w:rFonts w:ascii="Times New Roman" w:eastAsia="Times New Roman" w:hAnsi="Times New Roman" w:cs="Times New Roman"/>
          <w:sz w:val="24"/>
          <w:szCs w:val="24"/>
        </w:rPr>
        <w:t>behaviour</w:t>
      </w:r>
      <w:proofErr w:type="spellEnd"/>
      <w:r w:rsidRPr="004F734F">
        <w:rPr>
          <w:rFonts w:ascii="Times New Roman" w:eastAsia="Times New Roman" w:hAnsi="Times New Roman" w:cs="Times New Roman"/>
          <w:sz w:val="24"/>
          <w:szCs w:val="24"/>
        </w:rPr>
        <w:t xml:space="preserve"> of code changes, which surface as non-deterministic bugs. This is one of the hardest bugs to find and re-produce because of random nature of racing between threads. One example of race condition is out-of-order processing, see this </w:t>
      </w:r>
      <w:hyperlink r:id="rId47"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 for some more example of race conditions in Java programs.</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13) How to stop thread in Java?</w:t>
      </w:r>
      <w:r w:rsidRPr="004F734F">
        <w:rPr>
          <w:rFonts w:ascii="Times New Roman" w:eastAsia="Times New Roman" w:hAnsi="Times New Roman" w:cs="Times New Roman"/>
          <w:sz w:val="24"/>
          <w:szCs w:val="24"/>
        </w:rPr>
        <w:br/>
        <w:t xml:space="preserve">I always said that Java provides rich APIs for everything but ironically Java doesn't provide a sure shot way of stopping thread. There was some control methods in JDK 1.0 e.g. </w:t>
      </w:r>
      <w:r w:rsidRPr="004F734F">
        <w:rPr>
          <w:rFonts w:ascii="Courier New" w:eastAsia="Times New Roman" w:hAnsi="Courier New" w:cs="Courier New"/>
          <w:sz w:val="24"/>
          <w:szCs w:val="24"/>
        </w:rPr>
        <w:t>stop()</w:t>
      </w:r>
      <w:r w:rsidRPr="004F734F">
        <w:rPr>
          <w:rFonts w:ascii="Times New Roman" w:eastAsia="Times New Roman" w:hAnsi="Times New Roman" w:cs="Times New Roman"/>
          <w:sz w:val="24"/>
          <w:szCs w:val="24"/>
        </w:rPr>
        <w:t xml:space="preserve">, </w:t>
      </w:r>
      <w:r w:rsidRPr="004F734F">
        <w:rPr>
          <w:rFonts w:ascii="Courier New" w:eastAsia="Times New Roman" w:hAnsi="Courier New" w:cs="Courier New"/>
          <w:sz w:val="24"/>
          <w:szCs w:val="24"/>
        </w:rPr>
        <w:t>suspend()</w:t>
      </w:r>
      <w:r w:rsidRPr="004F734F">
        <w:rPr>
          <w:rFonts w:ascii="Times New Roman" w:eastAsia="Times New Roman" w:hAnsi="Times New Roman" w:cs="Times New Roman"/>
          <w:sz w:val="24"/>
          <w:szCs w:val="24"/>
        </w:rPr>
        <w:t xml:space="preserve"> and </w:t>
      </w:r>
      <w:r w:rsidRPr="004F734F">
        <w:rPr>
          <w:rFonts w:ascii="Courier New" w:eastAsia="Times New Roman" w:hAnsi="Courier New" w:cs="Courier New"/>
          <w:sz w:val="24"/>
          <w:szCs w:val="24"/>
        </w:rPr>
        <w:t>resume()</w:t>
      </w:r>
      <w:r w:rsidRPr="004F734F">
        <w:rPr>
          <w:rFonts w:ascii="Times New Roman" w:eastAsia="Times New Roman" w:hAnsi="Times New Roman" w:cs="Times New Roman"/>
          <w:sz w:val="24"/>
          <w:szCs w:val="24"/>
        </w:rPr>
        <w:t xml:space="preserve">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proofErr w:type="gramStart"/>
      <w:r w:rsidRPr="004F734F">
        <w:rPr>
          <w:rFonts w:ascii="Courier New" w:eastAsia="Times New Roman" w:hAnsi="Courier New" w:cs="Courier New"/>
          <w:sz w:val="24"/>
          <w:szCs w:val="24"/>
        </w:rPr>
        <w:t>run(</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or </w:t>
      </w:r>
      <w:r w:rsidRPr="004F734F">
        <w:rPr>
          <w:rFonts w:ascii="Courier New" w:eastAsia="Times New Roman" w:hAnsi="Courier New" w:cs="Courier New"/>
          <w:sz w:val="24"/>
          <w:szCs w:val="24"/>
        </w:rPr>
        <w:t>call()</w:t>
      </w:r>
      <w:r w:rsidRPr="004F734F">
        <w:rPr>
          <w:rFonts w:ascii="Times New Roman" w:eastAsia="Times New Roman" w:hAnsi="Times New Roman" w:cs="Times New Roman"/>
          <w:sz w:val="24"/>
          <w:szCs w:val="24"/>
        </w:rPr>
        <w:t xml:space="preserve"> method. To manually stop, programmers either take advantage of volatile </w:t>
      </w:r>
      <w:proofErr w:type="spellStart"/>
      <w:proofErr w:type="gramStart"/>
      <w:r w:rsidRPr="004F734F">
        <w:rPr>
          <w:rFonts w:ascii="Times New Roman" w:eastAsia="Times New Roman" w:hAnsi="Times New Roman" w:cs="Times New Roman"/>
          <w:sz w:val="24"/>
          <w:szCs w:val="24"/>
        </w:rPr>
        <w:t>boolean</w:t>
      </w:r>
      <w:proofErr w:type="spellEnd"/>
      <w:proofErr w:type="gramEnd"/>
      <w:r w:rsidRPr="004F734F">
        <w:rPr>
          <w:rFonts w:ascii="Times New Roman" w:eastAsia="Times New Roman" w:hAnsi="Times New Roman" w:cs="Times New Roman"/>
          <w:sz w:val="24"/>
          <w:szCs w:val="24"/>
        </w:rPr>
        <w:t xml:space="preserve"> variable and check in every iteration if run method has loops or interrupt threads to abruptly cancel tasks. See this </w:t>
      </w:r>
      <w:hyperlink r:id="rId48" w:history="1">
        <w:r w:rsidRPr="004F734F">
          <w:rPr>
            <w:rFonts w:ascii="Times New Roman" w:eastAsia="Times New Roman" w:hAnsi="Times New Roman" w:cs="Times New Roman"/>
            <w:color w:val="0000FF"/>
            <w:sz w:val="24"/>
            <w:szCs w:val="24"/>
            <w:u w:val="single"/>
          </w:rPr>
          <w:t>tutorial</w:t>
        </w:r>
      </w:hyperlink>
      <w:r w:rsidRPr="004F734F">
        <w:rPr>
          <w:rFonts w:ascii="Times New Roman" w:eastAsia="Times New Roman" w:hAnsi="Times New Roman" w:cs="Times New Roman"/>
          <w:sz w:val="24"/>
          <w:szCs w:val="24"/>
        </w:rPr>
        <w:t> for sample code of stopping thread in Java.</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14) What happens when an Exception occurs in a thread?</w:t>
      </w:r>
      <w:r w:rsidRPr="004F734F">
        <w:rPr>
          <w:rFonts w:ascii="Times New Roman" w:eastAsia="Times New Roman" w:hAnsi="Times New Roman" w:cs="Times New Roman"/>
          <w:sz w:val="24"/>
          <w:szCs w:val="24"/>
        </w:rPr>
        <w:br/>
        <w:t xml:space="preserve">This is one of the good </w:t>
      </w:r>
      <w:hyperlink r:id="rId49" w:history="1">
        <w:r w:rsidRPr="004F734F">
          <w:rPr>
            <w:rFonts w:ascii="Times New Roman" w:eastAsia="Times New Roman" w:hAnsi="Times New Roman" w:cs="Times New Roman"/>
            <w:color w:val="0000FF"/>
            <w:sz w:val="24"/>
            <w:szCs w:val="24"/>
            <w:u w:val="single"/>
          </w:rPr>
          <w:t xml:space="preserve">tricky Java </w:t>
        </w:r>
        <w:proofErr w:type="gramStart"/>
        <w:r w:rsidRPr="004F734F">
          <w:rPr>
            <w:rFonts w:ascii="Times New Roman" w:eastAsia="Times New Roman" w:hAnsi="Times New Roman" w:cs="Times New Roman"/>
            <w:color w:val="0000FF"/>
            <w:sz w:val="24"/>
            <w:szCs w:val="24"/>
            <w:u w:val="single"/>
          </w:rPr>
          <w:t>question</w:t>
        </w:r>
        <w:proofErr w:type="gramEnd"/>
      </w:hyperlink>
      <w:r w:rsidRPr="004F734F">
        <w:rPr>
          <w:rFonts w:ascii="Times New Roman" w:eastAsia="Times New Roman" w:hAnsi="Times New Roman" w:cs="Times New Roman"/>
          <w:sz w:val="24"/>
          <w:szCs w:val="24"/>
        </w:rPr>
        <w:t xml:space="preserve"> I have seen on interviews. In simple words, If not caught thread will die, if an uncaught exception handler is registered then it will get a call back. </w:t>
      </w:r>
      <w:proofErr w:type="spellStart"/>
      <w:r w:rsidRPr="004F734F">
        <w:rPr>
          <w:rFonts w:ascii="Courier New" w:eastAsia="Times New Roman" w:hAnsi="Courier New" w:cs="Courier New"/>
          <w:sz w:val="24"/>
          <w:szCs w:val="24"/>
        </w:rPr>
        <w:t>Thread.UncaughtExceptionHandler</w:t>
      </w:r>
      <w:proofErr w:type="spellEnd"/>
      <w:r w:rsidRPr="004F734F">
        <w:rPr>
          <w:rFonts w:ascii="Times New Roman" w:eastAsia="Times New Roman" w:hAnsi="Times New Roman" w:cs="Times New Roman"/>
          <w:sz w:val="24"/>
          <w:szCs w:val="24"/>
        </w:rPr>
        <w:t xml:space="preserve"> is an interface, defined as nested interface for handlers invoked when a Thread abruptly terminates due to an uncaught exception. When a thread is about to terminate due to an uncaught exception the Java Virtual Machine will query the thread for its </w:t>
      </w:r>
      <w:proofErr w:type="spellStart"/>
      <w:r w:rsidRPr="004F734F">
        <w:rPr>
          <w:rFonts w:ascii="Courier New" w:eastAsia="Times New Roman" w:hAnsi="Courier New" w:cs="Courier New"/>
          <w:sz w:val="24"/>
          <w:szCs w:val="24"/>
        </w:rPr>
        <w:t>UncaughtExceptionHandler</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using </w:t>
      </w:r>
      <w:proofErr w:type="spellStart"/>
      <w:r w:rsidRPr="004F734F">
        <w:rPr>
          <w:rFonts w:ascii="Courier New" w:eastAsia="Times New Roman" w:hAnsi="Courier New" w:cs="Courier New"/>
          <w:sz w:val="24"/>
          <w:szCs w:val="24"/>
        </w:rPr>
        <w:t>Thread.getUncaughtExceptionHandler</w:t>
      </w:r>
      <w:proofErr w:type="spell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and will invoke the handler's </w:t>
      </w:r>
      <w:proofErr w:type="spellStart"/>
      <w:r w:rsidRPr="004F734F">
        <w:rPr>
          <w:rFonts w:ascii="Courier New" w:eastAsia="Times New Roman" w:hAnsi="Courier New" w:cs="Courier New"/>
          <w:sz w:val="24"/>
          <w:szCs w:val="24"/>
        </w:rPr>
        <w:t>uncaughtException</w:t>
      </w:r>
      <w:proofErr w:type="spell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method, passing the thread and the exception as arguments.</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15) How do you share data between two </w:t>
      </w:r>
      <w:proofErr w:type="gramStart"/>
      <w:r w:rsidRPr="004F734F">
        <w:rPr>
          <w:rFonts w:ascii="Times New Roman" w:eastAsia="Times New Roman" w:hAnsi="Times New Roman" w:cs="Times New Roman"/>
          <w:b/>
          <w:bCs/>
          <w:sz w:val="24"/>
          <w:szCs w:val="24"/>
        </w:rPr>
        <w:t>thread</w:t>
      </w:r>
      <w:proofErr w:type="gramEnd"/>
      <w:r w:rsidRPr="004F734F">
        <w:rPr>
          <w:rFonts w:ascii="Times New Roman" w:eastAsia="Times New Roman" w:hAnsi="Times New Roman" w:cs="Times New Roman"/>
          <w:b/>
          <w:bCs/>
          <w:sz w:val="24"/>
          <w:szCs w:val="24"/>
        </w:rPr>
        <w:t xml:space="preserve"> in Java?</w:t>
      </w:r>
      <w:r w:rsidRPr="004F734F">
        <w:rPr>
          <w:rFonts w:ascii="Times New Roman" w:eastAsia="Times New Roman" w:hAnsi="Times New Roman" w:cs="Times New Roman"/>
          <w:sz w:val="24"/>
          <w:szCs w:val="24"/>
        </w:rPr>
        <w:br/>
        <w:t xml:space="preserve">You can share data between threads by using shared object, or concurrent data-structure like </w:t>
      </w:r>
      <w:proofErr w:type="spellStart"/>
      <w:r w:rsidRPr="004F734F">
        <w:rPr>
          <w:rFonts w:ascii="Times New Roman" w:eastAsia="Times New Roman" w:hAnsi="Times New Roman" w:cs="Times New Roman"/>
          <w:sz w:val="24"/>
          <w:szCs w:val="24"/>
        </w:rPr>
        <w:t>BlockingQueue</w:t>
      </w:r>
      <w:proofErr w:type="spellEnd"/>
      <w:r w:rsidRPr="004F734F">
        <w:rPr>
          <w:rFonts w:ascii="Times New Roman" w:eastAsia="Times New Roman" w:hAnsi="Times New Roman" w:cs="Times New Roman"/>
          <w:sz w:val="24"/>
          <w:szCs w:val="24"/>
        </w:rPr>
        <w:t>. See this tutorial to learn</w:t>
      </w:r>
      <w:hyperlink r:id="rId50" w:history="1">
        <w:r w:rsidRPr="004F734F">
          <w:rPr>
            <w:rFonts w:ascii="Times New Roman" w:eastAsia="Times New Roman" w:hAnsi="Times New Roman" w:cs="Times New Roman"/>
            <w:color w:val="0000FF"/>
            <w:sz w:val="24"/>
            <w:szCs w:val="24"/>
            <w:u w:val="single"/>
          </w:rPr>
          <w:t xml:space="preserve"> inter thread communication in Java</w:t>
        </w:r>
      </w:hyperlink>
      <w:r w:rsidRPr="004F734F">
        <w:rPr>
          <w:rFonts w:ascii="Times New Roman" w:eastAsia="Times New Roman" w:hAnsi="Times New Roman" w:cs="Times New Roman"/>
          <w:sz w:val="24"/>
          <w:szCs w:val="24"/>
        </w:rPr>
        <w:t>. It implements Producer consumer pattern using wait and notify methods, which involves sharing objects between two threads.</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16) Difference between notify and </w:t>
      </w:r>
      <w:proofErr w:type="spellStart"/>
      <w:r w:rsidRPr="004F734F">
        <w:rPr>
          <w:rFonts w:ascii="Times New Roman" w:eastAsia="Times New Roman" w:hAnsi="Times New Roman" w:cs="Times New Roman"/>
          <w:b/>
          <w:bCs/>
          <w:sz w:val="24"/>
          <w:szCs w:val="24"/>
        </w:rPr>
        <w:t>notifyAll</w:t>
      </w:r>
      <w:proofErr w:type="spellEnd"/>
      <w:r w:rsidRPr="004F734F">
        <w:rPr>
          <w:rFonts w:ascii="Times New Roman" w:eastAsia="Times New Roman" w:hAnsi="Times New Roman" w:cs="Times New Roman"/>
          <w:b/>
          <w:bCs/>
          <w:sz w:val="24"/>
          <w:szCs w:val="24"/>
        </w:rPr>
        <w:t xml:space="preserve"> in Java?</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lastRenderedPageBreak/>
        <w:t xml:space="preserve">This is another tricky </w:t>
      </w:r>
      <w:proofErr w:type="gramStart"/>
      <w:r w:rsidRPr="004F734F">
        <w:rPr>
          <w:rFonts w:ascii="Times New Roman" w:eastAsia="Times New Roman" w:hAnsi="Times New Roman" w:cs="Times New Roman"/>
          <w:sz w:val="24"/>
          <w:szCs w:val="24"/>
        </w:rPr>
        <w:t>questions</w:t>
      </w:r>
      <w:proofErr w:type="gramEnd"/>
      <w:r w:rsidRPr="004F734F">
        <w:rPr>
          <w:rFonts w:ascii="Times New Roman" w:eastAsia="Times New Roman" w:hAnsi="Times New Roman" w:cs="Times New Roman"/>
          <w:sz w:val="24"/>
          <w:szCs w:val="24"/>
        </w:rPr>
        <w:t xml:space="preserve"> from core Java interviews, since multiple threads can wait on single monitor lock, Java API designer provides method to inform only one of them or all of them, once waiting condition changes, but they provide half implementation. There </w:t>
      </w:r>
      <w:r w:rsidRPr="004F734F">
        <w:rPr>
          <w:rFonts w:ascii="Courier New" w:eastAsia="Times New Roman" w:hAnsi="Courier New" w:cs="Courier New"/>
          <w:sz w:val="24"/>
          <w:szCs w:val="24"/>
        </w:rPr>
        <w:t>notify()</w:t>
      </w:r>
      <w:r w:rsidRPr="004F734F">
        <w:rPr>
          <w:rFonts w:ascii="Times New Roman" w:eastAsia="Times New Roman" w:hAnsi="Times New Roman" w:cs="Times New Roman"/>
          <w:sz w:val="24"/>
          <w:szCs w:val="24"/>
        </w:rPr>
        <w:t xml:space="preserve"> method doesn't provide any way to choose a particular thread, that's why </w:t>
      </w:r>
      <w:proofErr w:type="spellStart"/>
      <w:r w:rsidRPr="004F734F">
        <w:rPr>
          <w:rFonts w:ascii="Times New Roman" w:eastAsia="Times New Roman" w:hAnsi="Times New Roman" w:cs="Times New Roman"/>
          <w:sz w:val="24"/>
          <w:szCs w:val="24"/>
        </w:rPr>
        <w:t>its</w:t>
      </w:r>
      <w:proofErr w:type="spellEnd"/>
      <w:r w:rsidRPr="004F734F">
        <w:rPr>
          <w:rFonts w:ascii="Times New Roman" w:eastAsia="Times New Roman" w:hAnsi="Times New Roman" w:cs="Times New Roman"/>
          <w:sz w:val="24"/>
          <w:szCs w:val="24"/>
        </w:rPr>
        <w:t xml:space="preserve"> only useful when you know that there is only one thread is waiting. On the other hand, </w:t>
      </w:r>
      <w:proofErr w:type="spellStart"/>
      <w:proofErr w:type="gramStart"/>
      <w:r w:rsidRPr="004F734F">
        <w:rPr>
          <w:rFonts w:ascii="Courier New" w:eastAsia="Times New Roman" w:hAnsi="Courier New" w:cs="Courier New"/>
          <w:sz w:val="24"/>
          <w:szCs w:val="24"/>
        </w:rPr>
        <w:t>notifyAll</w:t>
      </w:r>
      <w:proofErr w:type="spellEnd"/>
      <w:r w:rsidRPr="004F734F">
        <w:rPr>
          <w:rFonts w:ascii="Courier New" w:eastAsia="Times New Roman" w:hAnsi="Courier New" w:cs="Courier New"/>
          <w:sz w:val="24"/>
          <w:szCs w:val="24"/>
        </w:rPr>
        <w: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sends notification to all threads and allows them to compete for locks, which ensures that at-least one thread will proceed further. See my </w:t>
      </w:r>
      <w:hyperlink r:id="rId51" w:history="1">
        <w:r w:rsidRPr="004F734F">
          <w:rPr>
            <w:rFonts w:ascii="Times New Roman" w:eastAsia="Times New Roman" w:hAnsi="Times New Roman" w:cs="Times New Roman"/>
            <w:color w:val="0000FF"/>
            <w:sz w:val="24"/>
            <w:szCs w:val="24"/>
            <w:u w:val="single"/>
          </w:rPr>
          <w:t>blog post</w:t>
        </w:r>
      </w:hyperlink>
      <w:r w:rsidRPr="004F734F">
        <w:rPr>
          <w:rFonts w:ascii="Times New Roman" w:eastAsia="Times New Roman" w:hAnsi="Times New Roman" w:cs="Times New Roman"/>
          <w:sz w:val="24"/>
          <w:szCs w:val="24"/>
        </w:rPr>
        <w:t> on similar topic for more detailed answer and code example.</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17) Why wait, notify and </w:t>
      </w:r>
      <w:proofErr w:type="spellStart"/>
      <w:r w:rsidRPr="004F734F">
        <w:rPr>
          <w:rFonts w:ascii="Times New Roman" w:eastAsia="Times New Roman" w:hAnsi="Times New Roman" w:cs="Times New Roman"/>
          <w:b/>
          <w:bCs/>
          <w:sz w:val="24"/>
          <w:szCs w:val="24"/>
        </w:rPr>
        <w:t>notifyAll</w:t>
      </w:r>
      <w:proofErr w:type="spellEnd"/>
      <w:r w:rsidRPr="004F734F">
        <w:rPr>
          <w:rFonts w:ascii="Times New Roman" w:eastAsia="Times New Roman" w:hAnsi="Times New Roman" w:cs="Times New Roman"/>
          <w:b/>
          <w:bCs/>
          <w:sz w:val="24"/>
          <w:szCs w:val="24"/>
        </w:rPr>
        <w:t xml:space="preserve"> are not inside thread class? </w:t>
      </w:r>
      <w:r w:rsidRPr="004F734F">
        <w:rPr>
          <w:rFonts w:ascii="Times New Roman" w:eastAsia="Times New Roman" w:hAnsi="Times New Roman" w:cs="Times New Roman"/>
          <w:sz w:val="24"/>
          <w:szCs w:val="24"/>
        </w:rPr>
        <w:br/>
        <w:t xml:space="preserve">This is a design related question, which checks what candidate thinks about existing system or does he ever thought of something which is so common but looks in-appropriate at first. In order to answer this question, you have to give some reasons why it </w:t>
      </w:r>
      <w:proofErr w:type="gramStart"/>
      <w:r w:rsidRPr="004F734F">
        <w:rPr>
          <w:rFonts w:ascii="Times New Roman" w:eastAsia="Times New Roman" w:hAnsi="Times New Roman" w:cs="Times New Roman"/>
          <w:sz w:val="24"/>
          <w:szCs w:val="24"/>
        </w:rPr>
        <w:t>make</w:t>
      </w:r>
      <w:proofErr w:type="gramEnd"/>
      <w:r w:rsidRPr="004F734F">
        <w:rPr>
          <w:rFonts w:ascii="Times New Roman" w:eastAsia="Times New Roman" w:hAnsi="Times New Roman" w:cs="Times New Roman"/>
          <w:sz w:val="24"/>
          <w:szCs w:val="24"/>
        </w:rPr>
        <w:t xml:space="preserve"> sense for these three method to be in Object class, and why not on Thread class. One reason which is obvious is that Java provides lock at object level not at thread level. Every object has lock, which is acquired by thread. Now if thread needs to wait for certain lock it make sense to call </w:t>
      </w:r>
      <w:proofErr w:type="gramStart"/>
      <w:r w:rsidRPr="004F734F">
        <w:rPr>
          <w:rFonts w:ascii="Times New Roman" w:eastAsia="Times New Roman" w:hAnsi="Times New Roman" w:cs="Times New Roman"/>
          <w:sz w:val="24"/>
          <w:szCs w:val="24"/>
        </w:rPr>
        <w:t>wait(</w:t>
      </w:r>
      <w:proofErr w:type="gramEnd"/>
      <w:r w:rsidRPr="004F734F">
        <w:rPr>
          <w:rFonts w:ascii="Times New Roman" w:eastAsia="Times New Roman" w:hAnsi="Times New Roman" w:cs="Times New Roman"/>
          <w:sz w:val="24"/>
          <w:szCs w:val="24"/>
        </w:rPr>
        <w:t xml:space="preserve">) on that object rather than on that thread. Had </w:t>
      </w:r>
      <w:proofErr w:type="gramStart"/>
      <w:r w:rsidRPr="004F734F">
        <w:rPr>
          <w:rFonts w:ascii="Courier New" w:eastAsia="Times New Roman" w:hAnsi="Courier New" w:cs="Courier New"/>
          <w:sz w:val="24"/>
          <w:szCs w:val="24"/>
        </w:rPr>
        <w:t>wait(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method declared on Thread class, it was not clear that for which lock thread was waiting. In short, since wait, notify and </w:t>
      </w:r>
      <w:proofErr w:type="spellStart"/>
      <w:r w:rsidRPr="004F734F">
        <w:rPr>
          <w:rFonts w:ascii="Times New Roman" w:eastAsia="Times New Roman" w:hAnsi="Times New Roman" w:cs="Times New Roman"/>
          <w:sz w:val="24"/>
          <w:szCs w:val="24"/>
        </w:rPr>
        <w:t>notifyAll</w:t>
      </w:r>
      <w:proofErr w:type="spellEnd"/>
      <w:r w:rsidRPr="004F734F">
        <w:rPr>
          <w:rFonts w:ascii="Times New Roman" w:eastAsia="Times New Roman" w:hAnsi="Times New Roman" w:cs="Times New Roman"/>
          <w:sz w:val="24"/>
          <w:szCs w:val="24"/>
        </w:rPr>
        <w:t xml:space="preserve"> operate at lock level, it </w:t>
      </w:r>
      <w:proofErr w:type="gramStart"/>
      <w:r w:rsidRPr="004F734F">
        <w:rPr>
          <w:rFonts w:ascii="Times New Roman" w:eastAsia="Times New Roman" w:hAnsi="Times New Roman" w:cs="Times New Roman"/>
          <w:sz w:val="24"/>
          <w:szCs w:val="24"/>
        </w:rPr>
        <w:t>make</w:t>
      </w:r>
      <w:proofErr w:type="gramEnd"/>
      <w:r w:rsidRPr="004F734F">
        <w:rPr>
          <w:rFonts w:ascii="Times New Roman" w:eastAsia="Times New Roman" w:hAnsi="Times New Roman" w:cs="Times New Roman"/>
          <w:sz w:val="24"/>
          <w:szCs w:val="24"/>
        </w:rPr>
        <w:t xml:space="preserve"> sense to defined it on object class because lock belongs to object. You can also see this </w:t>
      </w:r>
      <w:hyperlink r:id="rId52" w:tgtFrame="_blank" w:history="1">
        <w:r w:rsidRPr="004F734F">
          <w:rPr>
            <w:rFonts w:ascii="Times New Roman" w:eastAsia="Times New Roman" w:hAnsi="Times New Roman" w:cs="Times New Roman"/>
            <w:color w:val="0000FF"/>
            <w:sz w:val="24"/>
            <w:szCs w:val="24"/>
            <w:u w:val="single"/>
          </w:rPr>
          <w:t>article</w:t>
        </w:r>
      </w:hyperlink>
      <w:r w:rsidRPr="004F734F">
        <w:rPr>
          <w:rFonts w:ascii="Times New Roman" w:eastAsia="Times New Roman" w:hAnsi="Times New Roman" w:cs="Times New Roman"/>
          <w:sz w:val="24"/>
          <w:szCs w:val="24"/>
        </w:rPr>
        <w:t> for more elaborate answer of this question.</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18) What is </w:t>
      </w:r>
      <w:proofErr w:type="spellStart"/>
      <w:r w:rsidRPr="004F734F">
        <w:rPr>
          <w:rFonts w:ascii="Times New Roman" w:eastAsia="Times New Roman" w:hAnsi="Times New Roman" w:cs="Times New Roman"/>
          <w:b/>
          <w:bCs/>
          <w:sz w:val="24"/>
          <w:szCs w:val="24"/>
        </w:rPr>
        <w:t>ThreadLocal</w:t>
      </w:r>
      <w:proofErr w:type="spellEnd"/>
      <w:r w:rsidRPr="004F734F">
        <w:rPr>
          <w:rFonts w:ascii="Times New Roman" w:eastAsia="Times New Roman" w:hAnsi="Times New Roman" w:cs="Times New Roman"/>
          <w:b/>
          <w:bCs/>
          <w:sz w:val="24"/>
          <w:szCs w:val="24"/>
        </w:rPr>
        <w:t xml:space="preserve"> variable in Java? </w:t>
      </w:r>
      <w:r w:rsidRPr="004F734F">
        <w:rPr>
          <w:rFonts w:ascii="Times New Roman" w:eastAsia="Times New Roman" w:hAnsi="Times New Roman" w:cs="Times New Roman"/>
          <w:sz w:val="24"/>
          <w:szCs w:val="24"/>
        </w:rPr>
        <w:br/>
      </w:r>
      <w:proofErr w:type="spellStart"/>
      <w:r w:rsidRPr="004F734F">
        <w:rPr>
          <w:rFonts w:ascii="Times New Roman" w:eastAsia="Times New Roman" w:hAnsi="Times New Roman" w:cs="Times New Roman"/>
          <w:sz w:val="24"/>
          <w:szCs w:val="24"/>
        </w:rPr>
        <w:t>ThreadLocal</w:t>
      </w:r>
      <w:proofErr w:type="spellEnd"/>
      <w:r w:rsidRPr="004F734F">
        <w:rPr>
          <w:rFonts w:ascii="Times New Roman" w:eastAsia="Times New Roman" w:hAnsi="Times New Roman" w:cs="Times New Roman"/>
          <w:sz w:val="24"/>
          <w:szCs w:val="24"/>
        </w:rPr>
        <w:t xml:space="preserve"> variables are special kind of variable available to Java programmer. Just like instance variable is per instance, </w:t>
      </w:r>
      <w:proofErr w:type="spellStart"/>
      <w:r w:rsidRPr="004F734F">
        <w:rPr>
          <w:rFonts w:ascii="Courier New" w:eastAsia="Times New Roman" w:hAnsi="Courier New" w:cs="Courier New"/>
          <w:sz w:val="24"/>
          <w:szCs w:val="24"/>
        </w:rPr>
        <w:t>ThreadLocal</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variable is per thread. It's a nice way to achieve thread-safety of expensive-to-create objects, for example you can make </w:t>
      </w:r>
      <w:proofErr w:type="spellStart"/>
      <w:r w:rsidRPr="004F734F">
        <w:rPr>
          <w:rFonts w:ascii="Times New Roman" w:eastAsia="Times New Roman" w:hAnsi="Times New Roman" w:cs="Times New Roman"/>
          <w:sz w:val="24"/>
          <w:szCs w:val="24"/>
        </w:rPr>
        <w:t>SimpleDateFormat</w:t>
      </w:r>
      <w:proofErr w:type="spellEnd"/>
      <w:r w:rsidRPr="004F734F">
        <w:rPr>
          <w:rFonts w:ascii="Times New Roman" w:eastAsia="Times New Roman" w:hAnsi="Times New Roman" w:cs="Times New Roman"/>
          <w:sz w:val="24"/>
          <w:szCs w:val="24"/>
        </w:rPr>
        <w:t xml:space="preserve"> thread-safe using </w:t>
      </w:r>
      <w:proofErr w:type="spellStart"/>
      <w:r w:rsidRPr="004F734F">
        <w:rPr>
          <w:rFonts w:ascii="Courier New" w:eastAsia="Times New Roman" w:hAnsi="Courier New" w:cs="Courier New"/>
          <w:sz w:val="24"/>
          <w:szCs w:val="24"/>
        </w:rPr>
        <w:t>ThreadLocal</w:t>
      </w:r>
      <w:proofErr w:type="spellEnd"/>
      <w:r w:rsidRPr="004F734F">
        <w:rPr>
          <w:rFonts w:ascii="Times New Roman" w:eastAsia="Times New Roman" w:hAnsi="Times New Roman" w:cs="Times New Roman"/>
          <w:sz w:val="24"/>
          <w:szCs w:val="24"/>
        </w:rPr>
        <w:t xml:space="preserve">. Since that class is expensive, </w:t>
      </w:r>
      <w:proofErr w:type="spellStart"/>
      <w:proofErr w:type="gramStart"/>
      <w:r w:rsidRPr="004F734F">
        <w:rPr>
          <w:rFonts w:ascii="Times New Roman" w:eastAsia="Times New Roman" w:hAnsi="Times New Roman" w:cs="Times New Roman"/>
          <w:sz w:val="24"/>
          <w:szCs w:val="24"/>
        </w:rPr>
        <w:t>its</w:t>
      </w:r>
      <w:proofErr w:type="spellEnd"/>
      <w:proofErr w:type="gramEnd"/>
      <w:r w:rsidRPr="004F734F">
        <w:rPr>
          <w:rFonts w:ascii="Times New Roman" w:eastAsia="Times New Roman" w:hAnsi="Times New Roman" w:cs="Times New Roman"/>
          <w:sz w:val="24"/>
          <w:szCs w:val="24"/>
        </w:rPr>
        <w:t xml:space="preserve"> not good to use it in local scope, which requires separate instance on each invocation. By providing each thread their own copy, you shoot two birds in one arrow. First, you reduce number of instance of expensive object by reusing fixed number of instances, and </w:t>
      </w:r>
      <w:proofErr w:type="gramStart"/>
      <w:r w:rsidRPr="004F734F">
        <w:rPr>
          <w:rFonts w:ascii="Times New Roman" w:eastAsia="Times New Roman" w:hAnsi="Times New Roman" w:cs="Times New Roman"/>
          <w:sz w:val="24"/>
          <w:szCs w:val="24"/>
        </w:rPr>
        <w:t>Second</w:t>
      </w:r>
      <w:proofErr w:type="gramEnd"/>
      <w:r w:rsidRPr="004F734F">
        <w:rPr>
          <w:rFonts w:ascii="Times New Roman" w:eastAsia="Times New Roman" w:hAnsi="Times New Roman" w:cs="Times New Roman"/>
          <w:sz w:val="24"/>
          <w:szCs w:val="24"/>
        </w:rPr>
        <w:t xml:space="preserve">, you achieve thread-safety without paying cost of synchronization or immutability. Another good example of thread local variable is </w:t>
      </w:r>
      <w:proofErr w:type="spellStart"/>
      <w:r w:rsidRPr="004F734F">
        <w:rPr>
          <w:rFonts w:ascii="Courier New" w:eastAsia="Times New Roman" w:hAnsi="Courier New" w:cs="Courier New"/>
          <w:sz w:val="24"/>
          <w:szCs w:val="24"/>
        </w:rPr>
        <w:t>ThreadLocalRandom</w:t>
      </w:r>
      <w:proofErr w:type="spellEnd"/>
      <w:r w:rsidRPr="004F734F">
        <w:rPr>
          <w:rFonts w:ascii="Times New Roman" w:eastAsia="Times New Roman" w:hAnsi="Times New Roman" w:cs="Times New Roman"/>
          <w:sz w:val="24"/>
          <w:szCs w:val="24"/>
        </w:rPr>
        <w:t xml:space="preserve"> class, which reduces number of instances of </w:t>
      </w:r>
      <w:r w:rsidRPr="004F734F">
        <w:rPr>
          <w:rFonts w:ascii="Courier New" w:eastAsia="Times New Roman" w:hAnsi="Courier New" w:cs="Courier New"/>
          <w:sz w:val="24"/>
          <w:szCs w:val="24"/>
        </w:rPr>
        <w:t>expensive-to-create</w:t>
      </w:r>
      <w:r w:rsidRPr="004F734F">
        <w:rPr>
          <w:rFonts w:ascii="Times New Roman" w:eastAsia="Times New Roman" w:hAnsi="Times New Roman" w:cs="Times New Roman"/>
          <w:sz w:val="24"/>
          <w:szCs w:val="24"/>
        </w:rPr>
        <w:t xml:space="preserve"> Random object in multi-threading environment. See this </w:t>
      </w:r>
      <w:hyperlink r:id="rId53"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 to learn more about thread local variables in Java.</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19) What is </w:t>
      </w:r>
      <w:proofErr w:type="spellStart"/>
      <w:r w:rsidRPr="004F734F">
        <w:rPr>
          <w:rFonts w:ascii="Times New Roman" w:eastAsia="Times New Roman" w:hAnsi="Times New Roman" w:cs="Times New Roman"/>
          <w:b/>
          <w:bCs/>
          <w:sz w:val="24"/>
          <w:szCs w:val="24"/>
        </w:rPr>
        <w:t>FutureTask</w:t>
      </w:r>
      <w:proofErr w:type="spellEnd"/>
      <w:r w:rsidRPr="004F734F">
        <w:rPr>
          <w:rFonts w:ascii="Times New Roman" w:eastAsia="Times New Roman" w:hAnsi="Times New Roman" w:cs="Times New Roman"/>
          <w:b/>
          <w:bCs/>
          <w:sz w:val="24"/>
          <w:szCs w:val="24"/>
        </w:rPr>
        <w:t xml:space="preserve"> in Java?</w:t>
      </w:r>
      <w:r w:rsidRPr="004F734F">
        <w:rPr>
          <w:rFonts w:ascii="Times New Roman" w:eastAsia="Times New Roman" w:hAnsi="Times New Roman" w:cs="Times New Roman"/>
          <w:sz w:val="24"/>
          <w:szCs w:val="24"/>
        </w:rPr>
        <w:br/>
      </w:r>
      <w:proofErr w:type="spellStart"/>
      <w:r w:rsidRPr="004F734F">
        <w:rPr>
          <w:rFonts w:ascii="Courier New" w:eastAsia="Times New Roman" w:hAnsi="Courier New" w:cs="Courier New"/>
          <w:sz w:val="24"/>
          <w:szCs w:val="24"/>
        </w:rPr>
        <w:t>FutureTask</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 </w:t>
      </w:r>
      <w:proofErr w:type="spellStart"/>
      <w:r w:rsidRPr="004F734F">
        <w:rPr>
          <w:rFonts w:ascii="Courier New" w:eastAsia="Times New Roman" w:hAnsi="Courier New" w:cs="Courier New"/>
          <w:sz w:val="24"/>
          <w:szCs w:val="24"/>
        </w:rPr>
        <w:t>FutureTask</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object can be used to wrap a Callable or </w:t>
      </w:r>
      <w:proofErr w:type="spellStart"/>
      <w:r w:rsidRPr="004F734F">
        <w:rPr>
          <w:rFonts w:ascii="Times New Roman" w:eastAsia="Times New Roman" w:hAnsi="Times New Roman" w:cs="Times New Roman"/>
          <w:sz w:val="24"/>
          <w:szCs w:val="24"/>
        </w:rPr>
        <w:t>Runnable</w:t>
      </w:r>
      <w:proofErr w:type="spellEnd"/>
      <w:r w:rsidRPr="004F734F">
        <w:rPr>
          <w:rFonts w:ascii="Times New Roman" w:eastAsia="Times New Roman" w:hAnsi="Times New Roman" w:cs="Times New Roman"/>
          <w:sz w:val="24"/>
          <w:szCs w:val="24"/>
        </w:rPr>
        <w:t xml:space="preserve"> object. Since </w:t>
      </w:r>
      <w:proofErr w:type="spellStart"/>
      <w:r w:rsidRPr="004F734F">
        <w:rPr>
          <w:rFonts w:ascii="Courier New" w:eastAsia="Times New Roman" w:hAnsi="Courier New" w:cs="Courier New"/>
          <w:sz w:val="24"/>
          <w:szCs w:val="24"/>
        </w:rPr>
        <w:t>FutureTask</w:t>
      </w:r>
      <w:proofErr w:type="spellEnd"/>
      <w:r w:rsidRPr="004F734F">
        <w:rPr>
          <w:rFonts w:ascii="Courier New" w:eastAsia="Times New Roman" w:hAnsi="Courier New" w:cs="Courier New"/>
          <w:sz w:val="24"/>
          <w:szCs w:val="24"/>
        </w:rPr>
        <w:t xml:space="preserve"> </w:t>
      </w:r>
      <w:r w:rsidRPr="004F734F">
        <w:rPr>
          <w:rFonts w:ascii="inherit" w:eastAsia="Times New Roman" w:hAnsi="inherit" w:cs="Times New Roman"/>
          <w:sz w:val="24"/>
          <w:szCs w:val="24"/>
        </w:rPr>
        <w:t>also </w:t>
      </w:r>
      <w:r w:rsidRPr="004F734F">
        <w:rPr>
          <w:rFonts w:ascii="Times New Roman" w:eastAsia="Times New Roman" w:hAnsi="Times New Roman" w:cs="Times New Roman"/>
          <w:sz w:val="24"/>
          <w:szCs w:val="24"/>
        </w:rPr>
        <w:t xml:space="preserve">implements </w:t>
      </w:r>
      <w:proofErr w:type="spellStart"/>
      <w:r w:rsidRPr="004F734F">
        <w:rPr>
          <w:rFonts w:ascii="Courier New" w:eastAsia="Times New Roman" w:hAnsi="Courier New" w:cs="Courier New"/>
          <w:sz w:val="24"/>
          <w:szCs w:val="24"/>
        </w:rPr>
        <w:t>Runnable</w:t>
      </w:r>
      <w:proofErr w:type="spellEnd"/>
      <w:r w:rsidRPr="004F734F">
        <w:rPr>
          <w:rFonts w:ascii="Times New Roman" w:eastAsia="Times New Roman" w:hAnsi="Times New Roman" w:cs="Times New Roman"/>
          <w:sz w:val="24"/>
          <w:szCs w:val="24"/>
        </w:rPr>
        <w:t>, it can be submitted to an Executor for execution.</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lastRenderedPageBreak/>
        <w:br/>
      </w:r>
      <w:r w:rsidRPr="004F734F">
        <w:rPr>
          <w:rFonts w:ascii="Times New Roman" w:eastAsia="Times New Roman" w:hAnsi="Times New Roman" w:cs="Times New Roman"/>
          <w:b/>
          <w:bCs/>
          <w:sz w:val="24"/>
          <w:szCs w:val="24"/>
        </w:rPr>
        <w:t xml:space="preserve">20) Difference between interrupted and </w:t>
      </w:r>
      <w:proofErr w:type="spellStart"/>
      <w:r w:rsidRPr="004F734F">
        <w:rPr>
          <w:rFonts w:ascii="Times New Roman" w:eastAsia="Times New Roman" w:hAnsi="Times New Roman" w:cs="Times New Roman"/>
          <w:b/>
          <w:bCs/>
          <w:sz w:val="24"/>
          <w:szCs w:val="24"/>
        </w:rPr>
        <w:t>isInterrupted</w:t>
      </w:r>
      <w:proofErr w:type="spellEnd"/>
      <w:r w:rsidRPr="004F734F">
        <w:rPr>
          <w:rFonts w:ascii="Times New Roman" w:eastAsia="Times New Roman" w:hAnsi="Times New Roman" w:cs="Times New Roman"/>
          <w:b/>
          <w:bCs/>
          <w:sz w:val="24"/>
          <w:szCs w:val="24"/>
        </w:rPr>
        <w:t xml:space="preserve"> method in Java?</w:t>
      </w:r>
      <w:r w:rsidRPr="004F734F">
        <w:rPr>
          <w:rFonts w:ascii="Times New Roman" w:eastAsia="Times New Roman" w:hAnsi="Times New Roman" w:cs="Times New Roman"/>
          <w:sz w:val="24"/>
          <w:szCs w:val="24"/>
        </w:rPr>
        <w:br/>
        <w:t xml:space="preserve">Main difference between </w:t>
      </w:r>
      <w:proofErr w:type="gramStart"/>
      <w:r w:rsidRPr="004F734F">
        <w:rPr>
          <w:rFonts w:ascii="Courier New" w:eastAsia="Times New Roman" w:hAnsi="Courier New" w:cs="Courier New"/>
          <w:sz w:val="24"/>
          <w:szCs w:val="24"/>
        </w:rPr>
        <w:t>interrupted(</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and </w:t>
      </w:r>
      <w:proofErr w:type="spellStart"/>
      <w:r w:rsidRPr="004F734F">
        <w:rPr>
          <w:rFonts w:ascii="Courier New" w:eastAsia="Times New Roman" w:hAnsi="Courier New" w:cs="Courier New"/>
          <w:sz w:val="24"/>
          <w:szCs w:val="24"/>
        </w:rPr>
        <w:t>isInterrupted</w:t>
      </w:r>
      <w:proofErr w:type="spell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is that former clears the interrupt status while later does not. The interrupt mechanism in Java multi-threading is implemented using an internal flag known as the interrupt status. Interrupting a thread by calling </w:t>
      </w:r>
      <w:proofErr w:type="spellStart"/>
      <w:proofErr w:type="gramStart"/>
      <w:r w:rsidRPr="004F734F">
        <w:rPr>
          <w:rFonts w:ascii="Courier New" w:eastAsia="Times New Roman" w:hAnsi="Courier New" w:cs="Courier New"/>
          <w:sz w:val="24"/>
          <w:szCs w:val="24"/>
        </w:rPr>
        <w:t>Thread.interrupt</w:t>
      </w:r>
      <w:proofErr w:type="spellEnd"/>
      <w:r w:rsidRPr="004F734F">
        <w:rPr>
          <w:rFonts w:ascii="Courier New" w:eastAsia="Times New Roman" w:hAnsi="Courier New" w:cs="Courier New"/>
          <w:sz w:val="24"/>
          <w:szCs w:val="24"/>
        </w:rPr>
        <w: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sets this flag. When interrupted thread checks for an interrupt by invoking the </w:t>
      </w:r>
      <w:hyperlink r:id="rId54" w:history="1">
        <w:r w:rsidRPr="004F734F">
          <w:rPr>
            <w:rFonts w:ascii="Times New Roman" w:eastAsia="Times New Roman" w:hAnsi="Times New Roman" w:cs="Times New Roman"/>
            <w:color w:val="0000FF"/>
            <w:sz w:val="24"/>
            <w:szCs w:val="24"/>
            <w:u w:val="single"/>
          </w:rPr>
          <w:t>static method</w:t>
        </w:r>
      </w:hyperlink>
      <w:r w:rsidRPr="004F734F">
        <w:rPr>
          <w:rFonts w:ascii="Times New Roman" w:eastAsia="Times New Roman" w:hAnsi="Times New Roman" w:cs="Times New Roman"/>
          <w:sz w:val="24"/>
          <w:szCs w:val="24"/>
        </w:rPr>
        <w:t xml:space="preserve"> </w:t>
      </w:r>
      <w:proofErr w:type="spellStart"/>
      <w:proofErr w:type="gramStart"/>
      <w:r w:rsidRPr="004F734F">
        <w:rPr>
          <w:rFonts w:ascii="Courier New" w:eastAsia="Times New Roman" w:hAnsi="Courier New" w:cs="Courier New"/>
          <w:sz w:val="24"/>
          <w:szCs w:val="24"/>
        </w:rPr>
        <w:t>Thread.interrupted</w:t>
      </w:r>
      <w:proofErr w:type="spellEnd"/>
      <w:r w:rsidRPr="004F734F">
        <w:rPr>
          <w:rFonts w:ascii="Courier New" w:eastAsia="Times New Roman" w:hAnsi="Courier New" w:cs="Courier New"/>
          <w:sz w:val="24"/>
          <w:szCs w:val="24"/>
        </w:rPr>
        <w: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interrupt status is cleared. The non-static </w:t>
      </w:r>
      <w:proofErr w:type="spellStart"/>
      <w:proofErr w:type="gramStart"/>
      <w:r w:rsidRPr="004F734F">
        <w:rPr>
          <w:rFonts w:ascii="Courier New" w:eastAsia="Times New Roman" w:hAnsi="Courier New" w:cs="Courier New"/>
          <w:sz w:val="24"/>
          <w:szCs w:val="24"/>
        </w:rPr>
        <w:t>isInterrupted</w:t>
      </w:r>
      <w:proofErr w:type="spellEnd"/>
      <w:r w:rsidRPr="004F734F">
        <w:rPr>
          <w:rFonts w:ascii="Courier New" w:eastAsia="Times New Roman" w:hAnsi="Courier New" w:cs="Courier New"/>
          <w:sz w:val="24"/>
          <w:szCs w:val="24"/>
        </w:rPr>
        <w: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method, which is used by one thread to query the interrupt status of another, does not change the interrupt status flag. By convention, any method that exits by throwing an </w:t>
      </w:r>
      <w:proofErr w:type="spellStart"/>
      <w:r w:rsidRPr="004F734F">
        <w:rPr>
          <w:rFonts w:ascii="Courier New" w:eastAsia="Times New Roman" w:hAnsi="Courier New" w:cs="Courier New"/>
          <w:sz w:val="24"/>
          <w:szCs w:val="24"/>
        </w:rPr>
        <w:t>InterruptedException</w:t>
      </w:r>
      <w:proofErr w:type="spellEnd"/>
      <w:r w:rsidRPr="004F734F">
        <w:rPr>
          <w:rFonts w:ascii="Times New Roman" w:eastAsia="Times New Roman" w:hAnsi="Times New Roman" w:cs="Times New Roman"/>
          <w:sz w:val="24"/>
          <w:szCs w:val="24"/>
        </w:rPr>
        <w:t xml:space="preserve"> clears interrupt status when it does so. However, it's always possible that interrupt status will immediately be set again, by another thread invoking interrupt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21) Why wait and notify </w:t>
      </w:r>
      <w:proofErr w:type="gramStart"/>
      <w:r w:rsidRPr="004F734F">
        <w:rPr>
          <w:rFonts w:ascii="Times New Roman" w:eastAsia="Times New Roman" w:hAnsi="Times New Roman" w:cs="Times New Roman"/>
          <w:b/>
          <w:bCs/>
          <w:sz w:val="24"/>
          <w:szCs w:val="24"/>
        </w:rPr>
        <w:t>method are</w:t>
      </w:r>
      <w:proofErr w:type="gramEnd"/>
      <w:r w:rsidRPr="004F734F">
        <w:rPr>
          <w:rFonts w:ascii="Times New Roman" w:eastAsia="Times New Roman" w:hAnsi="Times New Roman" w:cs="Times New Roman"/>
          <w:b/>
          <w:bCs/>
          <w:sz w:val="24"/>
          <w:szCs w:val="24"/>
        </w:rPr>
        <w:t xml:space="preserve"> called from synchronized block?</w:t>
      </w:r>
      <w:r w:rsidRPr="004F734F">
        <w:rPr>
          <w:rFonts w:ascii="Times New Roman" w:eastAsia="Times New Roman" w:hAnsi="Times New Roman" w:cs="Times New Roman"/>
          <w:sz w:val="24"/>
          <w:szCs w:val="24"/>
        </w:rPr>
        <w:br/>
        <w:t xml:space="preserve">Main </w:t>
      </w:r>
      <w:proofErr w:type="gramStart"/>
      <w:r w:rsidRPr="004F734F">
        <w:rPr>
          <w:rFonts w:ascii="Times New Roman" w:eastAsia="Times New Roman" w:hAnsi="Times New Roman" w:cs="Times New Roman"/>
          <w:sz w:val="24"/>
          <w:szCs w:val="24"/>
        </w:rPr>
        <w:t>reason for calling wait</w:t>
      </w:r>
      <w:proofErr w:type="gramEnd"/>
      <w:r w:rsidRPr="004F734F">
        <w:rPr>
          <w:rFonts w:ascii="Times New Roman" w:eastAsia="Times New Roman" w:hAnsi="Times New Roman" w:cs="Times New Roman"/>
          <w:sz w:val="24"/>
          <w:szCs w:val="24"/>
        </w:rPr>
        <w:t xml:space="preserve"> and notify method from either synchronized block or method is that it made mandatory by Java API. If you don't call them from synchronized context, your code will throw </w:t>
      </w:r>
      <w:proofErr w:type="spellStart"/>
      <w:r w:rsidRPr="004F734F">
        <w:rPr>
          <w:rFonts w:ascii="Courier New" w:eastAsia="Times New Roman" w:hAnsi="Courier New" w:cs="Courier New"/>
          <w:sz w:val="24"/>
          <w:szCs w:val="24"/>
        </w:rPr>
        <w:t>IllegalMonitorStateException</w:t>
      </w:r>
      <w:proofErr w:type="spellEnd"/>
      <w:r w:rsidRPr="004F734F">
        <w:rPr>
          <w:rFonts w:ascii="Times New Roman" w:eastAsia="Times New Roman" w:hAnsi="Times New Roman" w:cs="Times New Roman"/>
          <w:sz w:val="24"/>
          <w:szCs w:val="24"/>
        </w:rPr>
        <w:t>. A more subtle reason is to avoid race condition between wait and notify calls. To learn more about this, check my similarly titled post </w:t>
      </w:r>
      <w:hyperlink r:id="rId55" w:tgtFrame="_blank" w:history="1">
        <w:r w:rsidRPr="004F734F">
          <w:rPr>
            <w:rFonts w:ascii="Times New Roman" w:eastAsia="Times New Roman" w:hAnsi="Times New Roman" w:cs="Times New Roman"/>
            <w:color w:val="0000FF"/>
            <w:sz w:val="24"/>
            <w:szCs w:val="24"/>
            <w:u w:val="single"/>
          </w:rPr>
          <w:t>here</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22) Why you should check condition for waiting in a loop?</w:t>
      </w:r>
      <w:r w:rsidRPr="004F734F">
        <w:rPr>
          <w:rFonts w:ascii="Times New Roman" w:eastAsia="Times New Roman" w:hAnsi="Times New Roman" w:cs="Times New Roman"/>
          <w:sz w:val="24"/>
          <w:szCs w:val="24"/>
        </w:rPr>
        <w:br/>
      </w:r>
      <w:proofErr w:type="gramStart"/>
      <w:r w:rsidRPr="004F734F">
        <w:rPr>
          <w:rFonts w:ascii="Times New Roman" w:eastAsia="Times New Roman" w:hAnsi="Times New Roman" w:cs="Times New Roman"/>
          <w:sz w:val="24"/>
          <w:szCs w:val="24"/>
        </w:rPr>
        <w:t>Its</w:t>
      </w:r>
      <w:proofErr w:type="gramEnd"/>
      <w:r w:rsidRPr="004F734F">
        <w:rPr>
          <w:rFonts w:ascii="Times New Roman" w:eastAsia="Times New Roman" w:hAnsi="Times New Roman" w:cs="Times New Roman"/>
          <w:sz w:val="24"/>
          <w:szCs w:val="24"/>
        </w:rPr>
        <w:t xml:space="preserve">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valid in the past, but the state may have been changed after the </w:t>
      </w:r>
      <w:proofErr w:type="gramStart"/>
      <w:r w:rsidRPr="004F734F">
        <w:rPr>
          <w:rFonts w:ascii="Courier New" w:eastAsia="Times New Roman" w:hAnsi="Courier New" w:cs="Courier New"/>
          <w:sz w:val="24"/>
          <w:szCs w:val="24"/>
        </w:rPr>
        <w:t>notify(</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method was called and before the waiting thread woke up. That's why it always better to call </w:t>
      </w:r>
      <w:proofErr w:type="gramStart"/>
      <w:r w:rsidRPr="004F734F">
        <w:rPr>
          <w:rFonts w:ascii="Times New Roman" w:eastAsia="Times New Roman" w:hAnsi="Times New Roman" w:cs="Times New Roman"/>
          <w:sz w:val="24"/>
          <w:szCs w:val="24"/>
        </w:rPr>
        <w:t>wait(</w:t>
      </w:r>
      <w:proofErr w:type="gramEnd"/>
      <w:r w:rsidRPr="004F734F">
        <w:rPr>
          <w:rFonts w:ascii="Times New Roman" w:eastAsia="Times New Roman" w:hAnsi="Times New Roman" w:cs="Times New Roman"/>
          <w:sz w:val="24"/>
          <w:szCs w:val="24"/>
        </w:rPr>
        <w:t>) method from loop, you can even create template for calling wait and notify in Eclipse. To learn more about this question, I would recommend you to read Effective Java items on thread and synchronization.</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23) Difference between synchronized and concurrent collection in Java?</w:t>
      </w:r>
      <w:r w:rsidRPr="004F734F">
        <w:rPr>
          <w:rFonts w:ascii="Times New Roman" w:eastAsia="Times New Roman" w:hAnsi="Times New Roman" w:cs="Times New Roman"/>
          <w:sz w:val="24"/>
          <w:szCs w:val="24"/>
        </w:rPr>
        <w:br/>
        <w:t xml:space="preserve">Though both synchronized and concurrent collection provides thread-safe collection suitable for multi-threaded and concurrent access, later is more scalable than former. Before Java 1.5, Java programmers only had synchronized collection which becomes source of contention if multiple </w:t>
      </w:r>
      <w:proofErr w:type="gramStart"/>
      <w:r w:rsidRPr="004F734F">
        <w:rPr>
          <w:rFonts w:ascii="Times New Roman" w:eastAsia="Times New Roman" w:hAnsi="Times New Roman" w:cs="Times New Roman"/>
          <w:sz w:val="24"/>
          <w:szCs w:val="24"/>
        </w:rPr>
        <w:t>thread</w:t>
      </w:r>
      <w:proofErr w:type="gramEnd"/>
      <w:r w:rsidRPr="004F734F">
        <w:rPr>
          <w:rFonts w:ascii="Times New Roman" w:eastAsia="Times New Roman" w:hAnsi="Times New Roman" w:cs="Times New Roman"/>
          <w:sz w:val="24"/>
          <w:szCs w:val="24"/>
        </w:rPr>
        <w:t xml:space="preserve"> access them concurrently, which hampers scalability of system. Java 5 introduced concurrent collections like </w:t>
      </w:r>
      <w:proofErr w:type="spellStart"/>
      <w:r w:rsidRPr="004F734F">
        <w:rPr>
          <w:rFonts w:ascii="Courier New" w:eastAsia="Times New Roman" w:hAnsi="Courier New" w:cs="Courier New"/>
          <w:sz w:val="24"/>
          <w:szCs w:val="24"/>
        </w:rPr>
        <w:t>ConcurrentHashMap</w:t>
      </w:r>
      <w:proofErr w:type="spellEnd"/>
      <w:r w:rsidRPr="004F734F">
        <w:rPr>
          <w:rFonts w:ascii="Times New Roman" w:eastAsia="Times New Roman" w:hAnsi="Times New Roman" w:cs="Times New Roman"/>
          <w:sz w:val="24"/>
          <w:szCs w:val="24"/>
        </w:rPr>
        <w:t>, which not only provides thread-safety but also improves scalability by using modern techniques like lock stripping and partitioning internal table. See this </w:t>
      </w:r>
      <w:hyperlink r:id="rId56"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 for more differences between synchronized and concurrent collection in Java.</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24) Difference between Stack and Heap in Java?</w:t>
      </w:r>
      <w:r w:rsidRPr="004F734F">
        <w:rPr>
          <w:rFonts w:ascii="Times New Roman" w:eastAsia="Times New Roman" w:hAnsi="Times New Roman" w:cs="Times New Roman"/>
          <w:sz w:val="24"/>
          <w:szCs w:val="24"/>
        </w:rPr>
        <w:br/>
        <w:t xml:space="preserve">Why do someone this question as part of multi-threading and concurrency? </w:t>
      </w:r>
      <w:proofErr w:type="gramStart"/>
      <w:r w:rsidRPr="004F734F">
        <w:rPr>
          <w:rFonts w:ascii="Times New Roman" w:eastAsia="Times New Roman" w:hAnsi="Times New Roman" w:cs="Times New Roman"/>
          <w:sz w:val="24"/>
          <w:szCs w:val="24"/>
        </w:rPr>
        <w:t>because</w:t>
      </w:r>
      <w:proofErr w:type="gramEnd"/>
      <w:r w:rsidRPr="004F734F">
        <w:rPr>
          <w:rFonts w:ascii="Times New Roman" w:eastAsia="Times New Roman" w:hAnsi="Times New Roman" w:cs="Times New Roman"/>
          <w:sz w:val="24"/>
          <w:szCs w:val="24"/>
        </w:rPr>
        <w:t xml:space="preserve"> Stack is a memory area which is closely associated with threads. To answer this question, both stack and </w:t>
      </w:r>
      <w:r w:rsidRPr="004F734F">
        <w:rPr>
          <w:rFonts w:ascii="Times New Roman" w:eastAsia="Times New Roman" w:hAnsi="Times New Roman" w:cs="Times New Roman"/>
          <w:sz w:val="24"/>
          <w:szCs w:val="24"/>
        </w:rPr>
        <w:lastRenderedPageBreak/>
        <w:t xml:space="preserve">heap are specific memories in Java application. Each thread has their own stack, which is used to store local variables, method parameters and call stack. Variable stored in one Thread's stack is not visible to other. On other hand,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comes in picture. </w:t>
      </w:r>
      <w:proofErr w:type="gramStart"/>
      <w:r w:rsidRPr="004F734F">
        <w:rPr>
          <w:rFonts w:ascii="Times New Roman" w:eastAsia="Times New Roman" w:hAnsi="Times New Roman" w:cs="Times New Roman"/>
          <w:sz w:val="24"/>
          <w:szCs w:val="24"/>
        </w:rPr>
        <w:t>volatile</w:t>
      </w:r>
      <w:proofErr w:type="gramEnd"/>
      <w:r w:rsidRPr="004F734F">
        <w:rPr>
          <w:rFonts w:ascii="Times New Roman" w:eastAsia="Times New Roman" w:hAnsi="Times New Roman" w:cs="Times New Roman"/>
          <w:sz w:val="24"/>
          <w:szCs w:val="24"/>
        </w:rPr>
        <w:t xml:space="preserve"> suggest threads to read value of variable always from main memory. See this </w:t>
      </w:r>
      <w:hyperlink r:id="rId57" w:history="1">
        <w:r w:rsidRPr="004F734F">
          <w:rPr>
            <w:rFonts w:ascii="Times New Roman" w:eastAsia="Times New Roman" w:hAnsi="Times New Roman" w:cs="Times New Roman"/>
            <w:color w:val="0000FF"/>
            <w:sz w:val="24"/>
            <w:szCs w:val="24"/>
            <w:u w:val="single"/>
          </w:rPr>
          <w:t>article</w:t>
        </w:r>
      </w:hyperlink>
      <w:r w:rsidRPr="004F734F">
        <w:rPr>
          <w:rFonts w:ascii="Times New Roman" w:eastAsia="Times New Roman" w:hAnsi="Times New Roman" w:cs="Times New Roman"/>
          <w:sz w:val="24"/>
          <w:szCs w:val="24"/>
        </w:rPr>
        <w:t xml:space="preserve"> to learn more about stack and heap in Java to answer this question in greater detail.</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25) What is thread pool? Why should you thread pool in Java? </w:t>
      </w:r>
      <w:r w:rsidRPr="004F734F">
        <w:rPr>
          <w:rFonts w:ascii="Times New Roman" w:eastAsia="Times New Roman" w:hAnsi="Times New Roman" w:cs="Times New Roman"/>
          <w:sz w:val="24"/>
          <w:szCs w:val="24"/>
        </w:rPr>
        <w:br/>
        <w:t xml:space="preserve">Creating thread is expensive in terms of time and resource. If you create thread at time of request processing it will slow down your response time, also there is only a limited number of threads a process can create. To avoid both of </w:t>
      </w:r>
      <w:proofErr w:type="gramStart"/>
      <w:r w:rsidRPr="004F734F">
        <w:rPr>
          <w:rFonts w:ascii="Times New Roman" w:eastAsia="Times New Roman" w:hAnsi="Times New Roman" w:cs="Times New Roman"/>
          <w:sz w:val="24"/>
          <w:szCs w:val="24"/>
        </w:rPr>
        <w:t>these issue</w:t>
      </w:r>
      <w:proofErr w:type="gramEnd"/>
      <w:r w:rsidRPr="004F734F">
        <w:rPr>
          <w:rFonts w:ascii="Times New Roman" w:eastAsia="Times New Roman" w:hAnsi="Times New Roman" w:cs="Times New Roman"/>
          <w:sz w:val="24"/>
          <w:szCs w:val="24"/>
        </w:rPr>
        <w:t>,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 or cached thread pool (an expandable thread pool suitable for applications with many short lived tasks). See this </w:t>
      </w:r>
      <w:hyperlink r:id="rId58" w:history="1">
        <w:r w:rsidRPr="004F734F">
          <w:rPr>
            <w:rFonts w:ascii="Times New Roman" w:eastAsia="Times New Roman" w:hAnsi="Times New Roman" w:cs="Times New Roman"/>
            <w:color w:val="0000FF"/>
            <w:sz w:val="24"/>
            <w:szCs w:val="24"/>
            <w:u w:val="single"/>
          </w:rPr>
          <w:t>article</w:t>
        </w:r>
      </w:hyperlink>
      <w:r w:rsidRPr="004F734F">
        <w:rPr>
          <w:rFonts w:ascii="Times New Roman" w:eastAsia="Times New Roman" w:hAnsi="Times New Roman" w:cs="Times New Roman"/>
          <w:sz w:val="24"/>
          <w:szCs w:val="24"/>
        </w:rPr>
        <w:t> to learn more about thread pools in Java to prepare detailed answer of this question.</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26) Write code to solve Producer Consumer problem in Java?</w:t>
      </w:r>
      <w:r w:rsidRPr="004F734F">
        <w:rPr>
          <w:rFonts w:ascii="Times New Roman" w:eastAsia="Times New Roman" w:hAnsi="Times New Roman" w:cs="Times New Roman"/>
          <w:sz w:val="24"/>
          <w:szCs w:val="24"/>
        </w:rPr>
        <w:br/>
        <w:t xml:space="preserve">Most of the threading problem you solved in real world </w:t>
      </w:r>
      <w:proofErr w:type="gramStart"/>
      <w:r w:rsidRPr="004F734F">
        <w:rPr>
          <w:rFonts w:ascii="Times New Roman" w:eastAsia="Times New Roman" w:hAnsi="Times New Roman" w:cs="Times New Roman"/>
          <w:sz w:val="24"/>
          <w:szCs w:val="24"/>
        </w:rPr>
        <w:t>are</w:t>
      </w:r>
      <w:proofErr w:type="gramEnd"/>
      <w:r w:rsidRPr="004F734F">
        <w:rPr>
          <w:rFonts w:ascii="Times New Roman" w:eastAsia="Times New Roman" w:hAnsi="Times New Roman" w:cs="Times New Roman"/>
          <w:sz w:val="24"/>
          <w:szCs w:val="24"/>
        </w:rPr>
        <w:t xml:space="preserve"> of category of Producer consumer pattern, where one thread is producing task and other thread is consuming that. You must know how to do inter thread communication to solve this problem. At lowest level, you can use wait and notify to solve this problem, and at high level you can leverage Semaphore or </w:t>
      </w:r>
      <w:proofErr w:type="spellStart"/>
      <w:r w:rsidRPr="004F734F">
        <w:rPr>
          <w:rFonts w:ascii="Times New Roman" w:eastAsia="Times New Roman" w:hAnsi="Times New Roman" w:cs="Times New Roman"/>
          <w:sz w:val="24"/>
          <w:szCs w:val="24"/>
        </w:rPr>
        <w:t>BlockingQueue</w:t>
      </w:r>
      <w:proofErr w:type="spellEnd"/>
      <w:r w:rsidRPr="004F734F">
        <w:rPr>
          <w:rFonts w:ascii="Times New Roman" w:eastAsia="Times New Roman" w:hAnsi="Times New Roman" w:cs="Times New Roman"/>
          <w:sz w:val="24"/>
          <w:szCs w:val="24"/>
        </w:rPr>
        <w:t xml:space="preserve"> to implement Producer consumer pattern, as shown in this </w:t>
      </w:r>
      <w:hyperlink r:id="rId59" w:history="1">
        <w:r w:rsidRPr="004F734F">
          <w:rPr>
            <w:rFonts w:ascii="Times New Roman" w:eastAsia="Times New Roman" w:hAnsi="Times New Roman" w:cs="Times New Roman"/>
            <w:color w:val="0000FF"/>
            <w:sz w:val="24"/>
            <w:szCs w:val="24"/>
            <w:u w:val="single"/>
          </w:rPr>
          <w:t>tutorial</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27) How do you avoid deadlock in Java? Write Code?</w:t>
      </w:r>
    </w:p>
    <w:p w:rsidR="004F734F" w:rsidRPr="004F734F" w:rsidRDefault="004F734F" w:rsidP="004F73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092190" cy="3487420"/>
            <wp:effectExtent l="19050" t="0" r="3810" b="0"/>
            <wp:docPr id="9" name="Picture 9" descr="deadlock in multithreading Java">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adlock in multithreading Java">
                      <a:hlinkClick r:id="rId60"/>
                    </pic:cNvPr>
                    <pic:cNvPicPr>
                      <a:picLocks noChangeAspect="1" noChangeArrowheads="1"/>
                    </pic:cNvPicPr>
                  </pic:nvPicPr>
                  <pic:blipFill>
                    <a:blip r:embed="rId61"/>
                    <a:srcRect/>
                    <a:stretch>
                      <a:fillRect/>
                    </a:stretch>
                  </pic:blipFill>
                  <pic:spPr bwMode="auto">
                    <a:xfrm>
                      <a:off x="0" y="0"/>
                      <a:ext cx="6092190" cy="3487420"/>
                    </a:xfrm>
                    <a:prstGeom prst="rect">
                      <a:avLst/>
                    </a:prstGeom>
                    <a:noFill/>
                    <a:ln w="9525">
                      <a:noFill/>
                      <a:miter lim="800000"/>
                      <a:headEnd/>
                      <a:tailEnd/>
                    </a:ln>
                  </pic:spPr>
                </pic:pic>
              </a:graphicData>
            </a:graphic>
          </wp:inline>
        </w:drawing>
      </w:r>
    </w:p>
    <w:p w:rsidR="004F734F" w:rsidRPr="004F734F" w:rsidRDefault="004F734F" w:rsidP="004F734F">
      <w:pPr>
        <w:spacing w:after="240"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Deadlock is a condition in which two threads wait for each other to take action which allows them to move further. It's a serious issue because when it </w:t>
      </w:r>
      <w:proofErr w:type="gramStart"/>
      <w:r w:rsidRPr="004F734F">
        <w:rPr>
          <w:rFonts w:ascii="Times New Roman" w:eastAsia="Times New Roman" w:hAnsi="Times New Roman" w:cs="Times New Roman"/>
          <w:sz w:val="24"/>
          <w:szCs w:val="24"/>
        </w:rPr>
        <w:t>happen</w:t>
      </w:r>
      <w:proofErr w:type="gramEnd"/>
      <w:r w:rsidRPr="004F734F">
        <w:rPr>
          <w:rFonts w:ascii="Times New Roman" w:eastAsia="Times New Roman" w:hAnsi="Times New Roman" w:cs="Times New Roman"/>
          <w:sz w:val="24"/>
          <w:szCs w:val="24"/>
        </w:rPr>
        <w:t xml:space="preserve"> your program hangs and doesn't do the task it is intended for. In order for deadlock to happen, following four condition must be </w:t>
      </w:r>
      <w:proofErr w:type="gramStart"/>
      <w:r w:rsidRPr="004F734F">
        <w:rPr>
          <w:rFonts w:ascii="Times New Roman" w:eastAsia="Times New Roman" w:hAnsi="Times New Roman" w:cs="Times New Roman"/>
          <w:sz w:val="24"/>
          <w:szCs w:val="24"/>
        </w:rPr>
        <w:t>true :</w:t>
      </w:r>
      <w:proofErr w:type="gramEnd"/>
    </w:p>
    <w:p w:rsidR="004F734F" w:rsidRPr="004F734F" w:rsidRDefault="004F734F" w:rsidP="004F734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Mutual </w:t>
      </w:r>
      <w:proofErr w:type="gramStart"/>
      <w:r w:rsidRPr="004F734F">
        <w:rPr>
          <w:rFonts w:ascii="Times New Roman" w:eastAsia="Times New Roman" w:hAnsi="Times New Roman" w:cs="Times New Roman"/>
          <w:b/>
          <w:bCs/>
          <w:sz w:val="24"/>
          <w:szCs w:val="24"/>
        </w:rPr>
        <w:t>Exclusion :</w:t>
      </w:r>
      <w:proofErr w:type="gramEnd"/>
      <w:r w:rsidRPr="004F734F">
        <w:rPr>
          <w:rFonts w:ascii="Times New Roman" w:eastAsia="Times New Roman" w:hAnsi="Times New Roman" w:cs="Times New Roman"/>
          <w:sz w:val="24"/>
          <w:szCs w:val="24"/>
        </w:rPr>
        <w:t xml:space="preserve"> At least one resource must be held in a non-shareable mode. Only one process can use the resource at any given instant of time.</w:t>
      </w:r>
    </w:p>
    <w:p w:rsidR="004F734F" w:rsidRPr="004F734F" w:rsidRDefault="004F734F" w:rsidP="004F734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Hold and </w:t>
      </w:r>
      <w:proofErr w:type="gramStart"/>
      <w:r w:rsidRPr="004F734F">
        <w:rPr>
          <w:rFonts w:ascii="Times New Roman" w:eastAsia="Times New Roman" w:hAnsi="Times New Roman" w:cs="Times New Roman"/>
          <w:b/>
          <w:bCs/>
          <w:sz w:val="24"/>
          <w:szCs w:val="24"/>
        </w:rPr>
        <w:t>Wait :</w:t>
      </w:r>
      <w:proofErr w:type="gramEnd"/>
      <w:r w:rsidRPr="004F734F">
        <w:rPr>
          <w:rFonts w:ascii="Times New Roman" w:eastAsia="Times New Roman" w:hAnsi="Times New Roman" w:cs="Times New Roman"/>
          <w:sz w:val="24"/>
          <w:szCs w:val="24"/>
        </w:rPr>
        <w:t xml:space="preserve"> A process is currently holding at least one resource and requesting additional resources which are being held by other processes.</w:t>
      </w:r>
    </w:p>
    <w:p w:rsidR="004F734F" w:rsidRPr="004F734F" w:rsidRDefault="004F734F" w:rsidP="004F734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No Pre-</w:t>
      </w:r>
      <w:proofErr w:type="gramStart"/>
      <w:r w:rsidRPr="004F734F">
        <w:rPr>
          <w:rFonts w:ascii="Times New Roman" w:eastAsia="Times New Roman" w:hAnsi="Times New Roman" w:cs="Times New Roman"/>
          <w:b/>
          <w:bCs/>
          <w:sz w:val="24"/>
          <w:szCs w:val="24"/>
        </w:rPr>
        <w:t>emption :</w:t>
      </w:r>
      <w:proofErr w:type="gramEnd"/>
      <w:r w:rsidRPr="004F734F">
        <w:rPr>
          <w:rFonts w:ascii="Times New Roman" w:eastAsia="Times New Roman" w:hAnsi="Times New Roman" w:cs="Times New Roman"/>
          <w:sz w:val="24"/>
          <w:szCs w:val="24"/>
        </w:rPr>
        <w:t xml:space="preserve"> The operating system must not de-allocate resources once they have been allocated; they must be released by the holding process voluntarily.</w:t>
      </w:r>
    </w:p>
    <w:p w:rsidR="004F734F" w:rsidRPr="004F734F" w:rsidRDefault="004F734F" w:rsidP="004F734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Circular </w:t>
      </w:r>
      <w:proofErr w:type="gramStart"/>
      <w:r w:rsidRPr="004F734F">
        <w:rPr>
          <w:rFonts w:ascii="Times New Roman" w:eastAsia="Times New Roman" w:hAnsi="Times New Roman" w:cs="Times New Roman"/>
          <w:b/>
          <w:bCs/>
          <w:sz w:val="24"/>
          <w:szCs w:val="24"/>
        </w:rPr>
        <w:t>Wait :</w:t>
      </w:r>
      <w:proofErr w:type="gramEnd"/>
      <w:r w:rsidRPr="004F734F">
        <w:rPr>
          <w:rFonts w:ascii="Times New Roman" w:eastAsia="Times New Roman" w:hAnsi="Times New Roman" w:cs="Times New Roman"/>
          <w:b/>
          <w:bCs/>
          <w:sz w:val="24"/>
          <w:szCs w:val="24"/>
        </w:rPr>
        <w:t xml:space="preserve"> </w:t>
      </w:r>
      <w:r w:rsidRPr="004F734F">
        <w:rPr>
          <w:rFonts w:ascii="Times New Roman" w:eastAsia="Times New Roman" w:hAnsi="Times New Roman" w:cs="Times New Roman"/>
          <w:sz w:val="24"/>
          <w:szCs w:val="24"/>
        </w:rPr>
        <w:t>A process must be waiting for a resource which is being held by another process, which in turn is waiting for the first process to release the resource.</w:t>
      </w:r>
    </w:p>
    <w:p w:rsidR="004F734F" w:rsidRPr="004F734F" w:rsidRDefault="004F734F" w:rsidP="004F734F">
      <w:pPr>
        <w:spacing w:after="240"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br/>
        <w:t xml:space="preserve">Easiest way to avoid deadlock is to prevent </w:t>
      </w:r>
      <w:r w:rsidRPr="004F734F">
        <w:rPr>
          <w:rFonts w:ascii="Times New Roman" w:eastAsia="Times New Roman" w:hAnsi="Times New Roman" w:cs="Times New Roman"/>
          <w:i/>
          <w:iCs/>
          <w:sz w:val="24"/>
          <w:szCs w:val="24"/>
        </w:rPr>
        <w:t>Circular wai</w:t>
      </w:r>
      <w:r w:rsidRPr="004F734F">
        <w:rPr>
          <w:rFonts w:ascii="Times New Roman" w:eastAsia="Times New Roman" w:hAnsi="Times New Roman" w:cs="Times New Roman"/>
          <w:sz w:val="24"/>
          <w:szCs w:val="24"/>
        </w:rPr>
        <w:t>t, and this can be done by acquiring locks in a particular order and releasing them in reverse order, so that a thread can only proceed to acquire a lock if it held the other one. Check this </w:t>
      </w:r>
      <w:hyperlink r:id="rId62" w:tgtFrame="_blank" w:history="1">
        <w:r w:rsidRPr="004F734F">
          <w:rPr>
            <w:rFonts w:ascii="Times New Roman" w:eastAsia="Times New Roman" w:hAnsi="Times New Roman" w:cs="Times New Roman"/>
            <w:color w:val="0000FF"/>
            <w:sz w:val="24"/>
            <w:szCs w:val="24"/>
            <w:u w:val="single"/>
          </w:rPr>
          <w:t>tutorial</w:t>
        </w:r>
      </w:hyperlink>
      <w:r w:rsidRPr="004F734F">
        <w:rPr>
          <w:rFonts w:ascii="Times New Roman" w:eastAsia="Times New Roman" w:hAnsi="Times New Roman" w:cs="Times New Roman"/>
          <w:sz w:val="24"/>
          <w:szCs w:val="24"/>
        </w:rPr>
        <w:t xml:space="preserve"> for actual code example and detailed discussion on techniques of avoiding deadlock in Java. </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28) Difference between </w:t>
      </w:r>
      <w:proofErr w:type="spellStart"/>
      <w:r w:rsidRPr="004F734F">
        <w:rPr>
          <w:rFonts w:ascii="Times New Roman" w:eastAsia="Times New Roman" w:hAnsi="Times New Roman" w:cs="Times New Roman"/>
          <w:b/>
          <w:bCs/>
          <w:sz w:val="24"/>
          <w:szCs w:val="24"/>
        </w:rPr>
        <w:t>livelock</w:t>
      </w:r>
      <w:proofErr w:type="spellEnd"/>
      <w:r w:rsidRPr="004F734F">
        <w:rPr>
          <w:rFonts w:ascii="Times New Roman" w:eastAsia="Times New Roman" w:hAnsi="Times New Roman" w:cs="Times New Roman"/>
          <w:b/>
          <w:bCs/>
          <w:sz w:val="24"/>
          <w:szCs w:val="24"/>
        </w:rPr>
        <w:t xml:space="preserve"> and deadlock in Java?</w:t>
      </w:r>
      <w:r w:rsidRPr="004F734F">
        <w:rPr>
          <w:rFonts w:ascii="Times New Roman" w:eastAsia="Times New Roman" w:hAnsi="Times New Roman" w:cs="Times New Roman"/>
          <w:sz w:val="24"/>
          <w:szCs w:val="24"/>
        </w:rPr>
        <w:br/>
        <w:t xml:space="preserve">This question is extension of previous interview question. A </w:t>
      </w:r>
      <w:proofErr w:type="spellStart"/>
      <w:r w:rsidRPr="004F734F">
        <w:rPr>
          <w:rFonts w:ascii="Times New Roman" w:eastAsia="Times New Roman" w:hAnsi="Times New Roman" w:cs="Times New Roman"/>
          <w:sz w:val="24"/>
          <w:szCs w:val="24"/>
        </w:rPr>
        <w:t>livelock</w:t>
      </w:r>
      <w:proofErr w:type="spellEnd"/>
      <w:r w:rsidRPr="004F734F">
        <w:rPr>
          <w:rFonts w:ascii="Times New Roman" w:eastAsia="Times New Roman" w:hAnsi="Times New Roman" w:cs="Times New Roman"/>
          <w:sz w:val="24"/>
          <w:szCs w:val="24"/>
        </w:rPr>
        <w:t xml:space="preserve"> is similar to a deadlock, except that the states of the threads or processes involved in the </w:t>
      </w:r>
      <w:proofErr w:type="spellStart"/>
      <w:r w:rsidRPr="004F734F">
        <w:rPr>
          <w:rFonts w:ascii="Times New Roman" w:eastAsia="Times New Roman" w:hAnsi="Times New Roman" w:cs="Times New Roman"/>
          <w:sz w:val="24"/>
          <w:szCs w:val="24"/>
        </w:rPr>
        <w:t>livelock</w:t>
      </w:r>
      <w:proofErr w:type="spellEnd"/>
      <w:r w:rsidRPr="004F734F">
        <w:rPr>
          <w:rFonts w:ascii="Times New Roman" w:eastAsia="Times New Roman" w:hAnsi="Times New Roman" w:cs="Times New Roman"/>
          <w:sz w:val="24"/>
          <w:szCs w:val="24"/>
        </w:rPr>
        <w:t xml:space="preserve"> constantly change with regard to one another, without any one progressing further. </w:t>
      </w:r>
      <w:proofErr w:type="spellStart"/>
      <w:r w:rsidRPr="004F734F">
        <w:rPr>
          <w:rFonts w:ascii="Times New Roman" w:eastAsia="Times New Roman" w:hAnsi="Times New Roman" w:cs="Times New Roman"/>
          <w:sz w:val="24"/>
          <w:szCs w:val="24"/>
        </w:rPr>
        <w:t>Livelock</w:t>
      </w:r>
      <w:proofErr w:type="spellEnd"/>
      <w:r w:rsidRPr="004F734F">
        <w:rPr>
          <w:rFonts w:ascii="Times New Roman" w:eastAsia="Times New Roman" w:hAnsi="Times New Roman" w:cs="Times New Roman"/>
          <w:sz w:val="24"/>
          <w:szCs w:val="24"/>
        </w:rPr>
        <w:t xml:space="preserve"> is a special case of resource starvation. A real-world example of </w:t>
      </w:r>
      <w:proofErr w:type="spellStart"/>
      <w:r w:rsidRPr="004F734F">
        <w:rPr>
          <w:rFonts w:ascii="Times New Roman" w:eastAsia="Times New Roman" w:hAnsi="Times New Roman" w:cs="Times New Roman"/>
          <w:sz w:val="24"/>
          <w:szCs w:val="24"/>
        </w:rPr>
        <w:t>livelock</w:t>
      </w:r>
      <w:proofErr w:type="spellEnd"/>
      <w:r w:rsidRPr="004F734F">
        <w:rPr>
          <w:rFonts w:ascii="Times New Roman" w:eastAsia="Times New Roman" w:hAnsi="Times New Roman" w:cs="Times New Roman"/>
          <w:sz w:val="24"/>
          <w:szCs w:val="24"/>
        </w:rPr>
        <w:t xml:space="preserve"> occurs when two people meet in a narrow corridor, and each tries to be polite by moving aside to let the other pass, but they end up swaying from </w:t>
      </w:r>
      <w:r w:rsidRPr="004F734F">
        <w:rPr>
          <w:rFonts w:ascii="Times New Roman" w:eastAsia="Times New Roman" w:hAnsi="Times New Roman" w:cs="Times New Roman"/>
          <w:sz w:val="24"/>
          <w:szCs w:val="24"/>
        </w:rPr>
        <w:lastRenderedPageBreak/>
        <w:t xml:space="preserve">side to side without making any progress because they both repeatedly move the same way at the same time. In short, main difference between </w:t>
      </w:r>
      <w:proofErr w:type="spellStart"/>
      <w:r w:rsidRPr="004F734F">
        <w:rPr>
          <w:rFonts w:ascii="Times New Roman" w:eastAsia="Times New Roman" w:hAnsi="Times New Roman" w:cs="Times New Roman"/>
          <w:sz w:val="24"/>
          <w:szCs w:val="24"/>
        </w:rPr>
        <w:t>livelock</w:t>
      </w:r>
      <w:proofErr w:type="spellEnd"/>
      <w:r w:rsidRPr="004F734F">
        <w:rPr>
          <w:rFonts w:ascii="Times New Roman" w:eastAsia="Times New Roman" w:hAnsi="Times New Roman" w:cs="Times New Roman"/>
          <w:sz w:val="24"/>
          <w:szCs w:val="24"/>
        </w:rPr>
        <w:t xml:space="preserve"> and deadlock is that in former state of process change but no progress is made.</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29) How do you check if a Thread holds a lock or not?</w:t>
      </w:r>
      <w:r w:rsidRPr="004F734F">
        <w:rPr>
          <w:rFonts w:ascii="Times New Roman" w:eastAsia="Times New Roman" w:hAnsi="Times New Roman" w:cs="Times New Roman"/>
          <w:sz w:val="24"/>
          <w:szCs w:val="24"/>
        </w:rPr>
        <w:br/>
        <w:t xml:space="preserve">I didn't even know that you can check if a Thread already holds lock before this question hits me in a telephonic round of Java interview. There is a method called </w:t>
      </w:r>
      <w:proofErr w:type="spellStart"/>
      <w:r w:rsidRPr="004F734F">
        <w:rPr>
          <w:rFonts w:ascii="Courier New" w:eastAsia="Times New Roman" w:hAnsi="Courier New" w:cs="Courier New"/>
          <w:sz w:val="24"/>
          <w:szCs w:val="24"/>
        </w:rPr>
        <w:t>holdsLock</w:t>
      </w:r>
      <w:proofErr w:type="spell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on </w:t>
      </w:r>
      <w:proofErr w:type="spellStart"/>
      <w:r w:rsidRPr="004F734F">
        <w:rPr>
          <w:rFonts w:ascii="Courier New" w:eastAsia="Times New Roman" w:hAnsi="Courier New" w:cs="Courier New"/>
          <w:sz w:val="24"/>
          <w:szCs w:val="24"/>
        </w:rPr>
        <w:t>java.lang.Thread</w:t>
      </w:r>
      <w:proofErr w:type="spellEnd"/>
      <w:r w:rsidRPr="004F734F">
        <w:rPr>
          <w:rFonts w:ascii="Times New Roman" w:eastAsia="Times New Roman" w:hAnsi="Times New Roman" w:cs="Times New Roman"/>
          <w:sz w:val="24"/>
          <w:szCs w:val="24"/>
        </w:rPr>
        <w:t xml:space="preserve">, it returns true if and only if the current thread holds the monitor lock on the specified object. You can also check this article for more detailed </w:t>
      </w:r>
      <w:hyperlink r:id="rId63"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30) How do you take thread dump in Java?</w:t>
      </w:r>
      <w:r w:rsidRPr="004F734F">
        <w:rPr>
          <w:rFonts w:ascii="Times New Roman" w:eastAsia="Times New Roman" w:hAnsi="Times New Roman" w:cs="Times New Roman"/>
          <w:sz w:val="24"/>
          <w:szCs w:val="24"/>
        </w:rPr>
        <w:br/>
        <w:t xml:space="preserve">There are multiple ways to take thread dump of Java process depending upon operating system. When you take thread dump, JVM dumps state of all threads in log files or standard error console. In windows you can use </w:t>
      </w:r>
      <w:r w:rsidRPr="004F734F">
        <w:rPr>
          <w:rFonts w:ascii="Courier New" w:eastAsia="Times New Roman" w:hAnsi="Courier New" w:cs="Courier New"/>
          <w:sz w:val="24"/>
          <w:szCs w:val="24"/>
        </w:rPr>
        <w:t>Ctrl + Break</w:t>
      </w:r>
      <w:r w:rsidRPr="004F734F">
        <w:rPr>
          <w:rFonts w:ascii="Times New Roman" w:eastAsia="Times New Roman" w:hAnsi="Times New Roman" w:cs="Times New Roman"/>
          <w:sz w:val="24"/>
          <w:szCs w:val="24"/>
        </w:rPr>
        <w:t xml:space="preserve"> key combination to take thread dump, on Linux you can use </w:t>
      </w:r>
      <w:r w:rsidRPr="004F734F">
        <w:rPr>
          <w:rFonts w:ascii="Courier New" w:eastAsia="Times New Roman" w:hAnsi="Courier New" w:cs="Courier New"/>
          <w:sz w:val="24"/>
          <w:szCs w:val="24"/>
        </w:rPr>
        <w:t>kill -3</w:t>
      </w:r>
      <w:r w:rsidRPr="004F734F">
        <w:rPr>
          <w:rFonts w:ascii="Times New Roman" w:eastAsia="Times New Roman" w:hAnsi="Times New Roman" w:cs="Times New Roman"/>
          <w:sz w:val="24"/>
          <w:szCs w:val="24"/>
        </w:rPr>
        <w:t xml:space="preserve"> command for same. You can also use a tool called </w:t>
      </w:r>
      <w:proofErr w:type="spellStart"/>
      <w:r w:rsidRPr="004F734F">
        <w:rPr>
          <w:rFonts w:ascii="Courier New" w:eastAsia="Times New Roman" w:hAnsi="Courier New" w:cs="Courier New"/>
          <w:sz w:val="24"/>
          <w:szCs w:val="24"/>
        </w:rPr>
        <w:t>jstack</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for taking thread dump, it operate on process id, which can be found using another tool called </w:t>
      </w:r>
      <w:proofErr w:type="spellStart"/>
      <w:r w:rsidRPr="004F734F">
        <w:rPr>
          <w:rFonts w:ascii="Courier New" w:eastAsia="Times New Roman" w:hAnsi="Courier New" w:cs="Courier New"/>
          <w:sz w:val="24"/>
          <w:szCs w:val="24"/>
        </w:rPr>
        <w:t>jps</w:t>
      </w:r>
      <w:proofErr w:type="spellEnd"/>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31) Which JVM parameter is used to control stack size of thread?</w:t>
      </w:r>
      <w:r w:rsidRPr="004F734F">
        <w:rPr>
          <w:rFonts w:ascii="Times New Roman" w:eastAsia="Times New Roman" w:hAnsi="Times New Roman" w:cs="Times New Roman"/>
          <w:sz w:val="24"/>
          <w:szCs w:val="24"/>
        </w:rPr>
        <w:br/>
        <w:t>This is the simple one, -</w:t>
      </w:r>
      <w:proofErr w:type="spellStart"/>
      <w:r w:rsidRPr="004F734F">
        <w:rPr>
          <w:rFonts w:ascii="Times New Roman" w:eastAsia="Times New Roman" w:hAnsi="Times New Roman" w:cs="Times New Roman"/>
          <w:sz w:val="24"/>
          <w:szCs w:val="24"/>
        </w:rPr>
        <w:t>Xss</w:t>
      </w:r>
      <w:proofErr w:type="spellEnd"/>
      <w:r w:rsidRPr="004F734F">
        <w:rPr>
          <w:rFonts w:ascii="Times New Roman" w:eastAsia="Times New Roman" w:hAnsi="Times New Roman" w:cs="Times New Roman"/>
          <w:sz w:val="24"/>
          <w:szCs w:val="24"/>
        </w:rPr>
        <w:t xml:space="preserve"> parameter is used to control stack size of Thread in Java. You can see this </w:t>
      </w:r>
      <w:hyperlink r:id="rId64" w:history="1">
        <w:r w:rsidRPr="004F734F">
          <w:rPr>
            <w:rFonts w:ascii="Times New Roman" w:eastAsia="Times New Roman" w:hAnsi="Times New Roman" w:cs="Times New Roman"/>
            <w:color w:val="0000FF"/>
            <w:sz w:val="24"/>
            <w:szCs w:val="24"/>
            <w:u w:val="single"/>
          </w:rPr>
          <w:t>list of JVM options</w:t>
        </w:r>
      </w:hyperlink>
      <w:r w:rsidRPr="004F734F">
        <w:rPr>
          <w:rFonts w:ascii="Times New Roman" w:eastAsia="Times New Roman" w:hAnsi="Times New Roman" w:cs="Times New Roman"/>
          <w:sz w:val="24"/>
          <w:szCs w:val="24"/>
        </w:rPr>
        <w:t xml:space="preserve"> to learn more about this parameter.</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32) Difference between synchronized and </w:t>
      </w:r>
      <w:proofErr w:type="spellStart"/>
      <w:r w:rsidRPr="004F734F">
        <w:rPr>
          <w:rFonts w:ascii="Times New Roman" w:eastAsia="Times New Roman" w:hAnsi="Times New Roman" w:cs="Times New Roman"/>
          <w:b/>
          <w:bCs/>
          <w:sz w:val="24"/>
          <w:szCs w:val="24"/>
        </w:rPr>
        <w:t>ReentrantLock</w:t>
      </w:r>
      <w:proofErr w:type="spellEnd"/>
      <w:r w:rsidRPr="004F734F">
        <w:rPr>
          <w:rFonts w:ascii="Times New Roman" w:eastAsia="Times New Roman" w:hAnsi="Times New Roman" w:cs="Times New Roman"/>
          <w:b/>
          <w:bCs/>
          <w:sz w:val="24"/>
          <w:szCs w:val="24"/>
        </w:rPr>
        <w:t xml:space="preserve"> in Java?</w:t>
      </w:r>
      <w:r w:rsidRPr="004F734F">
        <w:rPr>
          <w:rFonts w:ascii="Times New Roman" w:eastAsia="Times New Roman" w:hAnsi="Times New Roman" w:cs="Times New Roman"/>
          <w:sz w:val="24"/>
          <w:szCs w:val="24"/>
        </w:rPr>
        <w:br/>
        <w:t xml:space="preserve">There were days when only way to provide mutual exclusion in Java was via synchronized keyword, but it has several shortcomings e.g. you </w:t>
      </w:r>
      <w:proofErr w:type="spellStart"/>
      <w:r w:rsidRPr="004F734F">
        <w:rPr>
          <w:rFonts w:ascii="Times New Roman" w:eastAsia="Times New Roman" w:hAnsi="Times New Roman" w:cs="Times New Roman"/>
          <w:sz w:val="24"/>
          <w:szCs w:val="24"/>
        </w:rPr>
        <w:t>can not</w:t>
      </w:r>
      <w:proofErr w:type="spellEnd"/>
      <w:r w:rsidRPr="004F734F">
        <w:rPr>
          <w:rFonts w:ascii="Times New Roman" w:eastAsia="Times New Roman" w:hAnsi="Times New Roman" w:cs="Times New Roman"/>
          <w:sz w:val="24"/>
          <w:szCs w:val="24"/>
        </w:rPr>
        <w:t xml:space="preserve"> extend lock beyond a method or block boundary, you </w:t>
      </w:r>
      <w:proofErr w:type="spellStart"/>
      <w:r w:rsidRPr="004F734F">
        <w:rPr>
          <w:rFonts w:ascii="Times New Roman" w:eastAsia="Times New Roman" w:hAnsi="Times New Roman" w:cs="Times New Roman"/>
          <w:sz w:val="24"/>
          <w:szCs w:val="24"/>
        </w:rPr>
        <w:t>can not</w:t>
      </w:r>
      <w:proofErr w:type="spellEnd"/>
      <w:r w:rsidRPr="004F734F">
        <w:rPr>
          <w:rFonts w:ascii="Times New Roman" w:eastAsia="Times New Roman" w:hAnsi="Times New Roman" w:cs="Times New Roman"/>
          <w:sz w:val="24"/>
          <w:szCs w:val="24"/>
        </w:rPr>
        <w:t xml:space="preserve"> give up trying for a lock etc. Java 5 solves this problem by providing more sophisticated control via Lock interface. </w:t>
      </w:r>
      <w:proofErr w:type="spellStart"/>
      <w:r w:rsidRPr="004F734F">
        <w:rPr>
          <w:rFonts w:ascii="Times New Roman" w:eastAsia="Times New Roman" w:hAnsi="Times New Roman" w:cs="Times New Roman"/>
          <w:sz w:val="24"/>
          <w:szCs w:val="24"/>
        </w:rPr>
        <w:t>ReentrantLock</w:t>
      </w:r>
      <w:proofErr w:type="spellEnd"/>
      <w:r w:rsidRPr="004F734F">
        <w:rPr>
          <w:rFonts w:ascii="Times New Roman" w:eastAsia="Times New Roman" w:hAnsi="Times New Roman" w:cs="Times New Roman"/>
          <w:sz w:val="24"/>
          <w:szCs w:val="24"/>
        </w:rPr>
        <w:t xml:space="preserve"> is a common implementation of Lock interface and provides re-entrant mutual exclusion Lock with the same basic </w:t>
      </w:r>
      <w:proofErr w:type="spellStart"/>
      <w:r w:rsidRPr="004F734F">
        <w:rPr>
          <w:rFonts w:ascii="Times New Roman" w:eastAsia="Times New Roman" w:hAnsi="Times New Roman" w:cs="Times New Roman"/>
          <w:sz w:val="24"/>
          <w:szCs w:val="24"/>
        </w:rPr>
        <w:t>behaviour</w:t>
      </w:r>
      <w:proofErr w:type="spellEnd"/>
      <w:r w:rsidRPr="004F734F">
        <w:rPr>
          <w:rFonts w:ascii="Times New Roman" w:eastAsia="Times New Roman" w:hAnsi="Times New Roman" w:cs="Times New Roman"/>
          <w:sz w:val="24"/>
          <w:szCs w:val="24"/>
        </w:rPr>
        <w:t xml:space="preserve"> and semantics as the implicit monitor lock accessed using synchronized methods and statements, but with extended capabilities. See </w:t>
      </w:r>
      <w:hyperlink r:id="rId65" w:history="1">
        <w:r w:rsidRPr="004F734F">
          <w:rPr>
            <w:rFonts w:ascii="Times New Roman" w:eastAsia="Times New Roman" w:hAnsi="Times New Roman" w:cs="Times New Roman"/>
            <w:color w:val="0000FF"/>
            <w:sz w:val="24"/>
            <w:szCs w:val="24"/>
            <w:u w:val="single"/>
          </w:rPr>
          <w:t>this article</w:t>
        </w:r>
      </w:hyperlink>
      <w:r w:rsidRPr="004F734F">
        <w:rPr>
          <w:rFonts w:ascii="Times New Roman" w:eastAsia="Times New Roman" w:hAnsi="Times New Roman" w:cs="Times New Roman"/>
          <w:sz w:val="24"/>
          <w:szCs w:val="24"/>
        </w:rPr>
        <w:t xml:space="preserve"> to learn about those capabilities and some more differences between synchronized </w:t>
      </w:r>
      <w:proofErr w:type="spellStart"/>
      <w:r w:rsidRPr="004F734F">
        <w:rPr>
          <w:rFonts w:ascii="Times New Roman" w:eastAsia="Times New Roman" w:hAnsi="Times New Roman" w:cs="Times New Roman"/>
          <w:sz w:val="24"/>
          <w:szCs w:val="24"/>
        </w:rPr>
        <w:t>vs</w:t>
      </w:r>
      <w:proofErr w:type="spellEnd"/>
      <w:r w:rsidRPr="004F734F">
        <w:rPr>
          <w:rFonts w:ascii="Times New Roman" w:eastAsia="Times New Roman" w:hAnsi="Times New Roman" w:cs="Times New Roman"/>
          <w:sz w:val="24"/>
          <w:szCs w:val="24"/>
        </w:rPr>
        <w:t xml:space="preserve"> </w:t>
      </w:r>
      <w:proofErr w:type="spellStart"/>
      <w:r w:rsidRPr="004F734F">
        <w:rPr>
          <w:rFonts w:ascii="Times New Roman" w:eastAsia="Times New Roman" w:hAnsi="Times New Roman" w:cs="Times New Roman"/>
          <w:sz w:val="24"/>
          <w:szCs w:val="24"/>
        </w:rPr>
        <w:t>ReentrantLock</w:t>
      </w:r>
      <w:proofErr w:type="spellEnd"/>
      <w:r w:rsidRPr="004F734F">
        <w:rPr>
          <w:rFonts w:ascii="Times New Roman" w:eastAsia="Times New Roman" w:hAnsi="Times New Roman" w:cs="Times New Roman"/>
          <w:sz w:val="24"/>
          <w:szCs w:val="24"/>
        </w:rPr>
        <w:t xml:space="preserve"> in Java.</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33) There are three threads T1, T2 and T3? How do you ensure sequence T1, T2, T3 in Java? </w:t>
      </w:r>
      <w:r w:rsidRPr="004F734F">
        <w:rPr>
          <w:rFonts w:ascii="Times New Roman" w:eastAsia="Times New Roman" w:hAnsi="Times New Roman" w:cs="Times New Roman"/>
          <w:sz w:val="24"/>
          <w:szCs w:val="24"/>
        </w:rPr>
        <w:t xml:space="preserve">Sequencing in multi-threading can be achieved by different means but you can simply use </w:t>
      </w:r>
      <w:proofErr w:type="gramStart"/>
      <w:r w:rsidRPr="004F734F">
        <w:rPr>
          <w:rFonts w:ascii="Times New Roman" w:eastAsia="Times New Roman" w:hAnsi="Times New Roman" w:cs="Times New Roman"/>
          <w:sz w:val="24"/>
          <w:szCs w:val="24"/>
        </w:rPr>
        <w:t>join(</w:t>
      </w:r>
      <w:proofErr w:type="gramEnd"/>
      <w:r w:rsidRPr="004F734F">
        <w:rPr>
          <w:rFonts w:ascii="Times New Roman" w:eastAsia="Times New Roman" w:hAnsi="Times New Roman" w:cs="Times New Roman"/>
          <w:sz w:val="24"/>
          <w:szCs w:val="24"/>
        </w:rPr>
        <w:t xml:space="preserve">) method of thread class to start a thread when another one is finished its execution. To ensure three threads execute you need to start the last one first e.g. T3 and then call join methods in reverse order e.g. T3 calls T2. </w:t>
      </w:r>
      <w:proofErr w:type="gramStart"/>
      <w:r w:rsidRPr="004F734F">
        <w:rPr>
          <w:rFonts w:ascii="Times New Roman" w:eastAsia="Times New Roman" w:hAnsi="Times New Roman" w:cs="Times New Roman"/>
          <w:sz w:val="24"/>
          <w:szCs w:val="24"/>
        </w:rPr>
        <w:t>join</w:t>
      </w:r>
      <w:proofErr w:type="gramEnd"/>
      <w:r w:rsidRPr="004F734F">
        <w:rPr>
          <w:rFonts w:ascii="Times New Roman" w:eastAsia="Times New Roman" w:hAnsi="Times New Roman" w:cs="Times New Roman"/>
          <w:sz w:val="24"/>
          <w:szCs w:val="24"/>
        </w:rPr>
        <w:t xml:space="preserve">, and T2 calls T1.join, this ways T1 will finish first and T3 will finish last. To learn more about join method, see this </w:t>
      </w:r>
      <w:hyperlink r:id="rId66" w:history="1">
        <w:r w:rsidRPr="004F734F">
          <w:rPr>
            <w:rFonts w:ascii="Times New Roman" w:eastAsia="Times New Roman" w:hAnsi="Times New Roman" w:cs="Times New Roman"/>
            <w:color w:val="0000FF"/>
            <w:sz w:val="24"/>
            <w:szCs w:val="24"/>
            <w:u w:val="single"/>
          </w:rPr>
          <w:t>tutorial</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34) What does yield method of Thread class do?</w:t>
      </w:r>
      <w:r w:rsidRPr="004F734F">
        <w:rPr>
          <w:rFonts w:ascii="Times New Roman" w:eastAsia="Times New Roman" w:hAnsi="Times New Roman" w:cs="Times New Roman"/>
          <w:sz w:val="24"/>
          <w:szCs w:val="24"/>
        </w:rPr>
        <w:br/>
        <w:t xml:space="preserve">Yield method is one way to request current thread to relinquish CPU so that other thread can get </w:t>
      </w:r>
      <w:r w:rsidRPr="004F734F">
        <w:rPr>
          <w:rFonts w:ascii="Times New Roman" w:eastAsia="Times New Roman" w:hAnsi="Times New Roman" w:cs="Times New Roman"/>
          <w:sz w:val="24"/>
          <w:szCs w:val="24"/>
        </w:rPr>
        <w:lastRenderedPageBreak/>
        <w:t xml:space="preserve">chance to execute. Yield is a static method and only guarantees that current thread will relinquish the CPU but doesn't say anything about which other thread will get CPU. </w:t>
      </w:r>
      <w:proofErr w:type="spellStart"/>
      <w:proofErr w:type="gramStart"/>
      <w:r w:rsidRPr="004F734F">
        <w:rPr>
          <w:rFonts w:ascii="Times New Roman" w:eastAsia="Times New Roman" w:hAnsi="Times New Roman" w:cs="Times New Roman"/>
          <w:sz w:val="24"/>
          <w:szCs w:val="24"/>
        </w:rPr>
        <w:t>Its</w:t>
      </w:r>
      <w:proofErr w:type="spellEnd"/>
      <w:proofErr w:type="gramEnd"/>
      <w:r w:rsidRPr="004F734F">
        <w:rPr>
          <w:rFonts w:ascii="Times New Roman" w:eastAsia="Times New Roman" w:hAnsi="Times New Roman" w:cs="Times New Roman"/>
          <w:sz w:val="24"/>
          <w:szCs w:val="24"/>
        </w:rPr>
        <w:t xml:space="preserve"> possible for same thread to get CPU back and start its execution again. See this </w:t>
      </w:r>
      <w:hyperlink r:id="rId67" w:history="1">
        <w:r w:rsidRPr="004F734F">
          <w:rPr>
            <w:rFonts w:ascii="Times New Roman" w:eastAsia="Times New Roman" w:hAnsi="Times New Roman" w:cs="Times New Roman"/>
            <w:color w:val="0000FF"/>
            <w:sz w:val="24"/>
            <w:szCs w:val="24"/>
            <w:u w:val="single"/>
          </w:rPr>
          <w:t>article</w:t>
        </w:r>
      </w:hyperlink>
      <w:r w:rsidRPr="004F734F">
        <w:rPr>
          <w:rFonts w:ascii="Times New Roman" w:eastAsia="Times New Roman" w:hAnsi="Times New Roman" w:cs="Times New Roman"/>
          <w:sz w:val="24"/>
          <w:szCs w:val="24"/>
        </w:rPr>
        <w:t> to learn more about yield method and to answer this question better.</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35) What is concurrence level of </w:t>
      </w:r>
      <w:proofErr w:type="spellStart"/>
      <w:r w:rsidRPr="004F734F">
        <w:rPr>
          <w:rFonts w:ascii="Times New Roman" w:eastAsia="Times New Roman" w:hAnsi="Times New Roman" w:cs="Times New Roman"/>
          <w:b/>
          <w:bCs/>
          <w:sz w:val="24"/>
          <w:szCs w:val="24"/>
        </w:rPr>
        <w:t>ConcurrentHashMap</w:t>
      </w:r>
      <w:proofErr w:type="spellEnd"/>
      <w:r w:rsidRPr="004F734F">
        <w:rPr>
          <w:rFonts w:ascii="Times New Roman" w:eastAsia="Times New Roman" w:hAnsi="Times New Roman" w:cs="Times New Roman"/>
          <w:b/>
          <w:bCs/>
          <w:sz w:val="24"/>
          <w:szCs w:val="24"/>
        </w:rPr>
        <w:t xml:space="preserve"> in Java?</w:t>
      </w:r>
      <w:r w:rsidRPr="004F734F">
        <w:rPr>
          <w:rFonts w:ascii="Times New Roman" w:eastAsia="Times New Roman" w:hAnsi="Times New Roman" w:cs="Times New Roman"/>
          <w:sz w:val="24"/>
          <w:szCs w:val="24"/>
        </w:rPr>
        <w:br/>
      </w:r>
      <w:proofErr w:type="spellStart"/>
      <w:r w:rsidRPr="004F734F">
        <w:rPr>
          <w:rFonts w:ascii="Times New Roman" w:eastAsia="Times New Roman" w:hAnsi="Times New Roman" w:cs="Times New Roman"/>
          <w:sz w:val="24"/>
          <w:szCs w:val="24"/>
        </w:rPr>
        <w:t>ConcurrentHashMap</w:t>
      </w:r>
      <w:proofErr w:type="spellEnd"/>
      <w:r w:rsidRPr="004F734F">
        <w:rPr>
          <w:rFonts w:ascii="Times New Roman" w:eastAsia="Times New Roman" w:hAnsi="Times New Roman" w:cs="Times New Roman"/>
          <w:sz w:val="24"/>
          <w:szCs w:val="24"/>
        </w:rPr>
        <w:t xml:space="preserve"> achieves </w:t>
      </w:r>
      <w:proofErr w:type="spellStart"/>
      <w:proofErr w:type="gramStart"/>
      <w:r w:rsidRPr="004F734F">
        <w:rPr>
          <w:rFonts w:ascii="Times New Roman" w:eastAsia="Times New Roman" w:hAnsi="Times New Roman" w:cs="Times New Roman"/>
          <w:sz w:val="24"/>
          <w:szCs w:val="24"/>
        </w:rPr>
        <w:t>it's</w:t>
      </w:r>
      <w:proofErr w:type="spellEnd"/>
      <w:proofErr w:type="gramEnd"/>
      <w:r w:rsidRPr="004F734F">
        <w:rPr>
          <w:rFonts w:ascii="Times New Roman" w:eastAsia="Times New Roman" w:hAnsi="Times New Roman" w:cs="Times New Roman"/>
          <w:sz w:val="24"/>
          <w:szCs w:val="24"/>
        </w:rPr>
        <w:t xml:space="preserve"> scalability and thread-safety by partitioning actual map into number of sections. This partitioning is achieved using concurrency level. </w:t>
      </w:r>
      <w:proofErr w:type="gramStart"/>
      <w:r w:rsidRPr="004F734F">
        <w:rPr>
          <w:rFonts w:ascii="Times New Roman" w:eastAsia="Times New Roman" w:hAnsi="Times New Roman" w:cs="Times New Roman"/>
          <w:sz w:val="24"/>
          <w:szCs w:val="24"/>
        </w:rPr>
        <w:t>It's</w:t>
      </w:r>
      <w:proofErr w:type="gramEnd"/>
      <w:r w:rsidRPr="004F734F">
        <w:rPr>
          <w:rFonts w:ascii="Times New Roman" w:eastAsia="Times New Roman" w:hAnsi="Times New Roman" w:cs="Times New Roman"/>
          <w:sz w:val="24"/>
          <w:szCs w:val="24"/>
        </w:rPr>
        <w:t xml:space="preserve"> optional parameter of </w:t>
      </w:r>
      <w:proofErr w:type="spellStart"/>
      <w:r w:rsidRPr="004F734F">
        <w:rPr>
          <w:rFonts w:ascii="Times New Roman" w:eastAsia="Times New Roman" w:hAnsi="Times New Roman" w:cs="Times New Roman"/>
          <w:sz w:val="24"/>
          <w:szCs w:val="24"/>
        </w:rPr>
        <w:t>ConcurrentHashMap</w:t>
      </w:r>
      <w:proofErr w:type="spellEnd"/>
      <w:r w:rsidRPr="004F734F">
        <w:rPr>
          <w:rFonts w:ascii="Times New Roman" w:eastAsia="Times New Roman" w:hAnsi="Times New Roman" w:cs="Times New Roman"/>
          <w:sz w:val="24"/>
          <w:szCs w:val="24"/>
        </w:rPr>
        <w:t xml:space="preserve"> constructor and it's default value is 16. The table is internally partitioned to try to permit the indicated number of concurrent updates without contention. To learn more about concurrency level and internal resizing, see my post </w:t>
      </w:r>
      <w:hyperlink r:id="rId68" w:history="1">
        <w:r w:rsidRPr="004F734F">
          <w:rPr>
            <w:rFonts w:ascii="Times New Roman" w:eastAsia="Times New Roman" w:hAnsi="Times New Roman" w:cs="Times New Roman"/>
            <w:color w:val="0000FF"/>
            <w:sz w:val="24"/>
            <w:szCs w:val="24"/>
            <w:u w:val="single"/>
          </w:rPr>
          <w:t xml:space="preserve">How </w:t>
        </w:r>
        <w:proofErr w:type="spellStart"/>
        <w:r w:rsidRPr="004F734F">
          <w:rPr>
            <w:rFonts w:ascii="Times New Roman" w:eastAsia="Times New Roman" w:hAnsi="Times New Roman" w:cs="Times New Roman"/>
            <w:color w:val="0000FF"/>
            <w:sz w:val="24"/>
            <w:szCs w:val="24"/>
            <w:u w:val="single"/>
          </w:rPr>
          <w:t>ConcurrentHashMap</w:t>
        </w:r>
        <w:proofErr w:type="spellEnd"/>
        <w:r w:rsidRPr="004F734F">
          <w:rPr>
            <w:rFonts w:ascii="Times New Roman" w:eastAsia="Times New Roman" w:hAnsi="Times New Roman" w:cs="Times New Roman"/>
            <w:color w:val="0000FF"/>
            <w:sz w:val="24"/>
            <w:szCs w:val="24"/>
            <w:u w:val="single"/>
          </w:rPr>
          <w:t xml:space="preserve"> works in Java</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36) What is Semaphore in Java?</w:t>
      </w:r>
      <w:r w:rsidRPr="004F734F">
        <w:rPr>
          <w:rFonts w:ascii="Times New Roman" w:eastAsia="Times New Roman" w:hAnsi="Times New Roman" w:cs="Times New Roman"/>
          <w:sz w:val="24"/>
          <w:szCs w:val="24"/>
        </w:rPr>
        <w:br/>
        <w:t xml:space="preserve">Semaphore in Java is a new kind of synchronizer. It's a counting semaphore. Conceptually, a semaphore maintains a set of permits. Each </w:t>
      </w:r>
      <w:proofErr w:type="gramStart"/>
      <w:r w:rsidRPr="004F734F">
        <w:rPr>
          <w:rFonts w:ascii="Times New Roman" w:eastAsia="Times New Roman" w:hAnsi="Times New Roman" w:cs="Times New Roman"/>
          <w:sz w:val="24"/>
          <w:szCs w:val="24"/>
        </w:rPr>
        <w:t>acquire(</w:t>
      </w:r>
      <w:proofErr w:type="gramEnd"/>
      <w:r w:rsidRPr="004F734F">
        <w:rPr>
          <w:rFonts w:ascii="Times New Roman" w:eastAsia="Times New Roman" w:hAnsi="Times New Roman" w:cs="Times New Roman"/>
          <w:sz w:val="24"/>
          <w:szCs w:val="24"/>
        </w:rPr>
        <w:t xml:space="preserve">) blocks if necessary until a permit is available, and then takes it. Each </w:t>
      </w:r>
      <w:proofErr w:type="gramStart"/>
      <w:r w:rsidRPr="004F734F">
        <w:rPr>
          <w:rFonts w:ascii="Times New Roman" w:eastAsia="Times New Roman" w:hAnsi="Times New Roman" w:cs="Times New Roman"/>
          <w:sz w:val="24"/>
          <w:szCs w:val="24"/>
        </w:rPr>
        <w:t>release(</w:t>
      </w:r>
      <w:proofErr w:type="gramEnd"/>
      <w:r w:rsidRPr="004F734F">
        <w:rPr>
          <w:rFonts w:ascii="Times New Roman" w:eastAsia="Times New Roman" w:hAnsi="Times New Roman" w:cs="Times New Roman"/>
          <w:sz w:val="24"/>
          <w:szCs w:val="24"/>
        </w:rPr>
        <w:t xml:space="preserve">) adds a permit, potentially releasing a blocking acquirer. However, no actual permit objects are used; the Semaphore just keeps a count of the number available and acts accordingly. Semaphore is used to protect expensive resource which is available in fixed number e.g. database connection in pool. See this </w:t>
      </w:r>
      <w:hyperlink r:id="rId69" w:history="1">
        <w:r w:rsidRPr="004F734F">
          <w:rPr>
            <w:rFonts w:ascii="Times New Roman" w:eastAsia="Times New Roman" w:hAnsi="Times New Roman" w:cs="Times New Roman"/>
            <w:color w:val="0000FF"/>
            <w:sz w:val="24"/>
            <w:szCs w:val="24"/>
            <w:u w:val="single"/>
          </w:rPr>
          <w:t>article</w:t>
        </w:r>
      </w:hyperlink>
      <w:r w:rsidRPr="004F734F">
        <w:rPr>
          <w:rFonts w:ascii="Times New Roman" w:eastAsia="Times New Roman" w:hAnsi="Times New Roman" w:cs="Times New Roman"/>
          <w:sz w:val="24"/>
          <w:szCs w:val="24"/>
        </w:rPr>
        <w:t xml:space="preserve"> to learn more about counting Semaphore in Java.</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37) What happens if you submit task, when queue of thread pool is already fill?</w:t>
      </w:r>
      <w:r w:rsidRPr="004F734F">
        <w:rPr>
          <w:rFonts w:ascii="Times New Roman" w:eastAsia="Times New Roman" w:hAnsi="Times New Roman" w:cs="Times New Roman"/>
          <w:sz w:val="24"/>
          <w:szCs w:val="24"/>
        </w:rPr>
        <w:br/>
        <w:t xml:space="preserve">This is another tricky question in my list. Many </w:t>
      </w:r>
      <w:proofErr w:type="gramStart"/>
      <w:r w:rsidRPr="004F734F">
        <w:rPr>
          <w:rFonts w:ascii="Times New Roman" w:eastAsia="Times New Roman" w:hAnsi="Times New Roman" w:cs="Times New Roman"/>
          <w:sz w:val="24"/>
          <w:szCs w:val="24"/>
        </w:rPr>
        <w:t>programmer</w:t>
      </w:r>
      <w:proofErr w:type="gramEnd"/>
      <w:r w:rsidRPr="004F734F">
        <w:rPr>
          <w:rFonts w:ascii="Times New Roman" w:eastAsia="Times New Roman" w:hAnsi="Times New Roman" w:cs="Times New Roman"/>
          <w:sz w:val="24"/>
          <w:szCs w:val="24"/>
        </w:rPr>
        <w:t xml:space="preserve"> will think that it will block until a task is cleared but </w:t>
      </w:r>
      <w:proofErr w:type="spellStart"/>
      <w:r w:rsidRPr="004F734F">
        <w:rPr>
          <w:rFonts w:ascii="Times New Roman" w:eastAsia="Times New Roman" w:hAnsi="Times New Roman" w:cs="Times New Roman"/>
          <w:sz w:val="24"/>
          <w:szCs w:val="24"/>
        </w:rPr>
        <w:t>its</w:t>
      </w:r>
      <w:proofErr w:type="spellEnd"/>
      <w:r w:rsidRPr="004F734F">
        <w:rPr>
          <w:rFonts w:ascii="Times New Roman" w:eastAsia="Times New Roman" w:hAnsi="Times New Roman" w:cs="Times New Roman"/>
          <w:sz w:val="24"/>
          <w:szCs w:val="24"/>
        </w:rPr>
        <w:t xml:space="preserve"> true. </w:t>
      </w:r>
      <w:proofErr w:type="spellStart"/>
      <w:r w:rsidRPr="004F734F">
        <w:rPr>
          <w:rFonts w:ascii="Courier New" w:eastAsia="Times New Roman" w:hAnsi="Courier New" w:cs="Courier New"/>
          <w:sz w:val="24"/>
          <w:szCs w:val="24"/>
        </w:rPr>
        <w:t>ThreadPoolExecutor's</w:t>
      </w:r>
      <w:proofErr w:type="spellEnd"/>
      <w:r w:rsidRPr="004F734F">
        <w:rPr>
          <w:rFonts w:ascii="Courier New" w:eastAsia="Times New Roman" w:hAnsi="Courier New" w:cs="Courier New"/>
          <w:sz w:val="24"/>
          <w:szCs w:val="24"/>
        </w:rPr>
        <w:t xml:space="preserve"> </w:t>
      </w:r>
      <w:proofErr w:type="gramStart"/>
      <w:r w:rsidRPr="004F734F">
        <w:rPr>
          <w:rFonts w:ascii="Courier New" w:eastAsia="Times New Roman" w:hAnsi="Courier New" w:cs="Courier New"/>
          <w:sz w:val="24"/>
          <w:szCs w:val="24"/>
        </w:rPr>
        <w:t>submit(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method throws </w:t>
      </w:r>
      <w:proofErr w:type="spellStart"/>
      <w:r w:rsidRPr="004F734F">
        <w:rPr>
          <w:rFonts w:ascii="Courier New" w:eastAsia="Times New Roman" w:hAnsi="Courier New" w:cs="Courier New"/>
          <w:sz w:val="24"/>
          <w:szCs w:val="24"/>
        </w:rPr>
        <w:t>RejectedExecutionException</w:t>
      </w:r>
      <w:proofErr w:type="spellEnd"/>
      <w:r w:rsidRPr="004F734F">
        <w:rPr>
          <w:rFonts w:ascii="Times New Roman" w:eastAsia="Times New Roman" w:hAnsi="Times New Roman" w:cs="Times New Roman"/>
          <w:sz w:val="24"/>
          <w:szCs w:val="24"/>
        </w:rPr>
        <w:t xml:space="preserve"> if the task cannot be scheduled for execution.</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38) Difference between </w:t>
      </w:r>
      <w:proofErr w:type="gramStart"/>
      <w:r w:rsidRPr="004F734F">
        <w:rPr>
          <w:rFonts w:ascii="Times New Roman" w:eastAsia="Times New Roman" w:hAnsi="Times New Roman" w:cs="Times New Roman"/>
          <w:b/>
          <w:bCs/>
          <w:sz w:val="24"/>
          <w:szCs w:val="24"/>
        </w:rPr>
        <w:t>submit(</w:t>
      </w:r>
      <w:proofErr w:type="gramEnd"/>
      <w:r w:rsidRPr="004F734F">
        <w:rPr>
          <w:rFonts w:ascii="Times New Roman" w:eastAsia="Times New Roman" w:hAnsi="Times New Roman" w:cs="Times New Roman"/>
          <w:b/>
          <w:bCs/>
          <w:sz w:val="24"/>
          <w:szCs w:val="24"/>
        </w:rPr>
        <w:t>) and execute() method thread pool in Java?</w:t>
      </w:r>
      <w:r w:rsidRPr="004F734F">
        <w:rPr>
          <w:rFonts w:ascii="Times New Roman" w:eastAsia="Times New Roman" w:hAnsi="Times New Roman" w:cs="Times New Roman"/>
          <w:sz w:val="24"/>
          <w:szCs w:val="24"/>
        </w:rPr>
        <w:br/>
        <w:t xml:space="preserve">Both </w:t>
      </w:r>
      <w:proofErr w:type="gramStart"/>
      <w:r w:rsidRPr="004F734F">
        <w:rPr>
          <w:rFonts w:ascii="Times New Roman" w:eastAsia="Times New Roman" w:hAnsi="Times New Roman" w:cs="Times New Roman"/>
          <w:sz w:val="24"/>
          <w:szCs w:val="24"/>
        </w:rPr>
        <w:t>method</w:t>
      </w:r>
      <w:proofErr w:type="gramEnd"/>
      <w:r w:rsidRPr="004F734F">
        <w:rPr>
          <w:rFonts w:ascii="Times New Roman" w:eastAsia="Times New Roman" w:hAnsi="Times New Roman" w:cs="Times New Roman"/>
          <w:sz w:val="24"/>
          <w:szCs w:val="24"/>
        </w:rPr>
        <w:t xml:space="preserve"> are ways to submit task to thread pools but there is slight difference between them. </w:t>
      </w:r>
      <w:proofErr w:type="gramStart"/>
      <w:r w:rsidRPr="004F734F">
        <w:rPr>
          <w:rFonts w:ascii="Times New Roman" w:eastAsia="Times New Roman" w:hAnsi="Times New Roman" w:cs="Times New Roman"/>
          <w:sz w:val="24"/>
          <w:szCs w:val="24"/>
        </w:rPr>
        <w:t>execute(</w:t>
      </w:r>
      <w:proofErr w:type="spellStart"/>
      <w:proofErr w:type="gramEnd"/>
      <w:r w:rsidRPr="004F734F">
        <w:rPr>
          <w:rFonts w:ascii="Times New Roman" w:eastAsia="Times New Roman" w:hAnsi="Times New Roman" w:cs="Times New Roman"/>
          <w:sz w:val="24"/>
          <w:szCs w:val="24"/>
        </w:rPr>
        <w:t>Runnable</w:t>
      </w:r>
      <w:proofErr w:type="spellEnd"/>
      <w:r w:rsidRPr="004F734F">
        <w:rPr>
          <w:rFonts w:ascii="Times New Roman" w:eastAsia="Times New Roman" w:hAnsi="Times New Roman" w:cs="Times New Roman"/>
          <w:sz w:val="24"/>
          <w:szCs w:val="24"/>
        </w:rPr>
        <w:t xml:space="preserve"> command) is defined in Executor interface and executes given task in future, but more importantly it does not return anything. </w:t>
      </w:r>
      <w:proofErr w:type="gramStart"/>
      <w:r w:rsidRPr="004F734F">
        <w:rPr>
          <w:rFonts w:ascii="Times New Roman" w:eastAsia="Times New Roman" w:hAnsi="Times New Roman" w:cs="Times New Roman"/>
          <w:sz w:val="24"/>
          <w:szCs w:val="24"/>
        </w:rPr>
        <w:t>It's</w:t>
      </w:r>
      <w:proofErr w:type="gramEnd"/>
      <w:r w:rsidRPr="004F734F">
        <w:rPr>
          <w:rFonts w:ascii="Times New Roman" w:eastAsia="Times New Roman" w:hAnsi="Times New Roman" w:cs="Times New Roman"/>
          <w:sz w:val="24"/>
          <w:szCs w:val="24"/>
        </w:rPr>
        <w:t xml:space="preserve"> return type is void. On other hand </w:t>
      </w:r>
      <w:proofErr w:type="gramStart"/>
      <w:r w:rsidRPr="004F734F">
        <w:rPr>
          <w:rFonts w:ascii="Courier New" w:eastAsia="Times New Roman" w:hAnsi="Courier New" w:cs="Courier New"/>
          <w:sz w:val="24"/>
          <w:szCs w:val="24"/>
        </w:rPr>
        <w:t>submit(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is overloaded method, it can take either </w:t>
      </w:r>
      <w:proofErr w:type="spellStart"/>
      <w:r w:rsidRPr="004F734F">
        <w:rPr>
          <w:rFonts w:ascii="Courier New" w:eastAsia="Times New Roman" w:hAnsi="Courier New" w:cs="Courier New"/>
          <w:sz w:val="24"/>
          <w:szCs w:val="24"/>
        </w:rPr>
        <w:t>Runnable</w:t>
      </w:r>
      <w:proofErr w:type="spellEnd"/>
      <w:r w:rsidRPr="004F734F">
        <w:rPr>
          <w:rFonts w:ascii="Times New Roman" w:eastAsia="Times New Roman" w:hAnsi="Times New Roman" w:cs="Times New Roman"/>
          <w:sz w:val="24"/>
          <w:szCs w:val="24"/>
        </w:rPr>
        <w:t xml:space="preserve"> or </w:t>
      </w:r>
      <w:r w:rsidRPr="004F734F">
        <w:rPr>
          <w:rFonts w:ascii="Courier New" w:eastAsia="Times New Roman" w:hAnsi="Courier New" w:cs="Courier New"/>
          <w:sz w:val="24"/>
          <w:szCs w:val="24"/>
        </w:rPr>
        <w:t>Callable</w:t>
      </w:r>
      <w:r w:rsidRPr="004F734F">
        <w:rPr>
          <w:rFonts w:ascii="Times New Roman" w:eastAsia="Times New Roman" w:hAnsi="Times New Roman" w:cs="Times New Roman"/>
          <w:sz w:val="24"/>
          <w:szCs w:val="24"/>
        </w:rPr>
        <w:t xml:space="preserve"> task and can return Future object which can hold pending result of computation. This method is defined on </w:t>
      </w:r>
      <w:proofErr w:type="spellStart"/>
      <w:r w:rsidRPr="004F734F">
        <w:rPr>
          <w:rFonts w:ascii="Courier New" w:eastAsia="Times New Roman" w:hAnsi="Courier New" w:cs="Courier New"/>
          <w:sz w:val="24"/>
          <w:szCs w:val="24"/>
        </w:rPr>
        <w:t>ExecutorService</w:t>
      </w:r>
      <w:proofErr w:type="spellEnd"/>
      <w:r w:rsidRPr="004F734F">
        <w:rPr>
          <w:rFonts w:ascii="Times New Roman" w:eastAsia="Times New Roman" w:hAnsi="Times New Roman" w:cs="Times New Roman"/>
          <w:sz w:val="24"/>
          <w:szCs w:val="24"/>
        </w:rPr>
        <w:t xml:space="preserve"> interface, which extends </w:t>
      </w:r>
      <w:r w:rsidRPr="004F734F">
        <w:rPr>
          <w:rFonts w:ascii="Courier New" w:eastAsia="Times New Roman" w:hAnsi="Courier New" w:cs="Courier New"/>
          <w:sz w:val="24"/>
          <w:szCs w:val="24"/>
        </w:rPr>
        <w:t>Executor</w:t>
      </w:r>
      <w:r w:rsidRPr="004F734F">
        <w:rPr>
          <w:rFonts w:ascii="Times New Roman" w:eastAsia="Times New Roman" w:hAnsi="Times New Roman" w:cs="Times New Roman"/>
          <w:sz w:val="24"/>
          <w:szCs w:val="24"/>
        </w:rPr>
        <w:t xml:space="preserve"> interface, and every other thread pool class e.g. </w:t>
      </w:r>
      <w:proofErr w:type="spellStart"/>
      <w:r w:rsidRPr="004F734F">
        <w:rPr>
          <w:rFonts w:ascii="Courier New" w:eastAsia="Times New Roman" w:hAnsi="Courier New" w:cs="Courier New"/>
          <w:sz w:val="24"/>
          <w:szCs w:val="24"/>
        </w:rPr>
        <w:t>ThreadPoolExecutor</w:t>
      </w:r>
      <w:proofErr w:type="spellEnd"/>
      <w:r w:rsidRPr="004F734F">
        <w:rPr>
          <w:rFonts w:ascii="Times New Roman" w:eastAsia="Times New Roman" w:hAnsi="Times New Roman" w:cs="Times New Roman"/>
          <w:sz w:val="24"/>
          <w:szCs w:val="24"/>
        </w:rPr>
        <w:t xml:space="preserve"> or </w:t>
      </w:r>
      <w:proofErr w:type="spellStart"/>
      <w:r w:rsidRPr="004F734F">
        <w:rPr>
          <w:rFonts w:ascii="Courier New" w:eastAsia="Times New Roman" w:hAnsi="Courier New" w:cs="Courier New"/>
          <w:sz w:val="24"/>
          <w:szCs w:val="24"/>
        </w:rPr>
        <w:t>ScheduledThreadPoolExecutor</w:t>
      </w:r>
      <w:proofErr w:type="spellEnd"/>
      <w:r w:rsidRPr="004F734F">
        <w:rPr>
          <w:rFonts w:ascii="Times New Roman" w:eastAsia="Times New Roman" w:hAnsi="Times New Roman" w:cs="Times New Roman"/>
          <w:sz w:val="24"/>
          <w:szCs w:val="24"/>
        </w:rPr>
        <w:t xml:space="preserve"> gets these methods. To learn more about thread pools you can check this </w:t>
      </w:r>
      <w:hyperlink r:id="rId70" w:history="1">
        <w:r w:rsidRPr="004F734F">
          <w:rPr>
            <w:rFonts w:ascii="Times New Roman" w:eastAsia="Times New Roman" w:hAnsi="Times New Roman" w:cs="Times New Roman"/>
            <w:color w:val="0000FF"/>
            <w:sz w:val="24"/>
            <w:szCs w:val="24"/>
            <w:u w:val="single"/>
          </w:rPr>
          <w:t>article</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39) What is blocking method in Java?</w:t>
      </w:r>
      <w:r w:rsidRPr="004F734F">
        <w:rPr>
          <w:rFonts w:ascii="Times New Roman" w:eastAsia="Times New Roman" w:hAnsi="Times New Roman" w:cs="Times New Roman"/>
          <w:sz w:val="24"/>
          <w:szCs w:val="24"/>
        </w:rPr>
        <w:br/>
        <w:t xml:space="preserve">A blocking method is a method which blocks until task is done, for example </w:t>
      </w:r>
      <w:proofErr w:type="gramStart"/>
      <w:r w:rsidRPr="004F734F">
        <w:rPr>
          <w:rFonts w:ascii="Times New Roman" w:eastAsia="Times New Roman" w:hAnsi="Times New Roman" w:cs="Times New Roman"/>
          <w:sz w:val="24"/>
          <w:szCs w:val="24"/>
        </w:rPr>
        <w:t>accept(</w:t>
      </w:r>
      <w:proofErr w:type="gramEnd"/>
      <w:r w:rsidRPr="004F734F">
        <w:rPr>
          <w:rFonts w:ascii="Times New Roman" w:eastAsia="Times New Roman" w:hAnsi="Times New Roman" w:cs="Times New Roman"/>
          <w:sz w:val="24"/>
          <w:szCs w:val="24"/>
        </w:rPr>
        <w:t xml:space="preserve">) method of </w:t>
      </w:r>
      <w:proofErr w:type="spellStart"/>
      <w:r w:rsidRPr="004F734F">
        <w:rPr>
          <w:rFonts w:ascii="Times New Roman" w:eastAsia="Times New Roman" w:hAnsi="Times New Roman" w:cs="Times New Roman"/>
          <w:sz w:val="24"/>
          <w:szCs w:val="24"/>
        </w:rPr>
        <w:t>ServerSocket</w:t>
      </w:r>
      <w:proofErr w:type="spellEnd"/>
      <w:r w:rsidRPr="004F734F">
        <w:rPr>
          <w:rFonts w:ascii="Times New Roman" w:eastAsia="Times New Roman" w:hAnsi="Times New Roman" w:cs="Times New Roman"/>
          <w:sz w:val="24"/>
          <w:szCs w:val="24"/>
        </w:rPr>
        <w:t xml:space="preserve"> blocks until a client is connected. </w:t>
      </w:r>
      <w:proofErr w:type="gramStart"/>
      <w:r w:rsidRPr="004F734F">
        <w:rPr>
          <w:rFonts w:ascii="Times New Roman" w:eastAsia="Times New Roman" w:hAnsi="Times New Roman" w:cs="Times New Roman"/>
          <w:sz w:val="24"/>
          <w:szCs w:val="24"/>
        </w:rPr>
        <w:t>here</w:t>
      </w:r>
      <w:proofErr w:type="gramEnd"/>
      <w:r w:rsidRPr="004F734F">
        <w:rPr>
          <w:rFonts w:ascii="Times New Roman" w:eastAsia="Times New Roman" w:hAnsi="Times New Roman" w:cs="Times New Roman"/>
          <w:sz w:val="24"/>
          <w:szCs w:val="24"/>
        </w:rPr>
        <w:t xml:space="preserve"> blocking means control will not return to caller until task is finished. On the other hand there are asynchronous or non-blocking method </w:t>
      </w:r>
      <w:r w:rsidRPr="004F734F">
        <w:rPr>
          <w:rFonts w:ascii="Times New Roman" w:eastAsia="Times New Roman" w:hAnsi="Times New Roman" w:cs="Times New Roman"/>
          <w:sz w:val="24"/>
          <w:szCs w:val="24"/>
        </w:rPr>
        <w:lastRenderedPageBreak/>
        <w:t>which returns even before task is finished. To learn more about blocking method see this </w:t>
      </w:r>
      <w:hyperlink r:id="rId71" w:tgtFrame="_blank"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40) Is Swing thread-safe? What do you mean by Swing thread-safe?</w:t>
      </w:r>
      <w:r w:rsidRPr="004F734F">
        <w:rPr>
          <w:rFonts w:ascii="Times New Roman" w:eastAsia="Times New Roman" w:hAnsi="Times New Roman" w:cs="Times New Roman"/>
          <w:sz w:val="24"/>
          <w:szCs w:val="24"/>
        </w:rPr>
        <w:br/>
        <w:t xml:space="preserve">You can simply this question as No, Swing is not thread-safe, but you have to explain what you mean by that even if interviewer doesn't ask about it. When we say swing is not thread-safe we usually refer its component, which </w:t>
      </w:r>
      <w:proofErr w:type="spellStart"/>
      <w:r w:rsidRPr="004F734F">
        <w:rPr>
          <w:rFonts w:ascii="Times New Roman" w:eastAsia="Times New Roman" w:hAnsi="Times New Roman" w:cs="Times New Roman"/>
          <w:sz w:val="24"/>
          <w:szCs w:val="24"/>
        </w:rPr>
        <w:t>can not</w:t>
      </w:r>
      <w:proofErr w:type="spellEnd"/>
      <w:r w:rsidRPr="004F734F">
        <w:rPr>
          <w:rFonts w:ascii="Times New Roman" w:eastAsia="Times New Roman" w:hAnsi="Times New Roman" w:cs="Times New Roman"/>
          <w:sz w:val="24"/>
          <w:szCs w:val="24"/>
        </w:rPr>
        <w:t xml:space="preserve"> be modified in multiple threads. All update to GUI components has to be done on AWT thread, and Swing provides synchronous and asynchronous callback methods to schedule such updates. You can also read my article to learn more about </w:t>
      </w:r>
      <w:hyperlink r:id="rId72" w:history="1">
        <w:r w:rsidRPr="004F734F">
          <w:rPr>
            <w:rFonts w:ascii="Times New Roman" w:eastAsia="Times New Roman" w:hAnsi="Times New Roman" w:cs="Times New Roman"/>
            <w:color w:val="0000FF"/>
            <w:sz w:val="24"/>
            <w:szCs w:val="24"/>
            <w:u w:val="single"/>
          </w:rPr>
          <w:t>swing and thread-safety</w:t>
        </w:r>
      </w:hyperlink>
      <w:r w:rsidRPr="004F734F">
        <w:rPr>
          <w:rFonts w:ascii="Times New Roman" w:eastAsia="Times New Roman" w:hAnsi="Times New Roman" w:cs="Times New Roman"/>
          <w:sz w:val="24"/>
          <w:szCs w:val="24"/>
        </w:rPr>
        <w:t> to better answer this question. Even next two questions are also related to this concept.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41) Difference between </w:t>
      </w:r>
      <w:proofErr w:type="spellStart"/>
      <w:r w:rsidRPr="004F734F">
        <w:rPr>
          <w:rFonts w:ascii="Times New Roman" w:eastAsia="Times New Roman" w:hAnsi="Times New Roman" w:cs="Times New Roman"/>
          <w:b/>
          <w:bCs/>
          <w:sz w:val="24"/>
          <w:szCs w:val="24"/>
        </w:rPr>
        <w:t>invokeAndWait</w:t>
      </w:r>
      <w:proofErr w:type="spellEnd"/>
      <w:r w:rsidRPr="004F734F">
        <w:rPr>
          <w:rFonts w:ascii="Times New Roman" w:eastAsia="Times New Roman" w:hAnsi="Times New Roman" w:cs="Times New Roman"/>
          <w:b/>
          <w:bCs/>
          <w:sz w:val="24"/>
          <w:szCs w:val="24"/>
        </w:rPr>
        <w:t xml:space="preserve"> and </w:t>
      </w:r>
      <w:proofErr w:type="spellStart"/>
      <w:r w:rsidRPr="004F734F">
        <w:rPr>
          <w:rFonts w:ascii="Times New Roman" w:eastAsia="Times New Roman" w:hAnsi="Times New Roman" w:cs="Times New Roman"/>
          <w:b/>
          <w:bCs/>
          <w:sz w:val="24"/>
          <w:szCs w:val="24"/>
        </w:rPr>
        <w:t>invokeLater</w:t>
      </w:r>
      <w:proofErr w:type="spellEnd"/>
      <w:r w:rsidRPr="004F734F">
        <w:rPr>
          <w:rFonts w:ascii="Times New Roman" w:eastAsia="Times New Roman" w:hAnsi="Times New Roman" w:cs="Times New Roman"/>
          <w:b/>
          <w:bCs/>
          <w:sz w:val="24"/>
          <w:szCs w:val="24"/>
        </w:rPr>
        <w:t xml:space="preserve"> in Java?</w:t>
      </w:r>
      <w:r w:rsidRPr="004F734F">
        <w:rPr>
          <w:rFonts w:ascii="Times New Roman" w:eastAsia="Times New Roman" w:hAnsi="Times New Roman" w:cs="Times New Roman"/>
          <w:sz w:val="24"/>
          <w:szCs w:val="24"/>
        </w:rPr>
        <w:br/>
        <w:t xml:space="preserve">These are two methods Swing API provides Java developers to update GUI components from threads other than Event dispatcher thread. </w:t>
      </w:r>
      <w:proofErr w:type="spellStart"/>
      <w:r w:rsidRPr="004F734F">
        <w:rPr>
          <w:rFonts w:ascii="Courier New" w:eastAsia="Times New Roman" w:hAnsi="Courier New" w:cs="Courier New"/>
          <w:sz w:val="24"/>
          <w:szCs w:val="24"/>
        </w:rPr>
        <w:t>InvokeAndWait</w:t>
      </w:r>
      <w:proofErr w:type="spell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synchronously update GUI component, for example a progress bar, once progress is made, bar should also be updated to reflect that change. If progress is tracked in a different thread, it has to call </w:t>
      </w:r>
      <w:proofErr w:type="spellStart"/>
      <w:proofErr w:type="gramStart"/>
      <w:r w:rsidRPr="004F734F">
        <w:rPr>
          <w:rFonts w:ascii="Courier New" w:eastAsia="Times New Roman" w:hAnsi="Courier New" w:cs="Courier New"/>
          <w:sz w:val="24"/>
          <w:szCs w:val="24"/>
        </w:rPr>
        <w:t>invokeAndWait</w:t>
      </w:r>
      <w:proofErr w:type="spellEnd"/>
      <w:r w:rsidRPr="004F734F">
        <w:rPr>
          <w:rFonts w:ascii="Courier New" w:eastAsia="Times New Roman" w:hAnsi="Courier New" w:cs="Courier New"/>
          <w:sz w:val="24"/>
          <w:szCs w:val="24"/>
        </w:rPr>
        <w: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to schedule an update of that component by Event dispatcher thread. On other hand, </w:t>
      </w:r>
      <w:proofErr w:type="spellStart"/>
      <w:proofErr w:type="gramStart"/>
      <w:r w:rsidRPr="004F734F">
        <w:rPr>
          <w:rFonts w:ascii="Courier New" w:eastAsia="Times New Roman" w:hAnsi="Courier New" w:cs="Courier New"/>
          <w:sz w:val="24"/>
          <w:szCs w:val="24"/>
        </w:rPr>
        <w:t>invokeLater</w:t>
      </w:r>
      <w:proofErr w:type="spellEnd"/>
      <w:r w:rsidRPr="004F734F">
        <w:rPr>
          <w:rFonts w:ascii="Courier New" w:eastAsia="Times New Roman" w:hAnsi="Courier New" w:cs="Courier New"/>
          <w:sz w:val="24"/>
          <w:szCs w:val="24"/>
        </w:rPr>
        <w: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is asynchronous call to update components. You can also refer this </w:t>
      </w:r>
      <w:hyperlink r:id="rId73" w:tgtFrame="_blank"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 for more points.</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42) Which method of Swing API </w:t>
      </w:r>
      <w:proofErr w:type="gramStart"/>
      <w:r w:rsidRPr="004F734F">
        <w:rPr>
          <w:rFonts w:ascii="Times New Roman" w:eastAsia="Times New Roman" w:hAnsi="Times New Roman" w:cs="Times New Roman"/>
          <w:b/>
          <w:bCs/>
          <w:sz w:val="24"/>
          <w:szCs w:val="24"/>
        </w:rPr>
        <w:t>are</w:t>
      </w:r>
      <w:proofErr w:type="gramEnd"/>
      <w:r w:rsidRPr="004F734F">
        <w:rPr>
          <w:rFonts w:ascii="Times New Roman" w:eastAsia="Times New Roman" w:hAnsi="Times New Roman" w:cs="Times New Roman"/>
          <w:b/>
          <w:bCs/>
          <w:sz w:val="24"/>
          <w:szCs w:val="24"/>
        </w:rPr>
        <w:t xml:space="preserve"> thread-safe in Java?</w:t>
      </w:r>
      <w:r w:rsidRPr="004F734F">
        <w:rPr>
          <w:rFonts w:ascii="Times New Roman" w:eastAsia="Times New Roman" w:hAnsi="Times New Roman" w:cs="Times New Roman"/>
          <w:sz w:val="24"/>
          <w:szCs w:val="24"/>
        </w:rPr>
        <w:br/>
        <w:t>This question is again related to swing and thread-</w:t>
      </w:r>
      <w:proofErr w:type="gramStart"/>
      <w:r w:rsidRPr="004F734F">
        <w:rPr>
          <w:rFonts w:ascii="Times New Roman" w:eastAsia="Times New Roman" w:hAnsi="Times New Roman" w:cs="Times New Roman"/>
          <w:sz w:val="24"/>
          <w:szCs w:val="24"/>
        </w:rPr>
        <w:t>safety,</w:t>
      </w:r>
      <w:proofErr w:type="gramEnd"/>
      <w:r w:rsidRPr="004F734F">
        <w:rPr>
          <w:rFonts w:ascii="Times New Roman" w:eastAsia="Times New Roman" w:hAnsi="Times New Roman" w:cs="Times New Roman"/>
          <w:sz w:val="24"/>
          <w:szCs w:val="24"/>
        </w:rPr>
        <w:t xml:space="preserve"> though components are not thread-safe there are certain method which can be safely call from multiple threads. I know about </w:t>
      </w:r>
      <w:proofErr w:type="gramStart"/>
      <w:r w:rsidRPr="004F734F">
        <w:rPr>
          <w:rFonts w:ascii="Courier New" w:eastAsia="Times New Roman" w:hAnsi="Courier New" w:cs="Courier New"/>
          <w:sz w:val="24"/>
          <w:szCs w:val="24"/>
        </w:rPr>
        <w:t>repaint(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and </w:t>
      </w:r>
      <w:r w:rsidRPr="004F734F">
        <w:rPr>
          <w:rFonts w:ascii="Courier New" w:eastAsia="Times New Roman" w:hAnsi="Courier New" w:cs="Courier New"/>
          <w:sz w:val="24"/>
          <w:szCs w:val="24"/>
        </w:rPr>
        <w:t>revalidate()</w:t>
      </w:r>
      <w:r w:rsidRPr="004F734F">
        <w:rPr>
          <w:rFonts w:ascii="Times New Roman" w:eastAsia="Times New Roman" w:hAnsi="Times New Roman" w:cs="Times New Roman"/>
          <w:sz w:val="24"/>
          <w:szCs w:val="24"/>
        </w:rPr>
        <w:t xml:space="preserve"> being thread-safe but there are other methods on different swing components e.g. </w:t>
      </w:r>
      <w:proofErr w:type="spellStart"/>
      <w:r w:rsidRPr="004F734F">
        <w:rPr>
          <w:rFonts w:ascii="Courier New" w:eastAsia="Times New Roman" w:hAnsi="Courier New" w:cs="Courier New"/>
          <w:sz w:val="24"/>
          <w:szCs w:val="24"/>
        </w:rPr>
        <w:t>setText</w:t>
      </w:r>
      <w:proofErr w:type="spell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method of </w:t>
      </w:r>
      <w:proofErr w:type="spellStart"/>
      <w:r w:rsidRPr="004F734F">
        <w:rPr>
          <w:rFonts w:ascii="Courier New" w:eastAsia="Times New Roman" w:hAnsi="Courier New" w:cs="Courier New"/>
          <w:sz w:val="24"/>
          <w:szCs w:val="24"/>
        </w:rPr>
        <w:t>JTextComponent</w:t>
      </w:r>
      <w:proofErr w:type="spellEnd"/>
      <w:r w:rsidRPr="004F734F">
        <w:rPr>
          <w:rFonts w:ascii="Times New Roman" w:eastAsia="Times New Roman" w:hAnsi="Times New Roman" w:cs="Times New Roman"/>
          <w:sz w:val="24"/>
          <w:szCs w:val="24"/>
        </w:rPr>
        <w:t xml:space="preserve">, </w:t>
      </w:r>
      <w:r w:rsidRPr="004F734F">
        <w:rPr>
          <w:rFonts w:ascii="Courier New" w:eastAsia="Times New Roman" w:hAnsi="Courier New" w:cs="Courier New"/>
          <w:sz w:val="24"/>
          <w:szCs w:val="24"/>
        </w:rPr>
        <w:t>insert()</w:t>
      </w:r>
      <w:r w:rsidRPr="004F734F">
        <w:rPr>
          <w:rFonts w:ascii="Times New Roman" w:eastAsia="Times New Roman" w:hAnsi="Times New Roman" w:cs="Times New Roman"/>
          <w:sz w:val="24"/>
          <w:szCs w:val="24"/>
        </w:rPr>
        <w:t xml:space="preserve"> and </w:t>
      </w:r>
      <w:r w:rsidRPr="004F734F">
        <w:rPr>
          <w:rFonts w:ascii="Courier New" w:eastAsia="Times New Roman" w:hAnsi="Courier New" w:cs="Courier New"/>
          <w:sz w:val="24"/>
          <w:szCs w:val="24"/>
        </w:rPr>
        <w:t>append()</w:t>
      </w:r>
      <w:r w:rsidRPr="004F734F">
        <w:rPr>
          <w:rFonts w:ascii="Times New Roman" w:eastAsia="Times New Roman" w:hAnsi="Times New Roman" w:cs="Times New Roman"/>
          <w:sz w:val="24"/>
          <w:szCs w:val="24"/>
        </w:rPr>
        <w:t xml:space="preserve"> method of </w:t>
      </w:r>
      <w:proofErr w:type="spellStart"/>
      <w:r w:rsidRPr="004F734F">
        <w:rPr>
          <w:rFonts w:ascii="Courier New" w:eastAsia="Times New Roman" w:hAnsi="Courier New" w:cs="Courier New"/>
          <w:sz w:val="24"/>
          <w:szCs w:val="24"/>
        </w:rPr>
        <w:t>JTextArea</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class.</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43) How to create Immutable object in Java?</w:t>
      </w:r>
      <w:r w:rsidRPr="004F734F">
        <w:rPr>
          <w:rFonts w:ascii="Times New Roman" w:eastAsia="Times New Roman" w:hAnsi="Times New Roman" w:cs="Times New Roman"/>
          <w:sz w:val="24"/>
          <w:szCs w:val="24"/>
        </w:rPr>
        <w:br/>
        <w:t xml:space="preserve">This question might not look related to multi-threading and concurrency, but it is. Immutability helps to simplify already complex concurrent code in Java. Since immutable object can be shared without any synchronization </w:t>
      </w:r>
      <w:proofErr w:type="gramStart"/>
      <w:r w:rsidRPr="004F734F">
        <w:rPr>
          <w:rFonts w:ascii="Times New Roman" w:eastAsia="Times New Roman" w:hAnsi="Times New Roman" w:cs="Times New Roman"/>
          <w:sz w:val="24"/>
          <w:szCs w:val="24"/>
        </w:rPr>
        <w:t>its</w:t>
      </w:r>
      <w:proofErr w:type="gramEnd"/>
      <w:r w:rsidRPr="004F734F">
        <w:rPr>
          <w:rFonts w:ascii="Times New Roman" w:eastAsia="Times New Roman" w:hAnsi="Times New Roman" w:cs="Times New Roman"/>
          <w:sz w:val="24"/>
          <w:szCs w:val="24"/>
        </w:rPr>
        <w:t xml:space="preserve"> very dear to Java developers. Core value object, which is meant to be shared among thread should be immutable for performance and simplicity. Unfortunately there is no @Immutable annotation in Java, which can make your object immutable, hard work must be done by Java developers. You need to keep basics like initializing state in constructor, no setter methods, no leaking of reference, keeping separate copy of mutable object to create Immutable object. For step by step guide see my post, </w:t>
      </w:r>
      <w:hyperlink r:id="rId74" w:history="1">
        <w:r w:rsidRPr="004F734F">
          <w:rPr>
            <w:rFonts w:ascii="Times New Roman" w:eastAsia="Times New Roman" w:hAnsi="Times New Roman" w:cs="Times New Roman"/>
            <w:color w:val="0000FF"/>
            <w:sz w:val="24"/>
            <w:szCs w:val="24"/>
            <w:u w:val="single"/>
          </w:rPr>
          <w:t>how to make an object Immutable in Java</w:t>
        </w:r>
      </w:hyperlink>
      <w:r w:rsidRPr="004F734F">
        <w:rPr>
          <w:rFonts w:ascii="Times New Roman" w:eastAsia="Times New Roman" w:hAnsi="Times New Roman" w:cs="Times New Roman"/>
          <w:sz w:val="24"/>
          <w:szCs w:val="24"/>
        </w:rPr>
        <w:t>. This will give you enough material to answer this question with confidence.</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44) What is </w:t>
      </w:r>
      <w:proofErr w:type="spellStart"/>
      <w:r w:rsidRPr="004F734F">
        <w:rPr>
          <w:rFonts w:ascii="Times New Roman" w:eastAsia="Times New Roman" w:hAnsi="Times New Roman" w:cs="Times New Roman"/>
          <w:b/>
          <w:bCs/>
          <w:sz w:val="24"/>
          <w:szCs w:val="24"/>
        </w:rPr>
        <w:t>ReadWriteLock</w:t>
      </w:r>
      <w:proofErr w:type="spellEnd"/>
      <w:r w:rsidRPr="004F734F">
        <w:rPr>
          <w:rFonts w:ascii="Times New Roman" w:eastAsia="Times New Roman" w:hAnsi="Times New Roman" w:cs="Times New Roman"/>
          <w:b/>
          <w:bCs/>
          <w:sz w:val="24"/>
          <w:szCs w:val="24"/>
        </w:rPr>
        <w:t xml:space="preserve"> in Java?</w:t>
      </w:r>
      <w:r w:rsidRPr="004F734F">
        <w:rPr>
          <w:rFonts w:ascii="Times New Roman" w:eastAsia="Times New Roman" w:hAnsi="Times New Roman" w:cs="Times New Roman"/>
          <w:sz w:val="24"/>
          <w:szCs w:val="24"/>
        </w:rPr>
        <w:br/>
        <w:t>In general, read write lock is result of lock stripping technique to improve performance of concurrent applications. In Java, </w:t>
      </w:r>
      <w:proofErr w:type="spellStart"/>
      <w:r w:rsidRPr="004F734F">
        <w:rPr>
          <w:rFonts w:ascii="Courier New" w:eastAsia="Times New Roman" w:hAnsi="Courier New" w:cs="Courier New"/>
          <w:sz w:val="24"/>
          <w:szCs w:val="24"/>
        </w:rPr>
        <w:t>ReadWriteLock</w:t>
      </w:r>
      <w:proofErr w:type="spellEnd"/>
      <w:r w:rsidRPr="004F734F">
        <w:rPr>
          <w:rFonts w:ascii="Courier New" w:eastAsia="Times New Roman" w:hAnsi="Courier New" w:cs="Courier New"/>
          <w:sz w:val="24"/>
          <w:szCs w:val="24"/>
        </w:rPr>
        <w:t> </w:t>
      </w:r>
      <w:r w:rsidRPr="004F734F">
        <w:rPr>
          <w:rFonts w:ascii="Times New Roman" w:eastAsia="Times New Roman" w:hAnsi="Times New Roman" w:cs="Times New Roman"/>
          <w:sz w:val="24"/>
          <w:szCs w:val="24"/>
        </w:rPr>
        <w:t xml:space="preserve">is an interface which was added in Java 5 </w:t>
      </w:r>
      <w:r w:rsidRPr="004F734F">
        <w:rPr>
          <w:rFonts w:ascii="Times New Roman" w:eastAsia="Times New Roman" w:hAnsi="Times New Roman" w:cs="Times New Roman"/>
          <w:sz w:val="24"/>
          <w:szCs w:val="24"/>
        </w:rPr>
        <w:lastRenderedPageBreak/>
        <w:t>release. A </w:t>
      </w:r>
      <w:proofErr w:type="spellStart"/>
      <w:r w:rsidRPr="004F734F">
        <w:rPr>
          <w:rFonts w:ascii="Courier New" w:eastAsia="Times New Roman" w:hAnsi="Courier New" w:cs="Courier New"/>
          <w:sz w:val="24"/>
          <w:szCs w:val="24"/>
        </w:rPr>
        <w:t>ReadWriteLock</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w:t>
      </w:r>
      <w:proofErr w:type="spellStart"/>
      <w:r w:rsidRPr="004F734F">
        <w:rPr>
          <w:rFonts w:ascii="Courier New" w:eastAsia="Times New Roman" w:hAnsi="Courier New" w:cs="Courier New"/>
          <w:sz w:val="24"/>
          <w:szCs w:val="24"/>
        </w:rPr>
        <w:t>ReentrantReadWriteLock</w:t>
      </w:r>
      <w:proofErr w:type="spellEnd"/>
      <w:r w:rsidRPr="004F734F">
        <w:rPr>
          <w:rFonts w:ascii="Times New Roman" w:eastAsia="Times New Roman" w:hAnsi="Times New Roman" w:cs="Times New Roman"/>
          <w:sz w:val="24"/>
          <w:szCs w:val="24"/>
        </w:rPr>
        <w:t xml:space="preserve">, which comes along with JDK and supports a maximum of 65535 recursive write locks and 65535 </w:t>
      </w:r>
      <w:proofErr w:type="spellStart"/>
      <w:r w:rsidRPr="004F734F">
        <w:rPr>
          <w:rFonts w:ascii="Times New Roman" w:eastAsia="Times New Roman" w:hAnsi="Times New Roman" w:cs="Times New Roman"/>
          <w:sz w:val="24"/>
          <w:szCs w:val="24"/>
        </w:rPr>
        <w:t>read</w:t>
      </w:r>
      <w:proofErr w:type="spellEnd"/>
      <w:r w:rsidRPr="004F734F">
        <w:rPr>
          <w:rFonts w:ascii="Times New Roman" w:eastAsia="Times New Roman" w:hAnsi="Times New Roman" w:cs="Times New Roman"/>
          <w:sz w:val="24"/>
          <w:szCs w:val="24"/>
        </w:rPr>
        <w:t xml:space="preserve"> locks.</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45) What is busy spin in multi-threading?</w:t>
      </w:r>
      <w:r w:rsidRPr="004F734F">
        <w:rPr>
          <w:rFonts w:ascii="Times New Roman" w:eastAsia="Times New Roman" w:hAnsi="Times New Roman" w:cs="Times New Roman"/>
          <w:sz w:val="24"/>
          <w:szCs w:val="24"/>
        </w:rPr>
        <w:br/>
        <w:t xml:space="preserve">Busy spin is a technique which concurrent programmers employ to make a thread wait on certain condition. Unlike traditional methods e.g. </w:t>
      </w:r>
      <w:proofErr w:type="gramStart"/>
      <w:r w:rsidRPr="004F734F">
        <w:rPr>
          <w:rFonts w:ascii="Times New Roman" w:eastAsia="Times New Roman" w:hAnsi="Times New Roman" w:cs="Times New Roman"/>
          <w:sz w:val="24"/>
          <w:szCs w:val="24"/>
        </w:rPr>
        <w:t>wait(</w:t>
      </w:r>
      <w:proofErr w:type="gramEnd"/>
      <w:r w:rsidRPr="004F734F">
        <w:rPr>
          <w:rFonts w:ascii="Times New Roman" w:eastAsia="Times New Roman" w:hAnsi="Times New Roman" w:cs="Times New Roman"/>
          <w:sz w:val="24"/>
          <w:szCs w:val="24"/>
        </w:rPr>
        <w:t xml:space="preserve">), sleep() or yield() which all involves relinquishing CPU control, this method does not relinquish CPU, instead it just runs empty loop. Why would someone do that? </w:t>
      </w:r>
      <w:proofErr w:type="gramStart"/>
      <w:r w:rsidRPr="004F734F">
        <w:rPr>
          <w:rFonts w:ascii="Times New Roman" w:eastAsia="Times New Roman" w:hAnsi="Times New Roman" w:cs="Times New Roman"/>
          <w:sz w:val="24"/>
          <w:szCs w:val="24"/>
        </w:rPr>
        <w:t>to</w:t>
      </w:r>
      <w:proofErr w:type="gramEnd"/>
      <w:r w:rsidRPr="004F734F">
        <w:rPr>
          <w:rFonts w:ascii="Times New Roman" w:eastAsia="Times New Roman" w:hAnsi="Times New Roman" w:cs="Times New Roman"/>
          <w:sz w:val="24"/>
          <w:szCs w:val="24"/>
        </w:rPr>
        <w:t xml:space="preserve"> preserve CPU caches. In multi core system, </w:t>
      </w:r>
      <w:proofErr w:type="spellStart"/>
      <w:proofErr w:type="gramStart"/>
      <w:r w:rsidRPr="004F734F">
        <w:rPr>
          <w:rFonts w:ascii="Times New Roman" w:eastAsia="Times New Roman" w:hAnsi="Times New Roman" w:cs="Times New Roman"/>
          <w:sz w:val="24"/>
          <w:szCs w:val="24"/>
        </w:rPr>
        <w:t>its</w:t>
      </w:r>
      <w:proofErr w:type="spellEnd"/>
      <w:proofErr w:type="gramEnd"/>
      <w:r w:rsidRPr="004F734F">
        <w:rPr>
          <w:rFonts w:ascii="Times New Roman" w:eastAsia="Times New Roman" w:hAnsi="Times New Roman" w:cs="Times New Roman"/>
          <w:sz w:val="24"/>
          <w:szCs w:val="24"/>
        </w:rPr>
        <w:t xml:space="preserve"> possible for a paused thread to resume on different core, which means rebuilding cache again. To avoid cost of rebuilding cache, </w:t>
      </w:r>
      <w:proofErr w:type="gramStart"/>
      <w:r w:rsidRPr="004F734F">
        <w:rPr>
          <w:rFonts w:ascii="Times New Roman" w:eastAsia="Times New Roman" w:hAnsi="Times New Roman" w:cs="Times New Roman"/>
          <w:sz w:val="24"/>
          <w:szCs w:val="24"/>
        </w:rPr>
        <w:t>programmer prefer</w:t>
      </w:r>
      <w:proofErr w:type="gramEnd"/>
      <w:r w:rsidRPr="004F734F">
        <w:rPr>
          <w:rFonts w:ascii="Times New Roman" w:eastAsia="Times New Roman" w:hAnsi="Times New Roman" w:cs="Times New Roman"/>
          <w:sz w:val="24"/>
          <w:szCs w:val="24"/>
        </w:rPr>
        <w:t xml:space="preserve"> to wait for much smaller time doing busy spin. You can also see this </w:t>
      </w:r>
      <w:hyperlink r:id="rId75" w:history="1">
        <w:r w:rsidRPr="004F734F">
          <w:rPr>
            <w:rFonts w:ascii="Times New Roman" w:eastAsia="Times New Roman" w:hAnsi="Times New Roman" w:cs="Times New Roman"/>
            <w:color w:val="0000FF"/>
            <w:sz w:val="24"/>
            <w:szCs w:val="24"/>
            <w:u w:val="single"/>
          </w:rPr>
          <w:t>answer</w:t>
        </w:r>
      </w:hyperlink>
      <w:r w:rsidRPr="004F734F">
        <w:rPr>
          <w:rFonts w:ascii="Times New Roman" w:eastAsia="Times New Roman" w:hAnsi="Times New Roman" w:cs="Times New Roman"/>
          <w:sz w:val="24"/>
          <w:szCs w:val="24"/>
        </w:rPr>
        <w:t xml:space="preserve"> to learn more about this question.</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46) Difference between volatile and atomic variable in Java?</w:t>
      </w:r>
      <w:r w:rsidRPr="004F734F">
        <w:rPr>
          <w:rFonts w:ascii="Times New Roman" w:eastAsia="Times New Roman" w:hAnsi="Times New Roman" w:cs="Times New Roman"/>
          <w:sz w:val="24"/>
          <w:szCs w:val="24"/>
        </w:rPr>
        <w:br/>
        <w:t xml:space="preserve">This is an interesting question for Java programmer, at first, volatile and atomic variable look very similar, but they are different. Volatile variable provides you </w:t>
      </w:r>
      <w:proofErr w:type="gramStart"/>
      <w:r w:rsidRPr="004F734F">
        <w:rPr>
          <w:rFonts w:ascii="Times New Roman" w:eastAsia="Times New Roman" w:hAnsi="Times New Roman" w:cs="Times New Roman"/>
          <w:sz w:val="24"/>
          <w:szCs w:val="24"/>
        </w:rPr>
        <w:t>happens-</w:t>
      </w:r>
      <w:proofErr w:type="gramEnd"/>
      <w:r w:rsidRPr="004F734F">
        <w:rPr>
          <w:rFonts w:ascii="Times New Roman" w:eastAsia="Times New Roman" w:hAnsi="Times New Roman" w:cs="Times New Roman"/>
          <w:sz w:val="24"/>
          <w:szCs w:val="24"/>
        </w:rPr>
        <w:t xml:space="preserve">before guarantee that a write will happen before any subsequent write, it doesn't guarantee atomicity. For example count++ operation will not become atomic just by declaring count variable as volatile. On the other hand </w:t>
      </w:r>
      <w:proofErr w:type="spellStart"/>
      <w:r w:rsidRPr="004F734F">
        <w:rPr>
          <w:rFonts w:ascii="Courier New" w:eastAsia="Times New Roman" w:hAnsi="Courier New" w:cs="Courier New"/>
          <w:sz w:val="24"/>
          <w:szCs w:val="24"/>
        </w:rPr>
        <w:t>AtomicInteger</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class provides atomic method to perform such compound operation atomically e.g. </w:t>
      </w:r>
      <w:proofErr w:type="spellStart"/>
      <w:proofErr w:type="gramStart"/>
      <w:r w:rsidRPr="004F734F">
        <w:rPr>
          <w:rFonts w:ascii="Courier New" w:eastAsia="Times New Roman" w:hAnsi="Courier New" w:cs="Courier New"/>
          <w:sz w:val="24"/>
          <w:szCs w:val="24"/>
        </w:rPr>
        <w:t>getAndIncrement</w:t>
      </w:r>
      <w:proofErr w:type="spellEnd"/>
      <w:r w:rsidRPr="004F734F">
        <w:rPr>
          <w:rFonts w:ascii="Courier New" w:eastAsia="Times New Roman" w:hAnsi="Courier New" w:cs="Courier New"/>
          <w:sz w:val="24"/>
          <w:szCs w:val="24"/>
        </w:rPr>
        <w: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is atomic replacement of increment operator. It can be used to atomically increment current value by one. Similarly you have atomic version for other data type and reference variable as well.</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47) What happens if a thread throws an Exception inside synchronized block?</w:t>
      </w:r>
      <w:r w:rsidRPr="004F734F">
        <w:rPr>
          <w:rFonts w:ascii="Times New Roman" w:eastAsia="Times New Roman" w:hAnsi="Times New Roman" w:cs="Times New Roman"/>
          <w:sz w:val="24"/>
          <w:szCs w:val="24"/>
        </w:rPr>
        <w:br/>
        <w:t xml:space="preserve">This is one </w:t>
      </w:r>
      <w:proofErr w:type="gramStart"/>
      <w:r w:rsidRPr="004F734F">
        <w:rPr>
          <w:rFonts w:ascii="Times New Roman" w:eastAsia="Times New Roman" w:hAnsi="Times New Roman" w:cs="Times New Roman"/>
          <w:sz w:val="24"/>
          <w:szCs w:val="24"/>
        </w:rPr>
        <w:t>more tricky</w:t>
      </w:r>
      <w:proofErr w:type="gramEnd"/>
      <w:r w:rsidRPr="004F734F">
        <w:rPr>
          <w:rFonts w:ascii="Times New Roman" w:eastAsia="Times New Roman" w:hAnsi="Times New Roman" w:cs="Times New Roman"/>
          <w:sz w:val="24"/>
          <w:szCs w:val="24"/>
        </w:rPr>
        <w:t xml:space="preserve"> question for average Java programmer, if he can bring the fact about whether lock is released or not is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 I like synchronized block over lock interface, which requires explicit attention to release lock, generally this is achieved by releasing lock in </w:t>
      </w:r>
      <w:hyperlink r:id="rId76" w:history="1">
        <w:r w:rsidRPr="004F734F">
          <w:rPr>
            <w:rFonts w:ascii="Times New Roman" w:eastAsia="Times New Roman" w:hAnsi="Times New Roman" w:cs="Times New Roman"/>
            <w:color w:val="0000FF"/>
            <w:sz w:val="24"/>
            <w:szCs w:val="24"/>
            <w:u w:val="single"/>
          </w:rPr>
          <w:t>finally block</w:t>
        </w:r>
      </w:hyperlink>
      <w:r w:rsidRPr="004F734F">
        <w:rPr>
          <w:rFonts w:ascii="Times New Roman" w:eastAsia="Times New Roman" w:hAnsi="Times New Roman" w:cs="Times New Roman"/>
          <w:sz w:val="24"/>
          <w:szCs w:val="24"/>
        </w:rPr>
        <w: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48) What is double checked locking of Singleton?</w:t>
      </w:r>
      <w:r w:rsidRPr="004F734F">
        <w:rPr>
          <w:rFonts w:ascii="Times New Roman" w:eastAsia="Times New Roman" w:hAnsi="Times New Roman" w:cs="Times New Roman"/>
          <w:sz w:val="24"/>
          <w:szCs w:val="24"/>
        </w:rPr>
        <w:br/>
        <w:t>This is one of the very popular question on Java interviews, and despite its popularity, chances of candidate answering this question satisfactory is only 50%. Half of the time, they failed to write code for double checked locking and half of the time they failed how it was broken and fixed on Java 1.5. This is actually an old way of creating thread-safe singleton, which tries to optimize performance by only locking when Singleton instance is created first time, but because of complexity and the fact it was broken for JDK 1.4</w:t>
      </w:r>
      <w:proofErr w:type="gramStart"/>
      <w:r w:rsidRPr="004F734F">
        <w:rPr>
          <w:rFonts w:ascii="Times New Roman" w:eastAsia="Times New Roman" w:hAnsi="Times New Roman" w:cs="Times New Roman"/>
          <w:sz w:val="24"/>
          <w:szCs w:val="24"/>
        </w:rPr>
        <w:t>,  I</w:t>
      </w:r>
      <w:proofErr w:type="gramEnd"/>
      <w:r w:rsidRPr="004F734F">
        <w:rPr>
          <w:rFonts w:ascii="Times New Roman" w:eastAsia="Times New Roman" w:hAnsi="Times New Roman" w:cs="Times New Roman"/>
          <w:sz w:val="24"/>
          <w:szCs w:val="24"/>
        </w:rPr>
        <w:t xml:space="preserve"> personally don't like it. Anyway, even if you not prefer this approach </w:t>
      </w:r>
      <w:proofErr w:type="spellStart"/>
      <w:r w:rsidRPr="004F734F">
        <w:rPr>
          <w:rFonts w:ascii="Times New Roman" w:eastAsia="Times New Roman" w:hAnsi="Times New Roman" w:cs="Times New Roman"/>
          <w:sz w:val="24"/>
          <w:szCs w:val="24"/>
        </w:rPr>
        <w:t>its</w:t>
      </w:r>
      <w:proofErr w:type="spellEnd"/>
      <w:r w:rsidRPr="004F734F">
        <w:rPr>
          <w:rFonts w:ascii="Times New Roman" w:eastAsia="Times New Roman" w:hAnsi="Times New Roman" w:cs="Times New Roman"/>
          <w:sz w:val="24"/>
          <w:szCs w:val="24"/>
        </w:rPr>
        <w:t xml:space="preserve"> good to know from interview point of view. Since this question </w:t>
      </w:r>
      <w:r w:rsidRPr="004F734F">
        <w:rPr>
          <w:rFonts w:ascii="Times New Roman" w:eastAsia="Times New Roman" w:hAnsi="Times New Roman" w:cs="Times New Roman"/>
          <w:sz w:val="24"/>
          <w:szCs w:val="24"/>
        </w:rPr>
        <w:lastRenderedPageBreak/>
        <w:t xml:space="preserve">deserve a detailed answer, I have answered in a separate post, you can read my post </w:t>
      </w:r>
      <w:hyperlink r:id="rId77" w:history="1">
        <w:r w:rsidRPr="004F734F">
          <w:rPr>
            <w:rFonts w:ascii="Times New Roman" w:eastAsia="Times New Roman" w:hAnsi="Times New Roman" w:cs="Times New Roman"/>
            <w:color w:val="0000FF"/>
            <w:sz w:val="24"/>
            <w:szCs w:val="24"/>
            <w:u w:val="single"/>
          </w:rPr>
          <w:t>how double checked locking on Singleton works</w:t>
        </w:r>
      </w:hyperlink>
      <w:r w:rsidRPr="004F734F">
        <w:rPr>
          <w:rFonts w:ascii="Times New Roman" w:eastAsia="Times New Roman" w:hAnsi="Times New Roman" w:cs="Times New Roman"/>
          <w:sz w:val="24"/>
          <w:szCs w:val="24"/>
        </w:rPr>
        <w:t xml:space="preserve"> to learn more about it.</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49) How to create thread-safe Singleton in Java?</w:t>
      </w:r>
      <w:r w:rsidRPr="004F734F">
        <w:rPr>
          <w:rFonts w:ascii="Times New Roman" w:eastAsia="Times New Roman" w:hAnsi="Times New Roman" w:cs="Times New Roman"/>
          <w:sz w:val="24"/>
          <w:szCs w:val="24"/>
        </w:rPr>
        <w:br/>
        <w:t xml:space="preserve">This question is actually follow-up of previous question. If you say you don't like double checked locking then Interviewer is bound to ask about alternative ways of creating thread-safe Singleton class. There </w:t>
      </w:r>
      <w:proofErr w:type="gramStart"/>
      <w:r w:rsidRPr="004F734F">
        <w:rPr>
          <w:rFonts w:ascii="Times New Roman" w:eastAsia="Times New Roman" w:hAnsi="Times New Roman" w:cs="Times New Roman"/>
          <w:sz w:val="24"/>
          <w:szCs w:val="24"/>
        </w:rPr>
        <w:t>are actually man</w:t>
      </w:r>
      <w:proofErr w:type="gramEnd"/>
      <w:r w:rsidRPr="004F734F">
        <w:rPr>
          <w:rFonts w:ascii="Times New Roman" w:eastAsia="Times New Roman" w:hAnsi="Times New Roman" w:cs="Times New Roman"/>
          <w:sz w:val="24"/>
          <w:szCs w:val="24"/>
        </w:rPr>
        <w:t xml:space="preserve">, you can take advantage of class loading and static variable initialization feature of JVM to create instance of Singleton, or you can leverage powerful enumeration type in Java to create Singleton. I actually preferred that way, you can also read this </w:t>
      </w:r>
      <w:hyperlink r:id="rId78" w:history="1">
        <w:r w:rsidRPr="004F734F">
          <w:rPr>
            <w:rFonts w:ascii="Times New Roman" w:eastAsia="Times New Roman" w:hAnsi="Times New Roman" w:cs="Times New Roman"/>
            <w:color w:val="0000FF"/>
            <w:sz w:val="24"/>
            <w:szCs w:val="24"/>
            <w:u w:val="single"/>
          </w:rPr>
          <w:t>article</w:t>
        </w:r>
      </w:hyperlink>
      <w:r w:rsidRPr="004F734F">
        <w:rPr>
          <w:rFonts w:ascii="Times New Roman" w:eastAsia="Times New Roman" w:hAnsi="Times New Roman" w:cs="Times New Roman"/>
          <w:sz w:val="24"/>
          <w:szCs w:val="24"/>
        </w:rPr>
        <w:t> to learn more about it and see some sample code.</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50) List down 3 multi-threading best practice you follow?</w:t>
      </w:r>
      <w:r w:rsidRPr="004F734F">
        <w:rPr>
          <w:rFonts w:ascii="Times New Roman" w:eastAsia="Times New Roman" w:hAnsi="Times New Roman" w:cs="Times New Roman"/>
          <w:sz w:val="24"/>
          <w:szCs w:val="24"/>
        </w:rPr>
        <w:br/>
        <w:t xml:space="preserve">This is my </w:t>
      </w:r>
      <w:proofErr w:type="spellStart"/>
      <w:r w:rsidRPr="004F734F">
        <w:rPr>
          <w:rFonts w:ascii="Times New Roman" w:eastAsia="Times New Roman" w:hAnsi="Times New Roman" w:cs="Times New Roman"/>
          <w:sz w:val="24"/>
          <w:szCs w:val="24"/>
        </w:rPr>
        <w:t>favourite</w:t>
      </w:r>
      <w:proofErr w:type="spellEnd"/>
      <w:r w:rsidRPr="004F734F">
        <w:rPr>
          <w:rFonts w:ascii="Times New Roman" w:eastAsia="Times New Roman" w:hAnsi="Times New Roman" w:cs="Times New Roman"/>
          <w:sz w:val="24"/>
          <w:szCs w:val="24"/>
        </w:rPr>
        <w:t xml:space="preserve"> question, because I believe that you must follow certain best practices while writing concurrent code which helps in performance, debugging and maintenance. Following are three best practices, I think an average Java programmer should </w:t>
      </w:r>
      <w:proofErr w:type="gramStart"/>
      <w:r w:rsidRPr="004F734F">
        <w:rPr>
          <w:rFonts w:ascii="Times New Roman" w:eastAsia="Times New Roman" w:hAnsi="Times New Roman" w:cs="Times New Roman"/>
          <w:sz w:val="24"/>
          <w:szCs w:val="24"/>
        </w:rPr>
        <w:t>follow :</w:t>
      </w:r>
      <w:proofErr w:type="gramEnd"/>
    </w:p>
    <w:p w:rsidR="004F734F" w:rsidRPr="004F734F" w:rsidRDefault="004F734F" w:rsidP="004F73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Always give meaningful name to your </w:t>
      </w:r>
      <w:proofErr w:type="spellStart"/>
      <w:r w:rsidRPr="004F734F">
        <w:rPr>
          <w:rFonts w:ascii="Times New Roman" w:eastAsia="Times New Roman" w:hAnsi="Times New Roman" w:cs="Times New Roman"/>
          <w:b/>
          <w:bCs/>
          <w:sz w:val="24"/>
          <w:szCs w:val="24"/>
        </w:rPr>
        <w:t>thread</w:t>
      </w:r>
      <w:r w:rsidRPr="004F734F">
        <w:rPr>
          <w:rFonts w:ascii="Times New Roman" w:eastAsia="Times New Roman" w:hAnsi="Times New Roman" w:cs="Times New Roman"/>
          <w:sz w:val="24"/>
          <w:szCs w:val="24"/>
        </w:rPr>
        <w:t>This</w:t>
      </w:r>
      <w:proofErr w:type="spellEnd"/>
      <w:r w:rsidRPr="004F734F">
        <w:rPr>
          <w:rFonts w:ascii="Times New Roman" w:eastAsia="Times New Roman" w:hAnsi="Times New Roman" w:cs="Times New Roman"/>
          <w:sz w:val="24"/>
          <w:szCs w:val="24"/>
        </w:rPr>
        <w:t xml:space="preserve"> goes a long way to find a bug or trace an execution in concurrent code. </w:t>
      </w:r>
      <w:proofErr w:type="spellStart"/>
      <w:r w:rsidRPr="004F734F">
        <w:rPr>
          <w:rFonts w:ascii="Courier New" w:eastAsia="Times New Roman" w:hAnsi="Courier New" w:cs="Courier New"/>
          <w:sz w:val="24"/>
          <w:szCs w:val="24"/>
        </w:rPr>
        <w:t>OrderProcessor</w:t>
      </w:r>
      <w:proofErr w:type="spellEnd"/>
      <w:r w:rsidRPr="004F734F">
        <w:rPr>
          <w:rFonts w:ascii="Times New Roman" w:eastAsia="Times New Roman" w:hAnsi="Times New Roman" w:cs="Times New Roman"/>
          <w:sz w:val="24"/>
          <w:szCs w:val="24"/>
        </w:rPr>
        <w:t xml:space="preserve">, </w:t>
      </w:r>
      <w:proofErr w:type="spellStart"/>
      <w:r w:rsidRPr="004F734F">
        <w:rPr>
          <w:rFonts w:ascii="Courier New" w:eastAsia="Times New Roman" w:hAnsi="Courier New" w:cs="Courier New"/>
          <w:sz w:val="24"/>
          <w:szCs w:val="24"/>
        </w:rPr>
        <w:t>QuoteProcessor</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or </w:t>
      </w:r>
      <w:proofErr w:type="spellStart"/>
      <w:r w:rsidRPr="004F734F">
        <w:rPr>
          <w:rFonts w:ascii="Courier New" w:eastAsia="Times New Roman" w:hAnsi="Courier New" w:cs="Courier New"/>
          <w:sz w:val="24"/>
          <w:szCs w:val="24"/>
        </w:rPr>
        <w:t>TradeProcessor</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is much better than Thread-1. Thread-2 and Thread-3. Name should say about task done by that thread. All major framework and even JDK follow this best practice.</w:t>
      </w:r>
    </w:p>
    <w:p w:rsidR="004F734F" w:rsidRPr="004F734F" w:rsidRDefault="004F734F" w:rsidP="004F73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Avoid locking or Reduce scope of Synchronization</w:t>
      </w:r>
      <w:r w:rsidRPr="004F734F">
        <w:rPr>
          <w:rFonts w:ascii="Times New Roman" w:eastAsia="Times New Roman" w:hAnsi="Times New Roman" w:cs="Times New Roman"/>
          <w:sz w:val="24"/>
          <w:szCs w:val="24"/>
        </w:rPr>
        <w:br/>
        <w:t xml:space="preserve">Locking is costly and context switching is even more </w:t>
      </w:r>
      <w:proofErr w:type="gramStart"/>
      <w:r w:rsidRPr="004F734F">
        <w:rPr>
          <w:rFonts w:ascii="Times New Roman" w:eastAsia="Times New Roman" w:hAnsi="Times New Roman" w:cs="Times New Roman"/>
          <w:sz w:val="24"/>
          <w:szCs w:val="24"/>
        </w:rPr>
        <w:t>costlier</w:t>
      </w:r>
      <w:proofErr w:type="gramEnd"/>
      <w:r w:rsidRPr="004F734F">
        <w:rPr>
          <w:rFonts w:ascii="Times New Roman" w:eastAsia="Times New Roman" w:hAnsi="Times New Roman" w:cs="Times New Roman"/>
          <w:sz w:val="24"/>
          <w:szCs w:val="24"/>
        </w:rPr>
        <w:t>. Try to avoid synchronization and locking as much as possible and at bare minimum, you should reduce critical section. That's why I prefer synchronized block over synchronized method, because it gives you absolute control on scope of locking.</w:t>
      </w:r>
    </w:p>
    <w:p w:rsidR="004F734F" w:rsidRPr="004F734F" w:rsidRDefault="004F734F" w:rsidP="004F73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Prefer Synchronizers over wait and notify</w:t>
      </w:r>
      <w:r w:rsidRPr="004F734F">
        <w:rPr>
          <w:rFonts w:ascii="Times New Roman" w:eastAsia="Times New Roman" w:hAnsi="Times New Roman" w:cs="Times New Roman"/>
          <w:sz w:val="24"/>
          <w:szCs w:val="24"/>
        </w:rPr>
        <w:br/>
        <w:t xml:space="preserve">Synchronizers like </w:t>
      </w:r>
      <w:proofErr w:type="spellStart"/>
      <w:r w:rsidRPr="004F734F">
        <w:rPr>
          <w:rFonts w:ascii="Courier New" w:eastAsia="Times New Roman" w:hAnsi="Courier New" w:cs="Courier New"/>
          <w:sz w:val="24"/>
          <w:szCs w:val="24"/>
        </w:rPr>
        <w:t>CountDownLatch</w:t>
      </w:r>
      <w:proofErr w:type="spellEnd"/>
      <w:r w:rsidRPr="004F734F">
        <w:rPr>
          <w:rFonts w:ascii="Times New Roman" w:eastAsia="Times New Roman" w:hAnsi="Times New Roman" w:cs="Times New Roman"/>
          <w:sz w:val="24"/>
          <w:szCs w:val="24"/>
        </w:rPr>
        <w:t xml:space="preserve">, </w:t>
      </w:r>
      <w:r w:rsidRPr="004F734F">
        <w:rPr>
          <w:rFonts w:ascii="Courier New" w:eastAsia="Times New Roman" w:hAnsi="Courier New" w:cs="Courier New"/>
          <w:sz w:val="24"/>
          <w:szCs w:val="24"/>
        </w:rPr>
        <w:t>Semaphore</w:t>
      </w:r>
      <w:r w:rsidRPr="004F734F">
        <w:rPr>
          <w:rFonts w:ascii="Times New Roman" w:eastAsia="Times New Roman" w:hAnsi="Times New Roman" w:cs="Times New Roman"/>
          <w:sz w:val="24"/>
          <w:szCs w:val="24"/>
        </w:rPr>
        <w:t xml:space="preserve">, </w:t>
      </w:r>
      <w:proofErr w:type="spellStart"/>
      <w:r w:rsidRPr="004F734F">
        <w:rPr>
          <w:rFonts w:ascii="Courier New" w:eastAsia="Times New Roman" w:hAnsi="Courier New" w:cs="Courier New"/>
          <w:sz w:val="24"/>
          <w:szCs w:val="24"/>
        </w:rPr>
        <w:t>CyclicBarrier</w:t>
      </w:r>
      <w:proofErr w:type="spellEnd"/>
      <w:r w:rsidRPr="004F734F">
        <w:rPr>
          <w:rFonts w:ascii="Times New Roman" w:eastAsia="Times New Roman" w:hAnsi="Times New Roman" w:cs="Times New Roman"/>
          <w:sz w:val="24"/>
          <w:szCs w:val="24"/>
        </w:rPr>
        <w:t xml:space="preserve"> or </w:t>
      </w:r>
      <w:r w:rsidRPr="004F734F">
        <w:rPr>
          <w:rFonts w:ascii="Courier New" w:eastAsia="Times New Roman" w:hAnsi="Courier New" w:cs="Courier New"/>
          <w:sz w:val="24"/>
          <w:szCs w:val="24"/>
        </w:rPr>
        <w:t xml:space="preserve">Exchanger </w:t>
      </w:r>
      <w:r w:rsidRPr="004F734F">
        <w:rPr>
          <w:rFonts w:ascii="Times New Roman" w:eastAsia="Times New Roman" w:hAnsi="Times New Roman" w:cs="Times New Roman"/>
          <w:sz w:val="24"/>
          <w:szCs w:val="24"/>
        </w:rPr>
        <w:t>simplifies coding. It's very difficult to implement complex control flow right using wait and notify. Secondly, these classes are written and maintained by best in business and there is good chance that they are optimized or replaced by better performance code in subsequent JDK releases. By using higher level synchronization utilities, you automatically get all these benefits.</w:t>
      </w:r>
    </w:p>
    <w:p w:rsidR="004F734F" w:rsidRPr="004F734F" w:rsidRDefault="004F734F" w:rsidP="004F73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Prefer Concurrent Collection over Synchronized Collection</w:t>
      </w:r>
      <w:r w:rsidRPr="004F734F">
        <w:rPr>
          <w:rFonts w:ascii="Times New Roman" w:eastAsia="Times New Roman" w:hAnsi="Times New Roman" w:cs="Times New Roman"/>
          <w:sz w:val="24"/>
          <w:szCs w:val="24"/>
        </w:rPr>
        <w:br/>
      </w:r>
      <w:proofErr w:type="gramStart"/>
      <w:r w:rsidRPr="004F734F">
        <w:rPr>
          <w:rFonts w:ascii="Times New Roman" w:eastAsia="Times New Roman" w:hAnsi="Times New Roman" w:cs="Times New Roman"/>
          <w:sz w:val="24"/>
          <w:szCs w:val="24"/>
        </w:rPr>
        <w:t>This</w:t>
      </w:r>
      <w:proofErr w:type="gramEnd"/>
      <w:r w:rsidRPr="004F734F">
        <w:rPr>
          <w:rFonts w:ascii="Times New Roman" w:eastAsia="Times New Roman" w:hAnsi="Times New Roman" w:cs="Times New Roman"/>
          <w:sz w:val="24"/>
          <w:szCs w:val="24"/>
        </w:rPr>
        <w:t xml:space="preserve"> is another simple best practice which is easy to follow but reap good benefits. Concurrent collection are more scalable than their synchronized counterpart, that's why </w:t>
      </w:r>
      <w:proofErr w:type="spellStart"/>
      <w:proofErr w:type="gramStart"/>
      <w:r w:rsidRPr="004F734F">
        <w:rPr>
          <w:rFonts w:ascii="Times New Roman" w:eastAsia="Times New Roman" w:hAnsi="Times New Roman" w:cs="Times New Roman"/>
          <w:sz w:val="24"/>
          <w:szCs w:val="24"/>
        </w:rPr>
        <w:t>its</w:t>
      </w:r>
      <w:proofErr w:type="spellEnd"/>
      <w:proofErr w:type="gramEnd"/>
      <w:r w:rsidRPr="004F734F">
        <w:rPr>
          <w:rFonts w:ascii="Times New Roman" w:eastAsia="Times New Roman" w:hAnsi="Times New Roman" w:cs="Times New Roman"/>
          <w:sz w:val="24"/>
          <w:szCs w:val="24"/>
        </w:rPr>
        <w:t xml:space="preserve"> better to use them while writing concurrent code. So next time if you need map, think about </w:t>
      </w:r>
      <w:proofErr w:type="spellStart"/>
      <w:r w:rsidRPr="004F734F">
        <w:rPr>
          <w:rFonts w:ascii="Courier New" w:eastAsia="Times New Roman" w:hAnsi="Courier New" w:cs="Courier New"/>
          <w:sz w:val="24"/>
          <w:szCs w:val="24"/>
        </w:rPr>
        <w:t>ConcurrentHashMap</w:t>
      </w:r>
      <w:proofErr w:type="spellEnd"/>
      <w:r w:rsidRPr="004F734F">
        <w:rPr>
          <w:rFonts w:ascii="Courier New" w:eastAsia="Times New Roman" w:hAnsi="Courier New" w:cs="Courier New"/>
          <w:sz w:val="24"/>
          <w:szCs w:val="24"/>
        </w:rPr>
        <w:t xml:space="preserve"> </w:t>
      </w:r>
      <w:r w:rsidRPr="004F734F">
        <w:rPr>
          <w:rFonts w:ascii="Times New Roman" w:eastAsia="Times New Roman" w:hAnsi="Times New Roman" w:cs="Times New Roman"/>
          <w:sz w:val="24"/>
          <w:szCs w:val="24"/>
        </w:rPr>
        <w:t xml:space="preserve">before thinking </w:t>
      </w:r>
      <w:proofErr w:type="spellStart"/>
      <w:r w:rsidRPr="004F734F">
        <w:rPr>
          <w:rFonts w:ascii="Courier New" w:eastAsia="Times New Roman" w:hAnsi="Courier New" w:cs="Courier New"/>
          <w:sz w:val="24"/>
          <w:szCs w:val="24"/>
        </w:rPr>
        <w:t>Hashtable</w:t>
      </w:r>
      <w:proofErr w:type="spellEnd"/>
      <w:r w:rsidRPr="004F734F">
        <w:rPr>
          <w:rFonts w:ascii="Times New Roman" w:eastAsia="Times New Roman" w:hAnsi="Times New Roman" w:cs="Times New Roman"/>
          <w:sz w:val="24"/>
          <w:szCs w:val="24"/>
        </w:rPr>
        <w:t xml:space="preserve">. See my article </w:t>
      </w:r>
      <w:hyperlink r:id="rId79" w:history="1">
        <w:r w:rsidRPr="004F734F">
          <w:rPr>
            <w:rFonts w:ascii="Times New Roman" w:eastAsia="Times New Roman" w:hAnsi="Times New Roman" w:cs="Times New Roman"/>
            <w:color w:val="0000FF"/>
            <w:sz w:val="24"/>
            <w:szCs w:val="24"/>
            <w:u w:val="single"/>
          </w:rPr>
          <w:t>Concurrent Collections in Java</w:t>
        </w:r>
      </w:hyperlink>
      <w:r w:rsidRPr="004F734F">
        <w:rPr>
          <w:rFonts w:ascii="Times New Roman" w:eastAsia="Times New Roman" w:hAnsi="Times New Roman" w:cs="Times New Roman"/>
          <w:sz w:val="24"/>
          <w:szCs w:val="24"/>
        </w:rPr>
        <w:t>, to learn more about modern collection classes and how to make best use of them.</w:t>
      </w:r>
    </w:p>
    <w:p w:rsidR="004F734F" w:rsidRPr="004F734F" w:rsidRDefault="004F734F" w:rsidP="004F734F">
      <w:pPr>
        <w:spacing w:after="0"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51) How do you force start a Thread in Java?</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lastRenderedPageBreak/>
        <w:t xml:space="preserve">This question is like how do you force garbage collection in Java, </w:t>
      </w:r>
      <w:proofErr w:type="spellStart"/>
      <w:r w:rsidRPr="004F734F">
        <w:rPr>
          <w:rFonts w:ascii="Times New Roman" w:eastAsia="Times New Roman" w:hAnsi="Times New Roman" w:cs="Times New Roman"/>
          <w:sz w:val="24"/>
          <w:szCs w:val="24"/>
        </w:rPr>
        <w:t>their</w:t>
      </w:r>
      <w:proofErr w:type="spellEnd"/>
      <w:r w:rsidRPr="004F734F">
        <w:rPr>
          <w:rFonts w:ascii="Times New Roman" w:eastAsia="Times New Roman" w:hAnsi="Times New Roman" w:cs="Times New Roman"/>
          <w:sz w:val="24"/>
          <w:szCs w:val="24"/>
        </w:rPr>
        <w:t xml:space="preserve"> is no way, though you can make request using </w:t>
      </w:r>
      <w:proofErr w:type="spellStart"/>
      <w:proofErr w:type="gramStart"/>
      <w:r w:rsidRPr="004F734F">
        <w:rPr>
          <w:rFonts w:ascii="Courier New" w:eastAsia="Times New Roman" w:hAnsi="Courier New" w:cs="Courier New"/>
          <w:sz w:val="24"/>
          <w:szCs w:val="24"/>
        </w:rPr>
        <w:t>System.gc</w:t>
      </w:r>
      <w:proofErr w:type="spellEnd"/>
      <w:r w:rsidRPr="004F734F">
        <w:rPr>
          <w:rFonts w:ascii="Courier New" w:eastAsia="Times New Roman" w:hAnsi="Courier New" w:cs="Courier New"/>
          <w:sz w:val="24"/>
          <w:szCs w:val="24"/>
        </w:rPr>
        <w:t>(</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but </w:t>
      </w:r>
      <w:proofErr w:type="spellStart"/>
      <w:r w:rsidRPr="004F734F">
        <w:rPr>
          <w:rFonts w:ascii="Times New Roman" w:eastAsia="Times New Roman" w:hAnsi="Times New Roman" w:cs="Times New Roman"/>
          <w:sz w:val="24"/>
          <w:szCs w:val="24"/>
        </w:rPr>
        <w:t>its</w:t>
      </w:r>
      <w:proofErr w:type="spellEnd"/>
      <w:r w:rsidRPr="004F734F">
        <w:rPr>
          <w:rFonts w:ascii="Times New Roman" w:eastAsia="Times New Roman" w:hAnsi="Times New Roman" w:cs="Times New Roman"/>
          <w:sz w:val="24"/>
          <w:szCs w:val="24"/>
        </w:rPr>
        <w:t xml:space="preserve"> not guaranteed. On Java multi-threading </w:t>
      </w:r>
      <w:proofErr w:type="spellStart"/>
      <w:proofErr w:type="gramStart"/>
      <w:r w:rsidRPr="004F734F">
        <w:rPr>
          <w:rFonts w:ascii="Times New Roman" w:eastAsia="Times New Roman" w:hAnsi="Times New Roman" w:cs="Times New Roman"/>
          <w:sz w:val="24"/>
          <w:szCs w:val="24"/>
        </w:rPr>
        <w:t>their</w:t>
      </w:r>
      <w:proofErr w:type="spellEnd"/>
      <w:r w:rsidRPr="004F734F">
        <w:rPr>
          <w:rFonts w:ascii="Times New Roman" w:eastAsia="Times New Roman" w:hAnsi="Times New Roman" w:cs="Times New Roman"/>
          <w:sz w:val="24"/>
          <w:szCs w:val="24"/>
        </w:rPr>
        <w:t xml:space="preserve"> is</w:t>
      </w:r>
      <w:proofErr w:type="gramEnd"/>
      <w:r w:rsidRPr="004F734F">
        <w:rPr>
          <w:rFonts w:ascii="Times New Roman" w:eastAsia="Times New Roman" w:hAnsi="Times New Roman" w:cs="Times New Roman"/>
          <w:sz w:val="24"/>
          <w:szCs w:val="24"/>
        </w:rPr>
        <w:t xml:space="preserve"> absolute no way to force start a thread, this is controlled by thread scheduler and Java exposes no API to control thread schedule. This is still a random bit in Java.</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52) What is fork join framework in Java?</w:t>
      </w:r>
      <w:r w:rsidRPr="004F734F">
        <w:rPr>
          <w:rFonts w:ascii="Times New Roman" w:eastAsia="Times New Roman" w:hAnsi="Times New Roman" w:cs="Times New Roman"/>
          <w:sz w:val="24"/>
          <w:szCs w:val="24"/>
        </w:rPr>
        <w:br/>
        <w:t xml:space="preserve">The fork join framework, introduced in JDK 7 is a powerful tool available to Java developer to take advantage of multiple processors of modern day servers. It is designed for work that can be broken into smaller pieces recursively. The goal is to use all the available processing power to enhance the performance of your application. One significant advantage of </w:t>
      </w:r>
      <w:proofErr w:type="gramStart"/>
      <w:r w:rsidRPr="004F734F">
        <w:rPr>
          <w:rFonts w:ascii="Times New Roman" w:eastAsia="Times New Roman" w:hAnsi="Times New Roman" w:cs="Times New Roman"/>
          <w:sz w:val="24"/>
          <w:szCs w:val="24"/>
        </w:rPr>
        <w:t>The</w:t>
      </w:r>
      <w:proofErr w:type="gramEnd"/>
      <w:r w:rsidRPr="004F734F">
        <w:rPr>
          <w:rFonts w:ascii="Times New Roman" w:eastAsia="Times New Roman" w:hAnsi="Times New Roman" w:cs="Times New Roman"/>
          <w:sz w:val="24"/>
          <w:szCs w:val="24"/>
        </w:rPr>
        <w:t xml:space="preserve"> </w:t>
      </w:r>
      <w:r w:rsidRPr="004F734F">
        <w:rPr>
          <w:rFonts w:ascii="Courier New" w:eastAsia="Times New Roman" w:hAnsi="Courier New" w:cs="Courier New"/>
          <w:sz w:val="24"/>
          <w:szCs w:val="24"/>
        </w:rPr>
        <w:t>fork/join</w:t>
      </w:r>
      <w:r w:rsidRPr="004F734F">
        <w:rPr>
          <w:rFonts w:ascii="Times New Roman" w:eastAsia="Times New Roman" w:hAnsi="Times New Roman" w:cs="Times New Roman"/>
          <w:sz w:val="24"/>
          <w:szCs w:val="24"/>
        </w:rPr>
        <w:t xml:space="preserve"> framework is that it uses a work-stealing algorithm. Worker threads that run out of things to do can steal tasks from other threads that are still busy. See this </w:t>
      </w:r>
      <w:hyperlink r:id="rId80" w:tgtFrame="_blank" w:history="1">
        <w:r w:rsidRPr="004F734F">
          <w:rPr>
            <w:rFonts w:ascii="Times New Roman" w:eastAsia="Times New Roman" w:hAnsi="Times New Roman" w:cs="Times New Roman"/>
            <w:color w:val="0000FF"/>
            <w:sz w:val="24"/>
            <w:szCs w:val="24"/>
            <w:u w:val="single"/>
          </w:rPr>
          <w:t>article</w:t>
        </w:r>
      </w:hyperlink>
      <w:r w:rsidRPr="004F734F">
        <w:rPr>
          <w:rFonts w:ascii="Times New Roman" w:eastAsia="Times New Roman" w:hAnsi="Times New Roman" w:cs="Times New Roman"/>
          <w:sz w:val="24"/>
          <w:szCs w:val="24"/>
        </w:rPr>
        <w:t> for much more detailed answer of this question.</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b/>
          <w:bCs/>
          <w:sz w:val="24"/>
          <w:szCs w:val="24"/>
        </w:rPr>
        <w:t xml:space="preserve">53) What is difference between calling </w:t>
      </w:r>
      <w:proofErr w:type="gramStart"/>
      <w:r w:rsidRPr="004F734F">
        <w:rPr>
          <w:rFonts w:ascii="Times New Roman" w:eastAsia="Times New Roman" w:hAnsi="Times New Roman" w:cs="Times New Roman"/>
          <w:b/>
          <w:bCs/>
          <w:sz w:val="24"/>
          <w:szCs w:val="24"/>
        </w:rPr>
        <w:t>wait(</w:t>
      </w:r>
      <w:proofErr w:type="gramEnd"/>
      <w:r w:rsidRPr="004F734F">
        <w:rPr>
          <w:rFonts w:ascii="Times New Roman" w:eastAsia="Times New Roman" w:hAnsi="Times New Roman" w:cs="Times New Roman"/>
          <w:b/>
          <w:bCs/>
          <w:sz w:val="24"/>
          <w:szCs w:val="24"/>
        </w:rPr>
        <w:t>) and sleep() method in Java multi-threading?</w:t>
      </w:r>
      <w:r w:rsidRPr="004F734F">
        <w:rPr>
          <w:rFonts w:ascii="Times New Roman" w:eastAsia="Times New Roman" w:hAnsi="Times New Roman" w:cs="Times New Roman"/>
          <w:sz w:val="24"/>
          <w:szCs w:val="24"/>
        </w:rPr>
        <w:br/>
        <w:t xml:space="preserve">Though both wait and sleep introduce some form of pause in Java application, they are tool for different needs. Wait method is used for inter thread communication, it relinquish lock if waiting condition is true and wait for notification when due to action of another thread waiting condition becomes false. On the other hand </w:t>
      </w:r>
      <w:proofErr w:type="gramStart"/>
      <w:r w:rsidRPr="004F734F">
        <w:rPr>
          <w:rFonts w:ascii="Courier New" w:eastAsia="Times New Roman" w:hAnsi="Courier New" w:cs="Courier New"/>
          <w:sz w:val="24"/>
          <w:szCs w:val="24"/>
        </w:rPr>
        <w:t>sleep(</w:t>
      </w:r>
      <w:proofErr w:type="gramEnd"/>
      <w:r w:rsidRPr="004F734F">
        <w:rPr>
          <w:rFonts w:ascii="Courier New" w:eastAsia="Times New Roman" w:hAnsi="Courier New" w:cs="Courier New"/>
          <w:sz w:val="24"/>
          <w:szCs w:val="24"/>
        </w:rPr>
        <w:t>)</w:t>
      </w:r>
      <w:r w:rsidRPr="004F734F">
        <w:rPr>
          <w:rFonts w:ascii="Times New Roman" w:eastAsia="Times New Roman" w:hAnsi="Times New Roman" w:cs="Times New Roman"/>
          <w:sz w:val="24"/>
          <w:szCs w:val="24"/>
        </w:rPr>
        <w:t xml:space="preserve"> method is just to relinquish CPU or stop execution of current thread for specified time duration. Calling sleep method doesn't release the lock held by current thread. You can also take look at this </w:t>
      </w:r>
      <w:hyperlink r:id="rId81" w:history="1">
        <w:r w:rsidRPr="004F734F">
          <w:rPr>
            <w:rFonts w:ascii="Times New Roman" w:eastAsia="Times New Roman" w:hAnsi="Times New Roman" w:cs="Times New Roman"/>
            <w:color w:val="0000FF"/>
            <w:sz w:val="24"/>
            <w:szCs w:val="24"/>
            <w:u w:val="single"/>
          </w:rPr>
          <w:t>article</w:t>
        </w:r>
      </w:hyperlink>
      <w:r w:rsidRPr="004F734F">
        <w:rPr>
          <w:rFonts w:ascii="Times New Roman" w:eastAsia="Times New Roman" w:hAnsi="Times New Roman" w:cs="Times New Roman"/>
          <w:sz w:val="24"/>
          <w:szCs w:val="24"/>
        </w:rPr>
        <w:t> to answer this question with more details.</w:t>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r>
      <w:r w:rsidRPr="004F734F">
        <w:rPr>
          <w:rFonts w:ascii="Times New Roman" w:eastAsia="Times New Roman" w:hAnsi="Times New Roman" w:cs="Times New Roman"/>
          <w:sz w:val="24"/>
          <w:szCs w:val="24"/>
        </w:rPr>
        <w:br/>
        <w:t>That's all on this list of </w:t>
      </w:r>
      <w:r w:rsidRPr="004F734F">
        <w:rPr>
          <w:rFonts w:ascii="Times New Roman" w:eastAsia="Times New Roman" w:hAnsi="Times New Roman" w:cs="Times New Roman"/>
          <w:b/>
          <w:bCs/>
          <w:sz w:val="24"/>
          <w:szCs w:val="24"/>
        </w:rPr>
        <w:t>top 50 Java multi-threading and concurrency interview questions</w:t>
      </w:r>
      <w:r w:rsidRPr="004F734F">
        <w:rPr>
          <w:rFonts w:ascii="Times New Roman" w:eastAsia="Times New Roman" w:hAnsi="Times New Roman" w:cs="Times New Roman"/>
          <w:sz w:val="24"/>
          <w:szCs w:val="24"/>
        </w:rPr>
        <w:t xml:space="preserve">. I have not shared answers of all the questions but provided enough hints and links to explore further and find answers by </w:t>
      </w:r>
      <w:proofErr w:type="gramStart"/>
      <w:r w:rsidRPr="004F734F">
        <w:rPr>
          <w:rFonts w:ascii="Times New Roman" w:eastAsia="Times New Roman" w:hAnsi="Times New Roman" w:cs="Times New Roman"/>
          <w:sz w:val="24"/>
          <w:szCs w:val="24"/>
        </w:rPr>
        <w:t>yourselves</w:t>
      </w:r>
      <w:proofErr w:type="gramEnd"/>
      <w:r w:rsidRPr="004F734F">
        <w:rPr>
          <w:rFonts w:ascii="Times New Roman" w:eastAsia="Times New Roman" w:hAnsi="Times New Roman" w:cs="Times New Roman"/>
          <w:sz w:val="24"/>
          <w:szCs w:val="24"/>
        </w:rPr>
        <w:t xml:space="preserve">. As I said, let me know if you don't find answer of any particular question and I will add answer here. You can use this list to not only to prepare for your core Java and programming interviews but also to check your knowledge about basics of threads, multi-threading, concurrency, design patterns and threading issues like race conditions, deadlock and thread safety problems. My intention is to make this list of question as mother of all </w:t>
      </w:r>
      <w:proofErr w:type="gramStart"/>
      <w:r w:rsidRPr="004F734F">
        <w:rPr>
          <w:rFonts w:ascii="Times New Roman" w:eastAsia="Times New Roman" w:hAnsi="Times New Roman" w:cs="Times New Roman"/>
          <w:sz w:val="24"/>
          <w:szCs w:val="24"/>
        </w:rPr>
        <w:t>list</w:t>
      </w:r>
      <w:proofErr w:type="gramEnd"/>
      <w:r w:rsidRPr="004F734F">
        <w:rPr>
          <w:rFonts w:ascii="Times New Roman" w:eastAsia="Times New Roman" w:hAnsi="Times New Roman" w:cs="Times New Roman"/>
          <w:sz w:val="24"/>
          <w:szCs w:val="24"/>
        </w:rPr>
        <w:t xml:space="preserve"> of Java Multi-threading questions, but this </w:t>
      </w:r>
      <w:proofErr w:type="spellStart"/>
      <w:r w:rsidRPr="004F734F">
        <w:rPr>
          <w:rFonts w:ascii="Times New Roman" w:eastAsia="Times New Roman" w:hAnsi="Times New Roman" w:cs="Times New Roman"/>
          <w:sz w:val="24"/>
          <w:szCs w:val="24"/>
        </w:rPr>
        <w:t>can not</w:t>
      </w:r>
      <w:proofErr w:type="spellEnd"/>
      <w:r w:rsidRPr="004F734F">
        <w:rPr>
          <w:rFonts w:ascii="Times New Roman" w:eastAsia="Times New Roman" w:hAnsi="Times New Roman" w:cs="Times New Roman"/>
          <w:sz w:val="24"/>
          <w:szCs w:val="24"/>
        </w:rPr>
        <w:t xml:space="preserve"> be done without your help. You can also share any question with us, which has been asked to you or any question for which you yet to find an answer. This master list is equally useful to Java developers of all levels of experience. You can read through this list even if you have 2 to 3 years of working experience as junior developer or 5 to 6 years as senior developer. It's even useful for </w:t>
      </w:r>
      <w:proofErr w:type="spellStart"/>
      <w:r w:rsidRPr="004F734F">
        <w:rPr>
          <w:rFonts w:ascii="Times New Roman" w:eastAsia="Times New Roman" w:hAnsi="Times New Roman" w:cs="Times New Roman"/>
          <w:sz w:val="24"/>
          <w:szCs w:val="24"/>
        </w:rPr>
        <w:t>freshers</w:t>
      </w:r>
      <w:proofErr w:type="spellEnd"/>
      <w:r w:rsidRPr="004F734F">
        <w:rPr>
          <w:rFonts w:ascii="Times New Roman" w:eastAsia="Times New Roman" w:hAnsi="Times New Roman" w:cs="Times New Roman"/>
          <w:sz w:val="24"/>
          <w:szCs w:val="24"/>
        </w:rPr>
        <w:t xml:space="preserve"> and beginners to expand their knowledge. I will add new and latest multi-threading question as and when I come across, and I request you all to ask, share and answer questions via comments to keep this list relevant for all Java programmers.</w:t>
      </w:r>
    </w:p>
    <w:p w:rsidR="004F734F" w:rsidRPr="004F734F" w:rsidRDefault="004F734F" w:rsidP="004F734F">
      <w:pPr>
        <w:shd w:val="clear" w:color="auto" w:fill="FFFFFF"/>
        <w:spacing w:after="0" w:line="240" w:lineRule="auto"/>
        <w:rPr>
          <w:rFonts w:ascii="Times New Roman" w:eastAsia="Times New Roman" w:hAnsi="Times New Roman" w:cs="Times New Roman"/>
          <w:color w:val="000000"/>
          <w:sz w:val="24"/>
          <w:szCs w:val="24"/>
        </w:rPr>
      </w:pPr>
      <w:r w:rsidRPr="004F734F">
        <w:rPr>
          <w:rFonts w:ascii="Times New Roman" w:eastAsia="Times New Roman" w:hAnsi="Times New Roman" w:cs="Times New Roman"/>
          <w:color w:val="000000"/>
          <w:sz w:val="24"/>
          <w:szCs w:val="24"/>
        </w:rPr>
        <w:br/>
        <w:t xml:space="preserve">Read more: </w:t>
      </w:r>
      <w:hyperlink r:id="rId82" w:anchor="ixzz3IlPk7L00" w:history="1">
        <w:r w:rsidRPr="004F734F">
          <w:rPr>
            <w:rFonts w:ascii="Times New Roman" w:eastAsia="Times New Roman" w:hAnsi="Times New Roman" w:cs="Times New Roman"/>
            <w:color w:val="003399"/>
            <w:sz w:val="24"/>
            <w:szCs w:val="24"/>
            <w:u w:val="single"/>
          </w:rPr>
          <w:t>http://javarevisited.blogspot.com/2014/07/top-50-java-multithreading-interview-questions-answers.html#ixzz3IlPk7L00</w:t>
        </w:r>
      </w:hyperlink>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Q1</w:t>
      </w:r>
      <w:proofErr w:type="gramStart"/>
      <w:r w:rsidRPr="004F734F">
        <w:rPr>
          <w:rFonts w:ascii="Times New Roman" w:eastAsia="Times New Roman" w:hAnsi="Times New Roman" w:cs="Times New Roman"/>
          <w:b/>
          <w:bCs/>
          <w:sz w:val="24"/>
          <w:szCs w:val="24"/>
        </w:rPr>
        <w:t>)If</w:t>
      </w:r>
      <w:proofErr w:type="gramEnd"/>
      <w:r w:rsidRPr="004F734F">
        <w:rPr>
          <w:rFonts w:ascii="Times New Roman" w:eastAsia="Times New Roman" w:hAnsi="Times New Roman" w:cs="Times New Roman"/>
          <w:b/>
          <w:bCs/>
          <w:sz w:val="24"/>
          <w:szCs w:val="24"/>
        </w:rPr>
        <w:t xml:space="preserve"> a class has a </w:t>
      </w:r>
      <w:proofErr w:type="spellStart"/>
      <w:r w:rsidRPr="004F734F">
        <w:rPr>
          <w:rFonts w:ascii="Times New Roman" w:eastAsia="Times New Roman" w:hAnsi="Times New Roman" w:cs="Times New Roman"/>
          <w:b/>
          <w:bCs/>
          <w:sz w:val="24"/>
          <w:szCs w:val="24"/>
        </w:rPr>
        <w:t>synchronised</w:t>
      </w:r>
      <w:proofErr w:type="spellEnd"/>
      <w:r w:rsidRPr="004F734F">
        <w:rPr>
          <w:rFonts w:ascii="Times New Roman" w:eastAsia="Times New Roman" w:hAnsi="Times New Roman" w:cs="Times New Roman"/>
          <w:b/>
          <w:bCs/>
          <w:sz w:val="24"/>
          <w:szCs w:val="24"/>
        </w:rPr>
        <w:t xml:space="preserve"> method and non-</w:t>
      </w:r>
      <w:proofErr w:type="spellStart"/>
      <w:r w:rsidRPr="004F734F">
        <w:rPr>
          <w:rFonts w:ascii="Times New Roman" w:eastAsia="Times New Roman" w:hAnsi="Times New Roman" w:cs="Times New Roman"/>
          <w:b/>
          <w:bCs/>
          <w:sz w:val="24"/>
          <w:szCs w:val="24"/>
        </w:rPr>
        <w:t>synchronised</w:t>
      </w:r>
      <w:proofErr w:type="spellEnd"/>
      <w:r w:rsidRPr="004F734F">
        <w:rPr>
          <w:rFonts w:ascii="Times New Roman" w:eastAsia="Times New Roman" w:hAnsi="Times New Roman" w:cs="Times New Roman"/>
          <w:b/>
          <w:bCs/>
          <w:sz w:val="24"/>
          <w:szCs w:val="24"/>
        </w:rPr>
        <w:t xml:space="preserve"> method, can multiple threads execute the non-</w:t>
      </w:r>
      <w:proofErr w:type="spellStart"/>
      <w:r w:rsidRPr="004F734F">
        <w:rPr>
          <w:rFonts w:ascii="Times New Roman" w:eastAsia="Times New Roman" w:hAnsi="Times New Roman" w:cs="Times New Roman"/>
          <w:b/>
          <w:bCs/>
          <w:sz w:val="24"/>
          <w:szCs w:val="24"/>
        </w:rPr>
        <w:t>synchronised</w:t>
      </w:r>
      <w:proofErr w:type="spellEnd"/>
      <w:r w:rsidRPr="004F734F">
        <w:rPr>
          <w:rFonts w:ascii="Times New Roman" w:eastAsia="Times New Roman" w:hAnsi="Times New Roman" w:cs="Times New Roman"/>
          <w:b/>
          <w:bCs/>
          <w:sz w:val="24"/>
          <w:szCs w:val="24"/>
        </w:rPr>
        <w:t xml:space="preserve"> methods?</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lastRenderedPageBreak/>
        <w:t>Ans</w:t>
      </w:r>
      <w:proofErr w:type="spellEnd"/>
      <w:proofErr w:type="gramStart"/>
      <w:r w:rsidRPr="004F734F">
        <w:rPr>
          <w:rFonts w:ascii="Times New Roman" w:eastAsia="Times New Roman" w:hAnsi="Times New Roman" w:cs="Times New Roman"/>
          <w:sz w:val="24"/>
          <w:szCs w:val="24"/>
        </w:rPr>
        <w:t>)Yes</w:t>
      </w:r>
      <w:proofErr w:type="gramEnd"/>
      <w:r w:rsidRPr="004F734F">
        <w:rPr>
          <w:rFonts w:ascii="Times New Roman" w:eastAsia="Times New Roman" w:hAnsi="Times New Roman" w:cs="Times New Roman"/>
          <w:sz w:val="24"/>
          <w:szCs w:val="24"/>
        </w:rPr>
        <w:t xml:space="preserve">. If a class has </w:t>
      </w:r>
      <w:proofErr w:type="gramStart"/>
      <w:r w:rsidRPr="004F734F">
        <w:rPr>
          <w:rFonts w:ascii="Times New Roman" w:eastAsia="Times New Roman" w:hAnsi="Times New Roman" w:cs="Times New Roman"/>
          <w:sz w:val="24"/>
          <w:szCs w:val="24"/>
        </w:rPr>
        <w:t xml:space="preserve">a </w:t>
      </w:r>
      <w:proofErr w:type="spellStart"/>
      <w:r w:rsidRPr="004F734F">
        <w:rPr>
          <w:rFonts w:ascii="Times New Roman" w:eastAsia="Times New Roman" w:hAnsi="Times New Roman" w:cs="Times New Roman"/>
          <w:sz w:val="24"/>
          <w:szCs w:val="24"/>
        </w:rPr>
        <w:t>synchronised</w:t>
      </w:r>
      <w:proofErr w:type="spellEnd"/>
      <w:r w:rsidRPr="004F734F">
        <w:rPr>
          <w:rFonts w:ascii="Times New Roman" w:eastAsia="Times New Roman" w:hAnsi="Times New Roman" w:cs="Times New Roman"/>
          <w:sz w:val="24"/>
          <w:szCs w:val="24"/>
        </w:rPr>
        <w:t xml:space="preserve"> and non-</w:t>
      </w:r>
      <w:proofErr w:type="spellStart"/>
      <w:r w:rsidRPr="004F734F">
        <w:rPr>
          <w:rFonts w:ascii="Times New Roman" w:eastAsia="Times New Roman" w:hAnsi="Times New Roman" w:cs="Times New Roman"/>
          <w:sz w:val="24"/>
          <w:szCs w:val="24"/>
        </w:rPr>
        <w:t>synchronised</w:t>
      </w:r>
      <w:proofErr w:type="spellEnd"/>
      <w:r w:rsidRPr="004F734F">
        <w:rPr>
          <w:rFonts w:ascii="Times New Roman" w:eastAsia="Times New Roman" w:hAnsi="Times New Roman" w:cs="Times New Roman"/>
          <w:sz w:val="24"/>
          <w:szCs w:val="24"/>
        </w:rPr>
        <w:t xml:space="preserve"> methods</w:t>
      </w:r>
      <w:proofErr w:type="gramEnd"/>
      <w:r w:rsidRPr="004F734F">
        <w:rPr>
          <w:rFonts w:ascii="Times New Roman" w:eastAsia="Times New Roman" w:hAnsi="Times New Roman" w:cs="Times New Roman"/>
          <w:sz w:val="24"/>
          <w:szCs w:val="24"/>
        </w:rPr>
        <w:t>, multiple threads can access the non-</w:t>
      </w:r>
      <w:proofErr w:type="spellStart"/>
      <w:r w:rsidRPr="004F734F">
        <w:rPr>
          <w:rFonts w:ascii="Times New Roman" w:eastAsia="Times New Roman" w:hAnsi="Times New Roman" w:cs="Times New Roman"/>
          <w:sz w:val="24"/>
          <w:szCs w:val="24"/>
        </w:rPr>
        <w:t>synchronised</w:t>
      </w:r>
      <w:proofErr w:type="spellEnd"/>
      <w:r w:rsidRPr="004F734F">
        <w:rPr>
          <w:rFonts w:ascii="Times New Roman" w:eastAsia="Times New Roman" w:hAnsi="Times New Roman" w:cs="Times New Roman"/>
          <w:sz w:val="24"/>
          <w:szCs w:val="24"/>
        </w:rPr>
        <w:t xml:space="preserve"> methods.</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Q2</w:t>
      </w:r>
      <w:proofErr w:type="gramStart"/>
      <w:r w:rsidRPr="004F734F">
        <w:rPr>
          <w:rFonts w:ascii="Times New Roman" w:eastAsia="Times New Roman" w:hAnsi="Times New Roman" w:cs="Times New Roman"/>
          <w:b/>
          <w:bCs/>
          <w:sz w:val="24"/>
          <w:szCs w:val="24"/>
        </w:rPr>
        <w:t>)If</w:t>
      </w:r>
      <w:proofErr w:type="gramEnd"/>
      <w:r w:rsidRPr="004F734F">
        <w:rPr>
          <w:rFonts w:ascii="Times New Roman" w:eastAsia="Times New Roman" w:hAnsi="Times New Roman" w:cs="Times New Roman"/>
          <w:b/>
          <w:bCs/>
          <w:sz w:val="24"/>
          <w:szCs w:val="24"/>
        </w:rPr>
        <w:t xml:space="preserve"> a thread goes to sleep does it hold the lock?</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xml:space="preserve">) </w:t>
      </w:r>
      <w:proofErr w:type="gramStart"/>
      <w:r w:rsidRPr="004F734F">
        <w:rPr>
          <w:rFonts w:ascii="Times New Roman" w:eastAsia="Times New Roman" w:hAnsi="Times New Roman" w:cs="Times New Roman"/>
          <w:sz w:val="24"/>
          <w:szCs w:val="24"/>
        </w:rPr>
        <w:t>Yes</w:t>
      </w:r>
      <w:proofErr w:type="gramEnd"/>
      <w:r w:rsidRPr="004F734F">
        <w:rPr>
          <w:rFonts w:ascii="Times New Roman" w:eastAsia="Times New Roman" w:hAnsi="Times New Roman" w:cs="Times New Roman"/>
          <w:sz w:val="24"/>
          <w:szCs w:val="24"/>
        </w:rPr>
        <w:t xml:space="preserve"> when a thread goes to sleep it does not release the lock.</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Q3</w:t>
      </w:r>
      <w:proofErr w:type="gramStart"/>
      <w:r w:rsidRPr="004F734F">
        <w:rPr>
          <w:rFonts w:ascii="Times New Roman" w:eastAsia="Times New Roman" w:hAnsi="Times New Roman" w:cs="Times New Roman"/>
          <w:b/>
          <w:bCs/>
          <w:sz w:val="24"/>
          <w:szCs w:val="24"/>
        </w:rPr>
        <w:t>)Can</w:t>
      </w:r>
      <w:proofErr w:type="gramEnd"/>
      <w:r w:rsidRPr="004F734F">
        <w:rPr>
          <w:rFonts w:ascii="Times New Roman" w:eastAsia="Times New Roman" w:hAnsi="Times New Roman" w:cs="Times New Roman"/>
          <w:b/>
          <w:bCs/>
          <w:sz w:val="24"/>
          <w:szCs w:val="24"/>
        </w:rPr>
        <w:t xml:space="preserve"> a thread hold multiple locks at the same time?</w:t>
      </w:r>
      <w:r w:rsidRPr="004F734F">
        <w:rPr>
          <w:rFonts w:ascii="Times New Roman" w:eastAsia="Times New Roman" w:hAnsi="Times New Roman" w:cs="Times New Roman"/>
          <w:sz w:val="24"/>
          <w:szCs w:val="24"/>
        </w:rPr>
        <w:t xml:space="preserve"> </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Yes.</w:t>
      </w:r>
      <w:proofErr w:type="gramEnd"/>
      <w:r w:rsidRPr="004F734F">
        <w:rPr>
          <w:rFonts w:ascii="Times New Roman" w:eastAsia="Times New Roman" w:hAnsi="Times New Roman" w:cs="Times New Roman"/>
          <w:sz w:val="24"/>
          <w:szCs w:val="24"/>
        </w:rPr>
        <w:t xml:space="preserve"> A thread can hold multiple locks at the same time. Once a thread acquires a lock and enters into the synchronized method / block, it may call another synchronized method and acquire a lock on another object. </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Q4) Can a thread </w:t>
      </w:r>
      <w:proofErr w:type="gramStart"/>
      <w:r w:rsidRPr="004F734F">
        <w:rPr>
          <w:rFonts w:ascii="Times New Roman" w:eastAsia="Times New Roman" w:hAnsi="Times New Roman" w:cs="Times New Roman"/>
          <w:b/>
          <w:bCs/>
          <w:sz w:val="24"/>
          <w:szCs w:val="24"/>
        </w:rPr>
        <w:t>call</w:t>
      </w:r>
      <w:proofErr w:type="gramEnd"/>
      <w:r w:rsidRPr="004F734F">
        <w:rPr>
          <w:rFonts w:ascii="Times New Roman" w:eastAsia="Times New Roman" w:hAnsi="Times New Roman" w:cs="Times New Roman"/>
          <w:b/>
          <w:bCs/>
          <w:sz w:val="24"/>
          <w:szCs w:val="24"/>
        </w:rPr>
        <w:t xml:space="preserve"> multiple synchronized methods on the object of which it hold the lock?</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Yes.</w:t>
      </w:r>
      <w:proofErr w:type="gramEnd"/>
      <w:r w:rsidRPr="004F734F">
        <w:rPr>
          <w:rFonts w:ascii="Times New Roman" w:eastAsia="Times New Roman" w:hAnsi="Times New Roman" w:cs="Times New Roman"/>
          <w:sz w:val="24"/>
          <w:szCs w:val="24"/>
        </w:rPr>
        <w:t xml:space="preserve"> Once a thread acquires a lock in some object, it may call any other synchronized method of that same object using the lock that it already holds.</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Q5) Can static methods </w:t>
      </w:r>
      <w:proofErr w:type="gramStart"/>
      <w:r w:rsidRPr="004F734F">
        <w:rPr>
          <w:rFonts w:ascii="Times New Roman" w:eastAsia="Times New Roman" w:hAnsi="Times New Roman" w:cs="Times New Roman"/>
          <w:b/>
          <w:bCs/>
          <w:sz w:val="24"/>
          <w:szCs w:val="24"/>
        </w:rPr>
        <w:t>be</w:t>
      </w:r>
      <w:proofErr w:type="gramEnd"/>
      <w:r w:rsidRPr="004F734F">
        <w:rPr>
          <w:rFonts w:ascii="Times New Roman" w:eastAsia="Times New Roman" w:hAnsi="Times New Roman" w:cs="Times New Roman"/>
          <w:b/>
          <w:bCs/>
          <w:sz w:val="24"/>
          <w:szCs w:val="24"/>
        </w:rPr>
        <w:t xml:space="preserve"> synchronized?</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Yes.</w:t>
      </w:r>
      <w:proofErr w:type="gramEnd"/>
      <w:r w:rsidRPr="004F734F">
        <w:rPr>
          <w:rFonts w:ascii="Times New Roman" w:eastAsia="Times New Roman" w:hAnsi="Times New Roman" w:cs="Times New Roman"/>
          <w:sz w:val="24"/>
          <w:szCs w:val="24"/>
        </w:rPr>
        <w:t xml:space="preserve"> As static methods are class methods and have only one copy of static data for the class, only one lock for the entire class is required. Every class in java is represented by </w:t>
      </w:r>
      <w:proofErr w:type="spellStart"/>
      <w:r w:rsidRPr="004F734F">
        <w:rPr>
          <w:rFonts w:ascii="Times New Roman" w:eastAsia="Times New Roman" w:hAnsi="Times New Roman" w:cs="Times New Roman"/>
          <w:sz w:val="24"/>
          <w:szCs w:val="24"/>
        </w:rPr>
        <w:t>java.lang.Class</w:t>
      </w:r>
      <w:proofErr w:type="spellEnd"/>
      <w:r w:rsidRPr="004F734F">
        <w:rPr>
          <w:rFonts w:ascii="Times New Roman" w:eastAsia="Times New Roman" w:hAnsi="Times New Roman" w:cs="Times New Roman"/>
          <w:sz w:val="24"/>
          <w:szCs w:val="24"/>
        </w:rPr>
        <w:t xml:space="preserve"> instance. The lock on this instance is used to synchronize the static methods.</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Q6) Can two threads call two different static synchronized methods of the same class?</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No.</w:t>
      </w:r>
      <w:proofErr w:type="gramEnd"/>
      <w:r w:rsidRPr="004F734F">
        <w:rPr>
          <w:rFonts w:ascii="Times New Roman" w:eastAsia="Times New Roman" w:hAnsi="Times New Roman" w:cs="Times New Roman"/>
          <w:sz w:val="24"/>
          <w:szCs w:val="24"/>
        </w:rPr>
        <w:t xml:space="preserve"> The static synchronized methods of the same class always block each other as only one lock per class </w:t>
      </w:r>
      <w:proofErr w:type="spellStart"/>
      <w:r w:rsidRPr="004F734F">
        <w:rPr>
          <w:rFonts w:ascii="Times New Roman" w:eastAsia="Times New Roman" w:hAnsi="Times New Roman" w:cs="Times New Roman"/>
          <w:sz w:val="24"/>
          <w:szCs w:val="24"/>
        </w:rPr>
        <w:t>exists.So</w:t>
      </w:r>
      <w:proofErr w:type="spellEnd"/>
      <w:r w:rsidRPr="004F734F">
        <w:rPr>
          <w:rFonts w:ascii="Times New Roman" w:eastAsia="Times New Roman" w:hAnsi="Times New Roman" w:cs="Times New Roman"/>
          <w:sz w:val="24"/>
          <w:szCs w:val="24"/>
        </w:rPr>
        <w:t xml:space="preserve"> no two static synchronized methods can execute at the same time.</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Q7</w:t>
      </w:r>
      <w:proofErr w:type="gramStart"/>
      <w:r w:rsidRPr="004F734F">
        <w:rPr>
          <w:rFonts w:ascii="Times New Roman" w:eastAsia="Times New Roman" w:hAnsi="Times New Roman" w:cs="Times New Roman"/>
          <w:b/>
          <w:bCs/>
          <w:sz w:val="24"/>
          <w:szCs w:val="24"/>
        </w:rPr>
        <w:t>)Does</w:t>
      </w:r>
      <w:proofErr w:type="gramEnd"/>
      <w:r w:rsidRPr="004F734F">
        <w:rPr>
          <w:rFonts w:ascii="Times New Roman" w:eastAsia="Times New Roman" w:hAnsi="Times New Roman" w:cs="Times New Roman"/>
          <w:b/>
          <w:bCs/>
          <w:sz w:val="24"/>
          <w:szCs w:val="24"/>
        </w:rPr>
        <w:t xml:space="preserve"> a static synchronized method block a non-static synchronized method?</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proofErr w:type="gramStart"/>
      <w:r w:rsidRPr="004F734F">
        <w:rPr>
          <w:rFonts w:ascii="Times New Roman" w:eastAsia="Times New Roman" w:hAnsi="Times New Roman" w:cs="Times New Roman"/>
          <w:sz w:val="24"/>
          <w:szCs w:val="24"/>
        </w:rPr>
        <w:t>)No</w:t>
      </w:r>
      <w:proofErr w:type="gramEnd"/>
      <w:r w:rsidRPr="004F734F">
        <w:rPr>
          <w:rFonts w:ascii="Times New Roman" w:eastAsia="Times New Roman" w:hAnsi="Times New Roman" w:cs="Times New Roman"/>
          <w:sz w:val="24"/>
          <w:szCs w:val="24"/>
        </w:rPr>
        <w:t xml:space="preserve"> As the thread executing the static synchronized method holds a lock on the class and the thread executing the non-</w:t>
      </w:r>
      <w:proofErr w:type="spellStart"/>
      <w:r w:rsidRPr="004F734F">
        <w:rPr>
          <w:rFonts w:ascii="Times New Roman" w:eastAsia="Times New Roman" w:hAnsi="Times New Roman" w:cs="Times New Roman"/>
          <w:sz w:val="24"/>
          <w:szCs w:val="24"/>
        </w:rPr>
        <w:t>satic</w:t>
      </w:r>
      <w:proofErr w:type="spellEnd"/>
      <w:r w:rsidRPr="004F734F">
        <w:rPr>
          <w:rFonts w:ascii="Times New Roman" w:eastAsia="Times New Roman" w:hAnsi="Times New Roman" w:cs="Times New Roman"/>
          <w:sz w:val="24"/>
          <w:szCs w:val="24"/>
        </w:rPr>
        <w:t xml:space="preserve"> synchronized method holds the lock on the object on which the method has been called, these two locks are different and these threads do not block each other. </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Q8) </w:t>
      </w:r>
      <w:proofErr w:type="gramStart"/>
      <w:r w:rsidRPr="004F734F">
        <w:rPr>
          <w:rFonts w:ascii="Times New Roman" w:eastAsia="Times New Roman" w:hAnsi="Times New Roman" w:cs="Times New Roman"/>
          <w:b/>
          <w:bCs/>
          <w:sz w:val="24"/>
          <w:szCs w:val="24"/>
        </w:rPr>
        <w:t>Once</w:t>
      </w:r>
      <w:proofErr w:type="gramEnd"/>
      <w:r w:rsidRPr="004F734F">
        <w:rPr>
          <w:rFonts w:ascii="Times New Roman" w:eastAsia="Times New Roman" w:hAnsi="Times New Roman" w:cs="Times New Roman"/>
          <w:b/>
          <w:bCs/>
          <w:sz w:val="24"/>
          <w:szCs w:val="24"/>
        </w:rPr>
        <w:t xml:space="preserve"> a thread has been started can it be started again?</w:t>
      </w:r>
      <w:r w:rsidRPr="004F734F">
        <w:rPr>
          <w:rFonts w:ascii="Times New Roman" w:eastAsia="Times New Roman" w:hAnsi="Times New Roman" w:cs="Times New Roman"/>
          <w:sz w:val="24"/>
          <w:szCs w:val="24"/>
        </w:rPr>
        <w:t xml:space="preserve"> </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No.</w:t>
      </w:r>
      <w:proofErr w:type="gramEnd"/>
      <w:r w:rsidRPr="004F734F">
        <w:rPr>
          <w:rFonts w:ascii="Times New Roman" w:eastAsia="Times New Roman" w:hAnsi="Times New Roman" w:cs="Times New Roman"/>
          <w:sz w:val="24"/>
          <w:szCs w:val="24"/>
        </w:rPr>
        <w:t xml:space="preserve"> Only a thread can be started only once in its lifetime. If you try starting a thread which has been already started once an </w:t>
      </w:r>
      <w:proofErr w:type="spellStart"/>
      <w:r w:rsidRPr="004F734F">
        <w:rPr>
          <w:rFonts w:ascii="Times New Roman" w:eastAsia="Times New Roman" w:hAnsi="Times New Roman" w:cs="Times New Roman"/>
          <w:sz w:val="24"/>
          <w:szCs w:val="24"/>
        </w:rPr>
        <w:t>IllegalThreadStateException</w:t>
      </w:r>
      <w:proofErr w:type="spellEnd"/>
      <w:r w:rsidRPr="004F734F">
        <w:rPr>
          <w:rFonts w:ascii="Times New Roman" w:eastAsia="Times New Roman" w:hAnsi="Times New Roman" w:cs="Times New Roman"/>
          <w:sz w:val="24"/>
          <w:szCs w:val="24"/>
        </w:rPr>
        <w:t xml:space="preserve"> is thrown, which is a runtime exception. A thread in </w:t>
      </w:r>
      <w:proofErr w:type="spellStart"/>
      <w:r w:rsidRPr="004F734F">
        <w:rPr>
          <w:rFonts w:ascii="Times New Roman" w:eastAsia="Times New Roman" w:hAnsi="Times New Roman" w:cs="Times New Roman"/>
          <w:sz w:val="24"/>
          <w:szCs w:val="24"/>
        </w:rPr>
        <w:t>runnable</w:t>
      </w:r>
      <w:proofErr w:type="spellEnd"/>
      <w:r w:rsidRPr="004F734F">
        <w:rPr>
          <w:rFonts w:ascii="Times New Roman" w:eastAsia="Times New Roman" w:hAnsi="Times New Roman" w:cs="Times New Roman"/>
          <w:sz w:val="24"/>
          <w:szCs w:val="24"/>
        </w:rPr>
        <w:t xml:space="preserve"> state or a dead thread </w:t>
      </w:r>
      <w:proofErr w:type="spellStart"/>
      <w:r w:rsidRPr="004F734F">
        <w:rPr>
          <w:rFonts w:ascii="Times New Roman" w:eastAsia="Times New Roman" w:hAnsi="Times New Roman" w:cs="Times New Roman"/>
          <w:sz w:val="24"/>
          <w:szCs w:val="24"/>
        </w:rPr>
        <w:t>can not</w:t>
      </w:r>
      <w:proofErr w:type="spellEnd"/>
      <w:r w:rsidRPr="004F734F">
        <w:rPr>
          <w:rFonts w:ascii="Times New Roman" w:eastAsia="Times New Roman" w:hAnsi="Times New Roman" w:cs="Times New Roman"/>
          <w:sz w:val="24"/>
          <w:szCs w:val="24"/>
        </w:rPr>
        <w:t xml:space="preserve"> be restarted.</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Q9) When does deadlock occur and how to avoid it?</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lastRenderedPageBreak/>
        <w:t>Ans</w:t>
      </w:r>
      <w:proofErr w:type="spellEnd"/>
      <w:r w:rsidRPr="004F734F">
        <w:rPr>
          <w:rFonts w:ascii="Times New Roman" w:eastAsia="Times New Roman" w:hAnsi="Times New Roman" w:cs="Times New Roman"/>
          <w:sz w:val="24"/>
          <w:szCs w:val="24"/>
        </w:rPr>
        <w:t xml:space="preserve">) </w:t>
      </w:r>
      <w:proofErr w:type="gramStart"/>
      <w:r w:rsidRPr="004F734F">
        <w:rPr>
          <w:rFonts w:ascii="Times New Roman" w:eastAsia="Times New Roman" w:hAnsi="Times New Roman" w:cs="Times New Roman"/>
          <w:sz w:val="24"/>
          <w:szCs w:val="24"/>
        </w:rPr>
        <w:t>When</w:t>
      </w:r>
      <w:proofErr w:type="gramEnd"/>
      <w:r w:rsidRPr="004F734F">
        <w:rPr>
          <w:rFonts w:ascii="Times New Roman" w:eastAsia="Times New Roman" w:hAnsi="Times New Roman" w:cs="Times New Roman"/>
          <w:sz w:val="24"/>
          <w:szCs w:val="24"/>
        </w:rPr>
        <w:t xml:space="preserve"> a locked object tries to access a locked object which is trying to access the first locked object. When the threads are waiting for each other to release the lock on a particular object, deadlock </w:t>
      </w:r>
      <w:proofErr w:type="gramStart"/>
      <w:r w:rsidRPr="004F734F">
        <w:rPr>
          <w:rFonts w:ascii="Times New Roman" w:eastAsia="Times New Roman" w:hAnsi="Times New Roman" w:cs="Times New Roman"/>
          <w:sz w:val="24"/>
          <w:szCs w:val="24"/>
        </w:rPr>
        <w:t>occurs .</w:t>
      </w:r>
      <w:proofErr w:type="gramEnd"/>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Q10) </w:t>
      </w:r>
      <w:proofErr w:type="gramStart"/>
      <w:r w:rsidRPr="004F734F">
        <w:rPr>
          <w:rFonts w:ascii="Times New Roman" w:eastAsia="Times New Roman" w:hAnsi="Times New Roman" w:cs="Times New Roman"/>
          <w:b/>
          <w:bCs/>
          <w:sz w:val="24"/>
          <w:szCs w:val="24"/>
        </w:rPr>
        <w:t>What</w:t>
      </w:r>
      <w:proofErr w:type="gramEnd"/>
      <w:r w:rsidRPr="004F734F">
        <w:rPr>
          <w:rFonts w:ascii="Times New Roman" w:eastAsia="Times New Roman" w:hAnsi="Times New Roman" w:cs="Times New Roman"/>
          <w:b/>
          <w:bCs/>
          <w:sz w:val="24"/>
          <w:szCs w:val="24"/>
        </w:rPr>
        <w:t xml:space="preserve"> is a better way of creating multithreaded application? Extending Thread class or implementing </w:t>
      </w:r>
      <w:proofErr w:type="spellStart"/>
      <w:r w:rsidRPr="004F734F">
        <w:rPr>
          <w:rFonts w:ascii="Times New Roman" w:eastAsia="Times New Roman" w:hAnsi="Times New Roman" w:cs="Times New Roman"/>
          <w:b/>
          <w:bCs/>
          <w:sz w:val="24"/>
          <w:szCs w:val="24"/>
        </w:rPr>
        <w:t>Runnable</w:t>
      </w:r>
      <w:proofErr w:type="spellEnd"/>
      <w:r w:rsidRPr="004F734F">
        <w:rPr>
          <w:rFonts w:ascii="Times New Roman" w:eastAsia="Times New Roman" w:hAnsi="Times New Roman" w:cs="Times New Roman"/>
          <w:b/>
          <w:bCs/>
          <w:sz w:val="24"/>
          <w:szCs w:val="24"/>
        </w:rPr>
        <w:t xml:space="preserve">? </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xml:space="preserve">) </w:t>
      </w:r>
      <w:proofErr w:type="gramStart"/>
      <w:r w:rsidRPr="004F734F">
        <w:rPr>
          <w:rFonts w:ascii="Times New Roman" w:eastAsia="Times New Roman" w:hAnsi="Times New Roman" w:cs="Times New Roman"/>
          <w:sz w:val="24"/>
          <w:szCs w:val="24"/>
        </w:rPr>
        <w:t>If</w:t>
      </w:r>
      <w:proofErr w:type="gramEnd"/>
      <w:r w:rsidRPr="004F734F">
        <w:rPr>
          <w:rFonts w:ascii="Times New Roman" w:eastAsia="Times New Roman" w:hAnsi="Times New Roman" w:cs="Times New Roman"/>
          <w:sz w:val="24"/>
          <w:szCs w:val="24"/>
        </w:rPr>
        <w:t xml:space="preserve"> a class is made to extend the thread class to have a multithreaded application then this subclass of Thread </w:t>
      </w:r>
      <w:proofErr w:type="spellStart"/>
      <w:r w:rsidRPr="004F734F">
        <w:rPr>
          <w:rFonts w:ascii="Times New Roman" w:eastAsia="Times New Roman" w:hAnsi="Times New Roman" w:cs="Times New Roman"/>
          <w:sz w:val="24"/>
          <w:szCs w:val="24"/>
        </w:rPr>
        <w:t>can not</w:t>
      </w:r>
      <w:proofErr w:type="spellEnd"/>
      <w:r w:rsidRPr="004F734F">
        <w:rPr>
          <w:rFonts w:ascii="Times New Roman" w:eastAsia="Times New Roman" w:hAnsi="Times New Roman" w:cs="Times New Roman"/>
          <w:sz w:val="24"/>
          <w:szCs w:val="24"/>
        </w:rPr>
        <w:t xml:space="preserve"> extend any other class and the required application will have to be added to this class as it </w:t>
      </w:r>
      <w:proofErr w:type="spellStart"/>
      <w:r w:rsidRPr="004F734F">
        <w:rPr>
          <w:rFonts w:ascii="Times New Roman" w:eastAsia="Times New Roman" w:hAnsi="Times New Roman" w:cs="Times New Roman"/>
          <w:sz w:val="24"/>
          <w:szCs w:val="24"/>
        </w:rPr>
        <w:t>can not</w:t>
      </w:r>
      <w:proofErr w:type="spellEnd"/>
      <w:r w:rsidRPr="004F734F">
        <w:rPr>
          <w:rFonts w:ascii="Times New Roman" w:eastAsia="Times New Roman" w:hAnsi="Times New Roman" w:cs="Times New Roman"/>
          <w:sz w:val="24"/>
          <w:szCs w:val="24"/>
        </w:rPr>
        <w:t xml:space="preserve"> be inherited from any other class. If a class is made to implement </w:t>
      </w:r>
      <w:proofErr w:type="spellStart"/>
      <w:r w:rsidRPr="004F734F">
        <w:rPr>
          <w:rFonts w:ascii="Times New Roman" w:eastAsia="Times New Roman" w:hAnsi="Times New Roman" w:cs="Times New Roman"/>
          <w:sz w:val="24"/>
          <w:szCs w:val="24"/>
        </w:rPr>
        <w:t>Runnable</w:t>
      </w:r>
      <w:proofErr w:type="spellEnd"/>
      <w:r w:rsidRPr="004F734F">
        <w:rPr>
          <w:rFonts w:ascii="Times New Roman" w:eastAsia="Times New Roman" w:hAnsi="Times New Roman" w:cs="Times New Roman"/>
          <w:sz w:val="24"/>
          <w:szCs w:val="24"/>
        </w:rPr>
        <w:t xml:space="preserve"> interface, then the class can extend other class or implement other interface.</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Q11) Can the </w:t>
      </w:r>
      <w:proofErr w:type="gramStart"/>
      <w:r w:rsidRPr="004F734F">
        <w:rPr>
          <w:rFonts w:ascii="Times New Roman" w:eastAsia="Times New Roman" w:hAnsi="Times New Roman" w:cs="Times New Roman"/>
          <w:b/>
          <w:bCs/>
          <w:sz w:val="24"/>
          <w:szCs w:val="24"/>
        </w:rPr>
        <w:t>start(</w:t>
      </w:r>
      <w:proofErr w:type="gramEnd"/>
      <w:r w:rsidRPr="004F734F">
        <w:rPr>
          <w:rFonts w:ascii="Times New Roman" w:eastAsia="Times New Roman" w:hAnsi="Times New Roman" w:cs="Times New Roman"/>
          <w:b/>
          <w:bCs/>
          <w:sz w:val="24"/>
          <w:szCs w:val="24"/>
        </w:rPr>
        <w:t>) method of the Thread class be overridden? If yes should it be overridden?</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xml:space="preserve">) Yes the </w:t>
      </w:r>
      <w:proofErr w:type="gramStart"/>
      <w:r w:rsidRPr="004F734F">
        <w:rPr>
          <w:rFonts w:ascii="Times New Roman" w:eastAsia="Times New Roman" w:hAnsi="Times New Roman" w:cs="Times New Roman"/>
          <w:sz w:val="24"/>
          <w:szCs w:val="24"/>
        </w:rPr>
        <w:t>start(</w:t>
      </w:r>
      <w:proofErr w:type="gramEnd"/>
      <w:r w:rsidRPr="004F734F">
        <w:rPr>
          <w:rFonts w:ascii="Times New Roman" w:eastAsia="Times New Roman" w:hAnsi="Times New Roman" w:cs="Times New Roman"/>
          <w:sz w:val="24"/>
          <w:szCs w:val="24"/>
        </w:rPr>
        <w:t xml:space="preserve">) method can be overridden. But it should not be overridden as </w:t>
      </w:r>
      <w:proofErr w:type="spellStart"/>
      <w:r w:rsidRPr="004F734F">
        <w:rPr>
          <w:rFonts w:ascii="Times New Roman" w:eastAsia="Times New Roman" w:hAnsi="Times New Roman" w:cs="Times New Roman"/>
          <w:sz w:val="24"/>
          <w:szCs w:val="24"/>
        </w:rPr>
        <w:t>itâ</w:t>
      </w:r>
      <w:proofErr w:type="spellEnd"/>
      <w:r w:rsidRPr="004F734F">
        <w:rPr>
          <w:rFonts w:ascii="Times New Roman" w:eastAsia="Times New Roman" w:hAnsi="Times New Roman" w:cs="Times New Roman"/>
          <w:sz w:val="24"/>
          <w:szCs w:val="24"/>
        </w:rPr>
        <w:t xml:space="preserve">€™s implementation in thread class has the code to create a new executable thread and is </w:t>
      </w:r>
      <w:proofErr w:type="spellStart"/>
      <w:r w:rsidRPr="004F734F">
        <w:rPr>
          <w:rFonts w:ascii="Times New Roman" w:eastAsia="Times New Roman" w:hAnsi="Times New Roman" w:cs="Times New Roman"/>
          <w:sz w:val="24"/>
          <w:szCs w:val="24"/>
        </w:rPr>
        <w:t>specialised</w:t>
      </w:r>
      <w:proofErr w:type="spellEnd"/>
      <w:r w:rsidRPr="004F734F">
        <w:rPr>
          <w:rFonts w:ascii="Times New Roman" w:eastAsia="Times New Roman" w:hAnsi="Times New Roman" w:cs="Times New Roman"/>
          <w:sz w:val="24"/>
          <w:szCs w:val="24"/>
        </w:rPr>
        <w:t>.</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Q12) </w:t>
      </w:r>
      <w:proofErr w:type="gramStart"/>
      <w:r w:rsidRPr="004F734F">
        <w:rPr>
          <w:rFonts w:ascii="Times New Roman" w:eastAsia="Times New Roman" w:hAnsi="Times New Roman" w:cs="Times New Roman"/>
          <w:b/>
          <w:bCs/>
          <w:sz w:val="24"/>
          <w:szCs w:val="24"/>
        </w:rPr>
        <w:t>What</w:t>
      </w:r>
      <w:proofErr w:type="gramEnd"/>
      <w:r w:rsidRPr="004F734F">
        <w:rPr>
          <w:rFonts w:ascii="Times New Roman" w:eastAsia="Times New Roman" w:hAnsi="Times New Roman" w:cs="Times New Roman"/>
          <w:b/>
          <w:bCs/>
          <w:sz w:val="24"/>
          <w:szCs w:val="24"/>
        </w:rPr>
        <w:t xml:space="preserve"> are the methods of the thread class used to schedule the threads? </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The methods are as follows:</w:t>
      </w:r>
    </w:p>
    <w:p w:rsidR="004F734F" w:rsidRPr="004F734F" w:rsidRDefault="004F734F" w:rsidP="004F73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public static void sleep(long </w:t>
      </w:r>
      <w:proofErr w:type="spellStart"/>
      <w:r w:rsidRPr="004F734F">
        <w:rPr>
          <w:rFonts w:ascii="Times New Roman" w:eastAsia="Times New Roman" w:hAnsi="Times New Roman" w:cs="Times New Roman"/>
          <w:sz w:val="24"/>
          <w:szCs w:val="24"/>
        </w:rPr>
        <w:t>millis</w:t>
      </w:r>
      <w:proofErr w:type="spellEnd"/>
      <w:r w:rsidRPr="004F734F">
        <w:rPr>
          <w:rFonts w:ascii="Times New Roman" w:eastAsia="Times New Roman" w:hAnsi="Times New Roman" w:cs="Times New Roman"/>
          <w:sz w:val="24"/>
          <w:szCs w:val="24"/>
        </w:rPr>
        <w:t xml:space="preserve">) throws </w:t>
      </w:r>
      <w:proofErr w:type="spellStart"/>
      <w:r w:rsidRPr="004F734F">
        <w:rPr>
          <w:rFonts w:ascii="Times New Roman" w:eastAsia="Times New Roman" w:hAnsi="Times New Roman" w:cs="Times New Roman"/>
          <w:sz w:val="24"/>
          <w:szCs w:val="24"/>
        </w:rPr>
        <w:t>InterruptedException</w:t>
      </w:r>
      <w:proofErr w:type="spellEnd"/>
    </w:p>
    <w:p w:rsidR="004F734F" w:rsidRPr="004F734F" w:rsidRDefault="004F734F" w:rsidP="004F73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public static void yield() </w:t>
      </w:r>
    </w:p>
    <w:p w:rsidR="004F734F" w:rsidRPr="004F734F" w:rsidRDefault="004F734F" w:rsidP="004F73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public final void join() throws </w:t>
      </w:r>
      <w:proofErr w:type="spellStart"/>
      <w:r w:rsidRPr="004F734F">
        <w:rPr>
          <w:rFonts w:ascii="Times New Roman" w:eastAsia="Times New Roman" w:hAnsi="Times New Roman" w:cs="Times New Roman"/>
          <w:sz w:val="24"/>
          <w:szCs w:val="24"/>
        </w:rPr>
        <w:t>InterruptedException</w:t>
      </w:r>
      <w:proofErr w:type="spellEnd"/>
    </w:p>
    <w:p w:rsidR="004F734F" w:rsidRPr="004F734F" w:rsidRDefault="004F734F" w:rsidP="004F73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public final void </w:t>
      </w:r>
      <w:proofErr w:type="spellStart"/>
      <w:r w:rsidRPr="004F734F">
        <w:rPr>
          <w:rFonts w:ascii="Times New Roman" w:eastAsia="Times New Roman" w:hAnsi="Times New Roman" w:cs="Times New Roman"/>
          <w:sz w:val="24"/>
          <w:szCs w:val="24"/>
        </w:rPr>
        <w:t>setPriority</w:t>
      </w:r>
      <w:proofErr w:type="spellEnd"/>
      <w:r w:rsidRPr="004F734F">
        <w:rPr>
          <w:rFonts w:ascii="Times New Roman" w:eastAsia="Times New Roman" w:hAnsi="Times New Roman" w:cs="Times New Roman"/>
          <w:sz w:val="24"/>
          <w:szCs w:val="24"/>
        </w:rPr>
        <w:t>(</w:t>
      </w:r>
      <w:proofErr w:type="spellStart"/>
      <w:r w:rsidRPr="004F734F">
        <w:rPr>
          <w:rFonts w:ascii="Times New Roman" w:eastAsia="Times New Roman" w:hAnsi="Times New Roman" w:cs="Times New Roman"/>
          <w:sz w:val="24"/>
          <w:szCs w:val="24"/>
        </w:rPr>
        <w:t>int</w:t>
      </w:r>
      <w:proofErr w:type="spellEnd"/>
      <w:r w:rsidRPr="004F734F">
        <w:rPr>
          <w:rFonts w:ascii="Times New Roman" w:eastAsia="Times New Roman" w:hAnsi="Times New Roman" w:cs="Times New Roman"/>
          <w:sz w:val="24"/>
          <w:szCs w:val="24"/>
        </w:rPr>
        <w:t xml:space="preserve"> priority)</w:t>
      </w:r>
    </w:p>
    <w:p w:rsidR="004F734F" w:rsidRPr="004F734F" w:rsidRDefault="004F734F" w:rsidP="004F73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public final void wait() throws </w:t>
      </w:r>
      <w:proofErr w:type="spellStart"/>
      <w:r w:rsidRPr="004F734F">
        <w:rPr>
          <w:rFonts w:ascii="Times New Roman" w:eastAsia="Times New Roman" w:hAnsi="Times New Roman" w:cs="Times New Roman"/>
          <w:sz w:val="24"/>
          <w:szCs w:val="24"/>
        </w:rPr>
        <w:t>InterruptedException</w:t>
      </w:r>
      <w:proofErr w:type="spellEnd"/>
    </w:p>
    <w:p w:rsidR="004F734F" w:rsidRPr="004F734F" w:rsidRDefault="004F734F" w:rsidP="004F73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public final void notify()</w:t>
      </w:r>
    </w:p>
    <w:p w:rsidR="004F734F" w:rsidRPr="004F734F" w:rsidRDefault="004F734F" w:rsidP="004F73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public final void </w:t>
      </w:r>
      <w:proofErr w:type="spellStart"/>
      <w:r w:rsidRPr="004F734F">
        <w:rPr>
          <w:rFonts w:ascii="Times New Roman" w:eastAsia="Times New Roman" w:hAnsi="Times New Roman" w:cs="Times New Roman"/>
          <w:sz w:val="24"/>
          <w:szCs w:val="24"/>
        </w:rPr>
        <w:t>notifyAll</w:t>
      </w:r>
      <w:proofErr w:type="spellEnd"/>
      <w:r w:rsidRPr="004F734F">
        <w:rPr>
          <w:rFonts w:ascii="Times New Roman" w:eastAsia="Times New Roman" w:hAnsi="Times New Roman" w:cs="Times New Roman"/>
          <w:sz w:val="24"/>
          <w:szCs w:val="24"/>
        </w:rPr>
        <w:t>()</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Q13) </w:t>
      </w:r>
      <w:proofErr w:type="gramStart"/>
      <w:r w:rsidRPr="004F734F">
        <w:rPr>
          <w:rFonts w:ascii="Times New Roman" w:eastAsia="Times New Roman" w:hAnsi="Times New Roman" w:cs="Times New Roman"/>
          <w:b/>
          <w:bCs/>
          <w:sz w:val="24"/>
          <w:szCs w:val="24"/>
        </w:rPr>
        <w:t>Which</w:t>
      </w:r>
      <w:proofErr w:type="gramEnd"/>
      <w:r w:rsidRPr="004F734F">
        <w:rPr>
          <w:rFonts w:ascii="Times New Roman" w:eastAsia="Times New Roman" w:hAnsi="Times New Roman" w:cs="Times New Roman"/>
          <w:b/>
          <w:bCs/>
          <w:sz w:val="24"/>
          <w:szCs w:val="24"/>
        </w:rPr>
        <w:t xml:space="preserve"> thread related methods are available in Object class?</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xml:space="preserve">) </w:t>
      </w:r>
      <w:proofErr w:type="gramStart"/>
      <w:r w:rsidRPr="004F734F">
        <w:rPr>
          <w:rFonts w:ascii="Times New Roman" w:eastAsia="Times New Roman" w:hAnsi="Times New Roman" w:cs="Times New Roman"/>
          <w:sz w:val="24"/>
          <w:szCs w:val="24"/>
        </w:rPr>
        <w:t>The</w:t>
      </w:r>
      <w:proofErr w:type="gramEnd"/>
      <w:r w:rsidRPr="004F734F">
        <w:rPr>
          <w:rFonts w:ascii="Times New Roman" w:eastAsia="Times New Roman" w:hAnsi="Times New Roman" w:cs="Times New Roman"/>
          <w:sz w:val="24"/>
          <w:szCs w:val="24"/>
        </w:rPr>
        <w:t xml:space="preserve"> methods are:</w:t>
      </w:r>
    </w:p>
    <w:p w:rsidR="004F734F" w:rsidRPr="004F734F" w:rsidRDefault="004F734F" w:rsidP="004F73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public final void wait() throws Interrupted exception</w:t>
      </w:r>
    </w:p>
    <w:p w:rsidR="004F734F" w:rsidRPr="004F734F" w:rsidRDefault="004F734F" w:rsidP="004F73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public final void notify()</w:t>
      </w:r>
    </w:p>
    <w:p w:rsidR="004F734F" w:rsidRPr="004F734F" w:rsidRDefault="004F734F" w:rsidP="004F73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public final void </w:t>
      </w:r>
      <w:proofErr w:type="spellStart"/>
      <w:r w:rsidRPr="004F734F">
        <w:rPr>
          <w:rFonts w:ascii="Times New Roman" w:eastAsia="Times New Roman" w:hAnsi="Times New Roman" w:cs="Times New Roman"/>
          <w:sz w:val="24"/>
          <w:szCs w:val="24"/>
        </w:rPr>
        <w:t>notifyAll</w:t>
      </w:r>
      <w:proofErr w:type="spellEnd"/>
      <w:r w:rsidRPr="004F734F">
        <w:rPr>
          <w:rFonts w:ascii="Times New Roman" w:eastAsia="Times New Roman" w:hAnsi="Times New Roman" w:cs="Times New Roman"/>
          <w:sz w:val="24"/>
          <w:szCs w:val="24"/>
        </w:rPr>
        <w:t>()</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Q14) </w:t>
      </w:r>
      <w:proofErr w:type="gramStart"/>
      <w:r w:rsidRPr="004F734F">
        <w:rPr>
          <w:rFonts w:ascii="Times New Roman" w:eastAsia="Times New Roman" w:hAnsi="Times New Roman" w:cs="Times New Roman"/>
          <w:b/>
          <w:bCs/>
          <w:sz w:val="24"/>
          <w:szCs w:val="24"/>
        </w:rPr>
        <w:t>Which</w:t>
      </w:r>
      <w:proofErr w:type="gramEnd"/>
      <w:r w:rsidRPr="004F734F">
        <w:rPr>
          <w:rFonts w:ascii="Times New Roman" w:eastAsia="Times New Roman" w:hAnsi="Times New Roman" w:cs="Times New Roman"/>
          <w:b/>
          <w:bCs/>
          <w:sz w:val="24"/>
          <w:szCs w:val="24"/>
        </w:rPr>
        <w:t xml:space="preserve"> thread related methods are available in Thread class?</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xml:space="preserve">) Methods which are mainly </w:t>
      </w:r>
      <w:proofErr w:type="gramStart"/>
      <w:r w:rsidRPr="004F734F">
        <w:rPr>
          <w:rFonts w:ascii="Times New Roman" w:eastAsia="Times New Roman" w:hAnsi="Times New Roman" w:cs="Times New Roman"/>
          <w:sz w:val="24"/>
          <w:szCs w:val="24"/>
        </w:rPr>
        <w:t>used :</w:t>
      </w:r>
      <w:proofErr w:type="gramEnd"/>
    </w:p>
    <w:p w:rsidR="004F734F" w:rsidRPr="004F734F" w:rsidRDefault="004F734F" w:rsidP="004F73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public static void sleep(long </w:t>
      </w:r>
      <w:proofErr w:type="spellStart"/>
      <w:r w:rsidRPr="004F734F">
        <w:rPr>
          <w:rFonts w:ascii="Times New Roman" w:eastAsia="Times New Roman" w:hAnsi="Times New Roman" w:cs="Times New Roman"/>
          <w:sz w:val="24"/>
          <w:szCs w:val="24"/>
        </w:rPr>
        <w:t>millis</w:t>
      </w:r>
      <w:proofErr w:type="spellEnd"/>
      <w:r w:rsidRPr="004F734F">
        <w:rPr>
          <w:rFonts w:ascii="Times New Roman" w:eastAsia="Times New Roman" w:hAnsi="Times New Roman" w:cs="Times New Roman"/>
          <w:sz w:val="24"/>
          <w:szCs w:val="24"/>
        </w:rPr>
        <w:t>) throws Interrupted exception</w:t>
      </w:r>
    </w:p>
    <w:p w:rsidR="004F734F" w:rsidRPr="004F734F" w:rsidRDefault="004F734F" w:rsidP="004F73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public static void yield() public final void join() throws Interrupted exception</w:t>
      </w:r>
    </w:p>
    <w:p w:rsidR="004F734F" w:rsidRPr="004F734F" w:rsidRDefault="004F734F" w:rsidP="004F73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public final void </w:t>
      </w:r>
      <w:proofErr w:type="spellStart"/>
      <w:r w:rsidRPr="004F734F">
        <w:rPr>
          <w:rFonts w:ascii="Times New Roman" w:eastAsia="Times New Roman" w:hAnsi="Times New Roman" w:cs="Times New Roman"/>
          <w:sz w:val="24"/>
          <w:szCs w:val="24"/>
        </w:rPr>
        <w:t>setPriority</w:t>
      </w:r>
      <w:proofErr w:type="spellEnd"/>
      <w:r w:rsidRPr="004F734F">
        <w:rPr>
          <w:rFonts w:ascii="Times New Roman" w:eastAsia="Times New Roman" w:hAnsi="Times New Roman" w:cs="Times New Roman"/>
          <w:sz w:val="24"/>
          <w:szCs w:val="24"/>
        </w:rPr>
        <w:t>(</w:t>
      </w:r>
      <w:proofErr w:type="spellStart"/>
      <w:r w:rsidRPr="004F734F">
        <w:rPr>
          <w:rFonts w:ascii="Times New Roman" w:eastAsia="Times New Roman" w:hAnsi="Times New Roman" w:cs="Times New Roman"/>
          <w:sz w:val="24"/>
          <w:szCs w:val="24"/>
        </w:rPr>
        <w:t>int</w:t>
      </w:r>
      <w:proofErr w:type="spellEnd"/>
      <w:r w:rsidRPr="004F734F">
        <w:rPr>
          <w:rFonts w:ascii="Times New Roman" w:eastAsia="Times New Roman" w:hAnsi="Times New Roman" w:cs="Times New Roman"/>
          <w:sz w:val="24"/>
          <w:szCs w:val="24"/>
        </w:rPr>
        <w:t xml:space="preserve"> priority)</w:t>
      </w:r>
    </w:p>
    <w:p w:rsidR="004F734F" w:rsidRPr="004F734F" w:rsidRDefault="004F734F" w:rsidP="004F73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public void start()</w:t>
      </w:r>
    </w:p>
    <w:p w:rsidR="004F734F" w:rsidRPr="004F734F" w:rsidRDefault="004F734F" w:rsidP="004F73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lastRenderedPageBreak/>
        <w:t>public void interrupt()</w:t>
      </w:r>
    </w:p>
    <w:p w:rsidR="004F734F" w:rsidRPr="004F734F" w:rsidRDefault="004F734F" w:rsidP="004F73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public final void join()</w:t>
      </w:r>
    </w:p>
    <w:p w:rsidR="004F734F" w:rsidRPr="004F734F" w:rsidRDefault="004F734F" w:rsidP="004F73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public void run()</w:t>
      </w:r>
    </w:p>
    <w:p w:rsidR="004F734F" w:rsidRPr="004F734F" w:rsidRDefault="004F734F" w:rsidP="004F73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public void resume()</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Q15) List the methods which when called the thread does not release the locks held? </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Following are the methods.</w:t>
      </w:r>
    </w:p>
    <w:p w:rsidR="004F734F" w:rsidRPr="004F734F" w:rsidRDefault="004F734F" w:rsidP="004F734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notify()</w:t>
      </w:r>
    </w:p>
    <w:p w:rsidR="004F734F" w:rsidRPr="004F734F" w:rsidRDefault="004F734F" w:rsidP="004F734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join()</w:t>
      </w:r>
    </w:p>
    <w:p w:rsidR="004F734F" w:rsidRPr="004F734F" w:rsidRDefault="004F734F" w:rsidP="004F734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sleep()</w:t>
      </w:r>
    </w:p>
    <w:p w:rsidR="004F734F" w:rsidRPr="004F734F" w:rsidRDefault="004F734F" w:rsidP="004F734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yield()</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Q16) List the methods which when called on the object the thread releases the locks held on that object?</w:t>
      </w:r>
      <w:r w:rsidRPr="004F734F">
        <w:rPr>
          <w:rFonts w:ascii="Times New Roman" w:eastAsia="Times New Roman" w:hAnsi="Times New Roman" w:cs="Times New Roman"/>
          <w:sz w:val="24"/>
          <w:szCs w:val="24"/>
        </w:rPr>
        <w:t xml:space="preserve"> </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xml:space="preserve">) </w:t>
      </w:r>
      <w:proofErr w:type="gramStart"/>
      <w:r w:rsidRPr="004F734F">
        <w:rPr>
          <w:rFonts w:ascii="Times New Roman" w:eastAsia="Times New Roman" w:hAnsi="Times New Roman" w:cs="Times New Roman"/>
          <w:sz w:val="24"/>
          <w:szCs w:val="24"/>
        </w:rPr>
        <w:t>wait()</w:t>
      </w:r>
      <w:proofErr w:type="gramEnd"/>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Q17) Does each thread has its own thread stack?</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xml:space="preserve">) Yes each thread has its own call stack. For </w:t>
      </w:r>
      <w:proofErr w:type="spellStart"/>
      <w:r w:rsidRPr="004F734F">
        <w:rPr>
          <w:rFonts w:ascii="Times New Roman" w:eastAsia="Times New Roman" w:hAnsi="Times New Roman" w:cs="Times New Roman"/>
          <w:sz w:val="24"/>
          <w:szCs w:val="24"/>
        </w:rPr>
        <w:t>eg</w:t>
      </w:r>
      <w:proofErr w:type="spellEnd"/>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Thread t1 = new </w:t>
      </w:r>
      <w:proofErr w:type="gramStart"/>
      <w:r w:rsidRPr="004F734F">
        <w:rPr>
          <w:rFonts w:ascii="Courier New" w:eastAsia="Times New Roman" w:hAnsi="Courier New" w:cs="Courier New"/>
          <w:sz w:val="20"/>
        </w:rPr>
        <w:t>Thread(</w:t>
      </w:r>
      <w:proofErr w:type="gramEnd"/>
      <w:r w:rsidRPr="004F734F">
        <w:rPr>
          <w:rFonts w:ascii="Courier New" w:eastAsia="Times New Roman" w:hAnsi="Courier New" w:cs="Courier New"/>
          <w:sz w:val="20"/>
        </w:rPr>
        <w:t>);</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Thread t2 = new </w:t>
      </w:r>
      <w:proofErr w:type="gramStart"/>
      <w:r w:rsidRPr="004F734F">
        <w:rPr>
          <w:rFonts w:ascii="Courier New" w:eastAsia="Times New Roman" w:hAnsi="Courier New" w:cs="Courier New"/>
          <w:sz w:val="20"/>
        </w:rPr>
        <w:t>Thread(</w:t>
      </w:r>
      <w:proofErr w:type="gramEnd"/>
      <w:r w:rsidRPr="004F734F">
        <w:rPr>
          <w:rFonts w:ascii="Courier New" w:eastAsia="Times New Roman" w:hAnsi="Courier New" w:cs="Courier New"/>
          <w:sz w:val="20"/>
        </w:rPr>
        <w:t>);</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34F">
        <w:rPr>
          <w:rFonts w:ascii="Courier New" w:eastAsia="Times New Roman" w:hAnsi="Courier New" w:cs="Courier New"/>
          <w:sz w:val="20"/>
        </w:rPr>
        <w:t>Thread t3 = t1;</w:t>
      </w:r>
    </w:p>
    <w:p w:rsidR="004F734F" w:rsidRPr="004F734F" w:rsidRDefault="004F734F" w:rsidP="004F734F">
      <w:pPr>
        <w:spacing w:after="0"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sz w:val="24"/>
          <w:szCs w:val="24"/>
        </w:rPr>
        <w:t xml:space="preserve">In the above example t1 and t3 will have the same stack and t2 will have its own independent stack. </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Q18) </w:t>
      </w:r>
      <w:proofErr w:type="gramStart"/>
      <w:r w:rsidRPr="004F734F">
        <w:rPr>
          <w:rFonts w:ascii="Times New Roman" w:eastAsia="Times New Roman" w:hAnsi="Times New Roman" w:cs="Times New Roman"/>
          <w:b/>
          <w:bCs/>
          <w:sz w:val="24"/>
          <w:szCs w:val="24"/>
        </w:rPr>
        <w:t>What</w:t>
      </w:r>
      <w:proofErr w:type="gramEnd"/>
      <w:r w:rsidRPr="004F734F">
        <w:rPr>
          <w:rFonts w:ascii="Times New Roman" w:eastAsia="Times New Roman" w:hAnsi="Times New Roman" w:cs="Times New Roman"/>
          <w:b/>
          <w:bCs/>
          <w:sz w:val="24"/>
          <w:szCs w:val="24"/>
        </w:rPr>
        <w:t xml:space="preserve"> is thread starvation?</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xml:space="preserve">)In a multi-threaded environment thread starvation occurs if a low priority thread is not able to run or get a lock on the </w:t>
      </w:r>
      <w:proofErr w:type="spellStart"/>
      <w:r w:rsidRPr="004F734F">
        <w:rPr>
          <w:rFonts w:ascii="Times New Roman" w:eastAsia="Times New Roman" w:hAnsi="Times New Roman" w:cs="Times New Roman"/>
          <w:sz w:val="24"/>
          <w:szCs w:val="24"/>
        </w:rPr>
        <w:t>resoruce</w:t>
      </w:r>
      <w:proofErr w:type="spellEnd"/>
      <w:r w:rsidRPr="004F734F">
        <w:rPr>
          <w:rFonts w:ascii="Times New Roman" w:eastAsia="Times New Roman" w:hAnsi="Times New Roman" w:cs="Times New Roman"/>
          <w:sz w:val="24"/>
          <w:szCs w:val="24"/>
        </w:rPr>
        <w:t xml:space="preserve"> because of presence of many high priority threads. This is mainly possible by setting thread priorities inappropriately.</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t xml:space="preserve">Q19) </w:t>
      </w:r>
      <w:proofErr w:type="gramStart"/>
      <w:r w:rsidRPr="004F734F">
        <w:rPr>
          <w:rFonts w:ascii="Times New Roman" w:eastAsia="Times New Roman" w:hAnsi="Times New Roman" w:cs="Times New Roman"/>
          <w:b/>
          <w:bCs/>
          <w:sz w:val="24"/>
          <w:szCs w:val="24"/>
        </w:rPr>
        <w:t>What</w:t>
      </w:r>
      <w:proofErr w:type="gramEnd"/>
      <w:r w:rsidRPr="004F734F">
        <w:rPr>
          <w:rFonts w:ascii="Times New Roman" w:eastAsia="Times New Roman" w:hAnsi="Times New Roman" w:cs="Times New Roman"/>
          <w:b/>
          <w:bCs/>
          <w:sz w:val="24"/>
          <w:szCs w:val="24"/>
        </w:rPr>
        <w:t xml:space="preserve"> is </w:t>
      </w:r>
      <w:proofErr w:type="spellStart"/>
      <w:r w:rsidRPr="004F734F">
        <w:rPr>
          <w:rFonts w:ascii="Times New Roman" w:eastAsia="Times New Roman" w:hAnsi="Times New Roman" w:cs="Times New Roman"/>
          <w:b/>
          <w:bCs/>
          <w:sz w:val="24"/>
          <w:szCs w:val="24"/>
        </w:rPr>
        <w:t>threadLocal</w:t>
      </w:r>
      <w:proofErr w:type="spellEnd"/>
      <w:r w:rsidRPr="004F734F">
        <w:rPr>
          <w:rFonts w:ascii="Times New Roman" w:eastAsia="Times New Roman" w:hAnsi="Times New Roman" w:cs="Times New Roman"/>
          <w:b/>
          <w:bCs/>
          <w:sz w:val="24"/>
          <w:szCs w:val="24"/>
        </w:rPr>
        <w:t xml:space="preserve"> variable?</w:t>
      </w:r>
    </w:p>
    <w:p w:rsidR="004F734F" w:rsidRPr="004F734F" w:rsidRDefault="004F734F" w:rsidP="004F734F">
      <w:pPr>
        <w:spacing w:before="100" w:beforeAutospacing="1" w:after="100" w:afterAutospacing="1"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sz w:val="24"/>
          <w:szCs w:val="24"/>
        </w:rPr>
        <w:t>Ans</w:t>
      </w:r>
      <w:proofErr w:type="spellEnd"/>
      <w:r w:rsidRPr="004F734F">
        <w:rPr>
          <w:rFonts w:ascii="Times New Roman" w:eastAsia="Times New Roman" w:hAnsi="Times New Roman" w:cs="Times New Roman"/>
          <w:sz w:val="24"/>
          <w:szCs w:val="24"/>
        </w:rPr>
        <w:t xml:space="preserve">) </w:t>
      </w:r>
      <w:proofErr w:type="spellStart"/>
      <w:r w:rsidRPr="004F734F">
        <w:rPr>
          <w:rFonts w:ascii="Times New Roman" w:eastAsia="Times New Roman" w:hAnsi="Times New Roman" w:cs="Times New Roman"/>
          <w:sz w:val="24"/>
          <w:szCs w:val="24"/>
        </w:rPr>
        <w:t>ThreadLocal</w:t>
      </w:r>
      <w:proofErr w:type="spellEnd"/>
      <w:r w:rsidRPr="004F734F">
        <w:rPr>
          <w:rFonts w:ascii="Times New Roman" w:eastAsia="Times New Roman" w:hAnsi="Times New Roman" w:cs="Times New Roman"/>
          <w:sz w:val="24"/>
          <w:szCs w:val="24"/>
        </w:rPr>
        <w:t xml:space="preserve"> is a class. If a variable is declared as </w:t>
      </w:r>
      <w:proofErr w:type="spellStart"/>
      <w:r w:rsidRPr="004F734F">
        <w:rPr>
          <w:rFonts w:ascii="Times New Roman" w:eastAsia="Times New Roman" w:hAnsi="Times New Roman" w:cs="Times New Roman"/>
          <w:sz w:val="24"/>
          <w:szCs w:val="24"/>
        </w:rPr>
        <w:t>threadLocal</w:t>
      </w:r>
      <w:proofErr w:type="spellEnd"/>
      <w:r w:rsidRPr="004F734F">
        <w:rPr>
          <w:rFonts w:ascii="Times New Roman" w:eastAsia="Times New Roman" w:hAnsi="Times New Roman" w:cs="Times New Roman"/>
          <w:sz w:val="24"/>
          <w:szCs w:val="24"/>
        </w:rPr>
        <w:t xml:space="preserve"> then each thread will have a </w:t>
      </w:r>
      <w:proofErr w:type="gramStart"/>
      <w:r w:rsidRPr="004F734F">
        <w:rPr>
          <w:rFonts w:ascii="Times New Roman" w:eastAsia="Times New Roman" w:hAnsi="Times New Roman" w:cs="Times New Roman"/>
          <w:sz w:val="24"/>
          <w:szCs w:val="24"/>
        </w:rPr>
        <w:t>its</w:t>
      </w:r>
      <w:proofErr w:type="gramEnd"/>
      <w:r w:rsidRPr="004F734F">
        <w:rPr>
          <w:rFonts w:ascii="Times New Roman" w:eastAsia="Times New Roman" w:hAnsi="Times New Roman" w:cs="Times New Roman"/>
          <w:sz w:val="24"/>
          <w:szCs w:val="24"/>
        </w:rPr>
        <w:t xml:space="preserve"> own copy of variable and would not interfere with the other's thread copy. Typical scenario to use this would be giving </w:t>
      </w:r>
      <w:proofErr w:type="spellStart"/>
      <w:r w:rsidRPr="004F734F">
        <w:rPr>
          <w:rFonts w:ascii="Times New Roman" w:eastAsia="Times New Roman" w:hAnsi="Times New Roman" w:cs="Times New Roman"/>
          <w:sz w:val="24"/>
          <w:szCs w:val="24"/>
        </w:rPr>
        <w:t>JDBc</w:t>
      </w:r>
      <w:proofErr w:type="spellEnd"/>
      <w:r w:rsidRPr="004F734F">
        <w:rPr>
          <w:rFonts w:ascii="Times New Roman" w:eastAsia="Times New Roman" w:hAnsi="Times New Roman" w:cs="Times New Roman"/>
          <w:sz w:val="24"/>
          <w:szCs w:val="24"/>
        </w:rPr>
        <w:t xml:space="preserve"> connection to each thread so that there is no conflict.</w:t>
      </w:r>
    </w:p>
    <w:p w:rsidR="004F734F" w:rsidRPr="004F734F" w:rsidRDefault="004F734F" w:rsidP="004F734F">
      <w:pPr>
        <w:spacing w:after="0" w:line="240" w:lineRule="auto"/>
        <w:rPr>
          <w:rFonts w:ascii="Times New Roman" w:eastAsia="Times New Roman" w:hAnsi="Times New Roman" w:cs="Times New Roman"/>
          <w:sz w:val="24"/>
          <w:szCs w:val="24"/>
        </w:rPr>
      </w:pPr>
      <w:proofErr w:type="spellStart"/>
      <w:r w:rsidRPr="004F734F">
        <w:rPr>
          <w:rFonts w:ascii="Times New Roman" w:eastAsia="Times New Roman" w:hAnsi="Times New Roman" w:cs="Times New Roman"/>
          <w:b/>
          <w:bCs/>
          <w:sz w:val="24"/>
          <w:szCs w:val="24"/>
        </w:rPr>
        <w:t>ThreadLocal</w:t>
      </w:r>
      <w:proofErr w:type="spellEnd"/>
      <w:r w:rsidRPr="004F734F">
        <w:rPr>
          <w:rFonts w:ascii="Times New Roman" w:eastAsia="Times New Roman" w:hAnsi="Times New Roman" w:cs="Times New Roman"/>
          <w:b/>
          <w:bCs/>
          <w:sz w:val="24"/>
          <w:szCs w:val="24"/>
        </w:rPr>
        <w:t xml:space="preserve"> class by JAVA API</w:t>
      </w:r>
      <w:r w:rsidRPr="004F734F">
        <w:rPr>
          <w:rFonts w:ascii="Times New Roman" w:eastAsia="Times New Roman" w:hAnsi="Times New Roman" w:cs="Times New Roman"/>
          <w:sz w:val="24"/>
          <w:szCs w:val="24"/>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F734F">
        <w:rPr>
          <w:rFonts w:ascii="Courier New" w:eastAsia="Times New Roman" w:hAnsi="Courier New" w:cs="Courier New"/>
          <w:sz w:val="20"/>
          <w:szCs w:val="20"/>
        </w:rPr>
        <w:t>public</w:t>
      </w:r>
      <w:proofErr w:type="gram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class</w:t>
      </w:r>
      <w:r w:rsidRPr="004F734F">
        <w:rPr>
          <w:rFonts w:ascii="Courier New" w:eastAsia="Times New Roman" w:hAnsi="Courier New" w:cs="Courier New"/>
          <w:sz w:val="20"/>
        </w:rPr>
        <w:t xml:space="preserve"> </w:t>
      </w:r>
      <w:proofErr w:type="spellStart"/>
      <w:r w:rsidRPr="004F734F">
        <w:rPr>
          <w:rFonts w:ascii="Courier New" w:eastAsia="Times New Roman" w:hAnsi="Courier New" w:cs="Courier New"/>
          <w:sz w:val="20"/>
          <w:szCs w:val="20"/>
        </w:rPr>
        <w:t>ThreadLocal</w:t>
      </w:r>
      <w:proofErr w:type="spell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proofErr w:type="gramStart"/>
      <w:r w:rsidRPr="004F734F">
        <w:rPr>
          <w:rFonts w:ascii="Courier New" w:eastAsia="Times New Roman" w:hAnsi="Courier New" w:cs="Courier New"/>
          <w:sz w:val="20"/>
          <w:szCs w:val="20"/>
        </w:rPr>
        <w:t>public</w:t>
      </w:r>
      <w:proofErr w:type="gramEnd"/>
      <w:r w:rsidRPr="004F734F">
        <w:rPr>
          <w:rFonts w:ascii="Courier New" w:eastAsia="Times New Roman" w:hAnsi="Courier New" w:cs="Courier New"/>
          <w:sz w:val="20"/>
        </w:rPr>
        <w:t xml:space="preserve"> Object </w:t>
      </w:r>
      <w:r w:rsidRPr="004F734F">
        <w:rPr>
          <w:rFonts w:ascii="Courier New" w:eastAsia="Times New Roman" w:hAnsi="Courier New" w:cs="Courier New"/>
          <w:sz w:val="20"/>
          <w:szCs w:val="20"/>
        </w:rPr>
        <w:t>get();</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proofErr w:type="gramStart"/>
      <w:r w:rsidRPr="004F734F">
        <w:rPr>
          <w:rFonts w:ascii="Courier New" w:eastAsia="Times New Roman" w:hAnsi="Courier New" w:cs="Courier New"/>
          <w:sz w:val="20"/>
          <w:szCs w:val="20"/>
        </w:rPr>
        <w:t>public</w:t>
      </w:r>
      <w:proofErr w:type="gram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void</w:t>
      </w:r>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set(</w:t>
      </w:r>
      <w:r w:rsidRPr="004F734F">
        <w:rPr>
          <w:rFonts w:ascii="Courier New" w:eastAsia="Times New Roman" w:hAnsi="Courier New" w:cs="Courier New"/>
          <w:sz w:val="20"/>
        </w:rPr>
        <w:t xml:space="preserve">Object </w:t>
      </w:r>
      <w:proofErr w:type="spellStart"/>
      <w:r w:rsidRPr="004F734F">
        <w:rPr>
          <w:rFonts w:ascii="Courier New" w:eastAsia="Times New Roman" w:hAnsi="Courier New" w:cs="Courier New"/>
          <w:sz w:val="20"/>
        </w:rPr>
        <w:t>newValue</w:t>
      </w:r>
      <w:proofErr w:type="spellEnd"/>
      <w:r w:rsidRPr="004F734F">
        <w:rPr>
          <w:rFonts w:ascii="Courier New" w:eastAsia="Times New Roman" w:hAnsi="Courier New" w:cs="Courier New"/>
          <w:sz w:val="20"/>
          <w:szCs w:val="20"/>
        </w:rPr>
        <w:t>);</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proofErr w:type="gramStart"/>
      <w:r w:rsidRPr="004F734F">
        <w:rPr>
          <w:rFonts w:ascii="Courier New" w:eastAsia="Times New Roman" w:hAnsi="Courier New" w:cs="Courier New"/>
          <w:sz w:val="20"/>
          <w:szCs w:val="20"/>
        </w:rPr>
        <w:t>public</w:t>
      </w:r>
      <w:proofErr w:type="gramEnd"/>
      <w:r w:rsidRPr="004F734F">
        <w:rPr>
          <w:rFonts w:ascii="Courier New" w:eastAsia="Times New Roman" w:hAnsi="Courier New" w:cs="Courier New"/>
          <w:sz w:val="20"/>
        </w:rPr>
        <w:t xml:space="preserve"> Object </w:t>
      </w:r>
      <w:proofErr w:type="spellStart"/>
      <w:r w:rsidRPr="004F734F">
        <w:rPr>
          <w:rFonts w:ascii="Courier New" w:eastAsia="Times New Roman" w:hAnsi="Courier New" w:cs="Courier New"/>
          <w:sz w:val="20"/>
          <w:szCs w:val="20"/>
        </w:rPr>
        <w:t>initialValue</w:t>
      </w:r>
      <w:proofErr w:type="spellEnd"/>
      <w:r w:rsidRPr="004F734F">
        <w:rPr>
          <w:rFonts w:ascii="Courier New" w:eastAsia="Times New Roman" w:hAnsi="Courier New" w:cs="Courier New"/>
          <w:sz w:val="20"/>
          <w:szCs w:val="20"/>
        </w:rPr>
        <w:t>();</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34F">
        <w:rPr>
          <w:rFonts w:ascii="Courier New" w:eastAsia="Times New Roman" w:hAnsi="Courier New" w:cs="Courier New"/>
          <w:sz w:val="20"/>
          <w:szCs w:val="20"/>
        </w:rPr>
        <w:t>}</w:t>
      </w:r>
    </w:p>
    <w:p w:rsidR="004F734F" w:rsidRPr="004F734F" w:rsidRDefault="004F734F" w:rsidP="004F734F">
      <w:pPr>
        <w:spacing w:after="0" w:line="240" w:lineRule="auto"/>
        <w:rPr>
          <w:rFonts w:ascii="Times New Roman" w:eastAsia="Times New Roman" w:hAnsi="Times New Roman" w:cs="Times New Roman"/>
          <w:sz w:val="24"/>
          <w:szCs w:val="24"/>
        </w:rPr>
      </w:pPr>
      <w:r w:rsidRPr="004F734F">
        <w:rPr>
          <w:rFonts w:ascii="Times New Roman" w:eastAsia="Times New Roman" w:hAnsi="Times New Roman" w:cs="Times New Roman"/>
          <w:b/>
          <w:bCs/>
          <w:sz w:val="24"/>
          <w:szCs w:val="24"/>
        </w:rPr>
        <w:lastRenderedPageBreak/>
        <w:t xml:space="preserve">Implementation of </w:t>
      </w:r>
      <w:proofErr w:type="spellStart"/>
      <w:r w:rsidRPr="004F734F">
        <w:rPr>
          <w:rFonts w:ascii="Times New Roman" w:eastAsia="Times New Roman" w:hAnsi="Times New Roman" w:cs="Times New Roman"/>
          <w:b/>
          <w:bCs/>
          <w:sz w:val="24"/>
          <w:szCs w:val="24"/>
        </w:rPr>
        <w:t>ThreadLocal</w:t>
      </w:r>
      <w:proofErr w:type="spellEnd"/>
      <w:r w:rsidRPr="004F734F">
        <w:rPr>
          <w:rFonts w:ascii="Times New Roman" w:eastAsia="Times New Roman" w:hAnsi="Times New Roman" w:cs="Times New Roman"/>
          <w:sz w:val="24"/>
          <w:szCs w:val="24"/>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F734F">
        <w:rPr>
          <w:rFonts w:ascii="Courier New" w:eastAsia="Times New Roman" w:hAnsi="Courier New" w:cs="Courier New"/>
          <w:sz w:val="20"/>
          <w:szCs w:val="20"/>
        </w:rPr>
        <w:t>public</w:t>
      </w:r>
      <w:proofErr w:type="gram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class</w:t>
      </w:r>
      <w:r w:rsidRPr="004F734F">
        <w:rPr>
          <w:rFonts w:ascii="Courier New" w:eastAsia="Times New Roman" w:hAnsi="Courier New" w:cs="Courier New"/>
          <w:sz w:val="20"/>
        </w:rPr>
        <w:t xml:space="preserve"> </w:t>
      </w:r>
      <w:proofErr w:type="spellStart"/>
      <w:r w:rsidRPr="004F734F">
        <w:rPr>
          <w:rFonts w:ascii="Courier New" w:eastAsia="Times New Roman" w:hAnsi="Courier New" w:cs="Courier New"/>
          <w:sz w:val="20"/>
          <w:szCs w:val="20"/>
        </w:rPr>
        <w:t>ConnectionDispenser</w:t>
      </w:r>
      <w:proofErr w:type="spell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proofErr w:type="gramStart"/>
      <w:r w:rsidRPr="004F734F">
        <w:rPr>
          <w:rFonts w:ascii="Courier New" w:eastAsia="Times New Roman" w:hAnsi="Courier New" w:cs="Courier New"/>
          <w:sz w:val="20"/>
          <w:szCs w:val="20"/>
        </w:rPr>
        <w:t>private</w:t>
      </w:r>
      <w:proofErr w:type="gram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static</w:t>
      </w:r>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class</w:t>
      </w:r>
      <w:r w:rsidRPr="004F734F">
        <w:rPr>
          <w:rFonts w:ascii="Courier New" w:eastAsia="Times New Roman" w:hAnsi="Courier New" w:cs="Courier New"/>
          <w:sz w:val="20"/>
        </w:rPr>
        <w:t xml:space="preserve"> </w:t>
      </w:r>
      <w:proofErr w:type="spellStart"/>
      <w:r w:rsidRPr="004F734F">
        <w:rPr>
          <w:rFonts w:ascii="Courier New" w:eastAsia="Times New Roman" w:hAnsi="Courier New" w:cs="Courier New"/>
          <w:sz w:val="20"/>
          <w:szCs w:val="20"/>
        </w:rPr>
        <w:t>ThreadLocalConnection</w:t>
      </w:r>
      <w:proofErr w:type="spell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extends</w:t>
      </w:r>
      <w:r w:rsidRPr="004F734F">
        <w:rPr>
          <w:rFonts w:ascii="Courier New" w:eastAsia="Times New Roman" w:hAnsi="Courier New" w:cs="Courier New"/>
          <w:sz w:val="20"/>
        </w:rPr>
        <w:t xml:space="preserve"> </w:t>
      </w:r>
      <w:proofErr w:type="spellStart"/>
      <w:r w:rsidRPr="004F734F">
        <w:rPr>
          <w:rFonts w:ascii="Courier New" w:eastAsia="Times New Roman" w:hAnsi="Courier New" w:cs="Courier New"/>
          <w:sz w:val="20"/>
          <w:szCs w:val="20"/>
        </w:rPr>
        <w:t>ThreadLocal</w:t>
      </w:r>
      <w:proofErr w:type="spell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proofErr w:type="gramStart"/>
      <w:r w:rsidRPr="004F734F">
        <w:rPr>
          <w:rFonts w:ascii="Courier New" w:eastAsia="Times New Roman" w:hAnsi="Courier New" w:cs="Courier New"/>
          <w:sz w:val="20"/>
          <w:szCs w:val="20"/>
        </w:rPr>
        <w:t>public</w:t>
      </w:r>
      <w:proofErr w:type="gramEnd"/>
      <w:r w:rsidRPr="004F734F">
        <w:rPr>
          <w:rFonts w:ascii="Courier New" w:eastAsia="Times New Roman" w:hAnsi="Courier New" w:cs="Courier New"/>
          <w:sz w:val="20"/>
        </w:rPr>
        <w:t xml:space="preserve"> Object </w:t>
      </w:r>
      <w:proofErr w:type="spellStart"/>
      <w:r w:rsidRPr="004F734F">
        <w:rPr>
          <w:rFonts w:ascii="Courier New" w:eastAsia="Times New Roman" w:hAnsi="Courier New" w:cs="Courier New"/>
          <w:sz w:val="20"/>
          <w:szCs w:val="20"/>
        </w:rPr>
        <w:t>initialValue</w:t>
      </w:r>
      <w:proofErr w:type="spellEnd"/>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proofErr w:type="gramStart"/>
      <w:r w:rsidRPr="004F734F">
        <w:rPr>
          <w:rFonts w:ascii="Courier New" w:eastAsia="Times New Roman" w:hAnsi="Courier New" w:cs="Courier New"/>
          <w:sz w:val="20"/>
          <w:szCs w:val="20"/>
        </w:rPr>
        <w:t>return</w:t>
      </w:r>
      <w:proofErr w:type="gramEnd"/>
      <w:r w:rsidRPr="004F734F">
        <w:rPr>
          <w:rFonts w:ascii="Courier New" w:eastAsia="Times New Roman" w:hAnsi="Courier New" w:cs="Courier New"/>
          <w:sz w:val="20"/>
        </w:rPr>
        <w:t xml:space="preserve"> </w:t>
      </w:r>
      <w:proofErr w:type="spellStart"/>
      <w:r w:rsidRPr="004F734F">
        <w:rPr>
          <w:rFonts w:ascii="Courier New" w:eastAsia="Times New Roman" w:hAnsi="Courier New" w:cs="Courier New"/>
          <w:sz w:val="20"/>
        </w:rPr>
        <w:t>DriverManager</w:t>
      </w:r>
      <w:r w:rsidRPr="004F734F">
        <w:rPr>
          <w:rFonts w:ascii="Courier New" w:eastAsia="Times New Roman" w:hAnsi="Courier New" w:cs="Courier New"/>
          <w:sz w:val="20"/>
          <w:szCs w:val="20"/>
        </w:rPr>
        <w:t>.getConnection</w:t>
      </w:r>
      <w:proofErr w:type="spellEnd"/>
      <w:r w:rsidRPr="004F734F">
        <w:rPr>
          <w:rFonts w:ascii="Courier New" w:eastAsia="Times New Roman" w:hAnsi="Courier New" w:cs="Courier New"/>
          <w:sz w:val="20"/>
          <w:szCs w:val="20"/>
        </w:rPr>
        <w:t>(</w:t>
      </w:r>
      <w:proofErr w:type="spellStart"/>
      <w:r w:rsidRPr="004F734F">
        <w:rPr>
          <w:rFonts w:ascii="Courier New" w:eastAsia="Times New Roman" w:hAnsi="Courier New" w:cs="Courier New"/>
          <w:sz w:val="20"/>
        </w:rPr>
        <w:t>ConfigurationSingleton</w:t>
      </w:r>
      <w:r w:rsidRPr="004F734F">
        <w:rPr>
          <w:rFonts w:ascii="Courier New" w:eastAsia="Times New Roman" w:hAnsi="Courier New" w:cs="Courier New"/>
          <w:sz w:val="20"/>
          <w:szCs w:val="20"/>
        </w:rPr>
        <w:t>.getDbUrl</w:t>
      </w:r>
      <w:proofErr w:type="spellEnd"/>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proofErr w:type="gramStart"/>
      <w:r w:rsidRPr="004F734F">
        <w:rPr>
          <w:rFonts w:ascii="Courier New" w:eastAsia="Times New Roman" w:hAnsi="Courier New" w:cs="Courier New"/>
          <w:sz w:val="20"/>
          <w:szCs w:val="20"/>
        </w:rPr>
        <w:t>private</w:t>
      </w:r>
      <w:proofErr w:type="gram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static</w:t>
      </w:r>
      <w:r w:rsidRPr="004F734F">
        <w:rPr>
          <w:rFonts w:ascii="Courier New" w:eastAsia="Times New Roman" w:hAnsi="Courier New" w:cs="Courier New"/>
          <w:sz w:val="20"/>
        </w:rPr>
        <w:t xml:space="preserve"> </w:t>
      </w:r>
      <w:proofErr w:type="spellStart"/>
      <w:r w:rsidRPr="004F734F">
        <w:rPr>
          <w:rFonts w:ascii="Courier New" w:eastAsia="Times New Roman" w:hAnsi="Courier New" w:cs="Courier New"/>
          <w:sz w:val="20"/>
        </w:rPr>
        <w:t>ThreadLocalConnection</w:t>
      </w:r>
      <w:proofErr w:type="spellEnd"/>
      <w:r w:rsidRPr="004F734F">
        <w:rPr>
          <w:rFonts w:ascii="Courier New" w:eastAsia="Times New Roman" w:hAnsi="Courier New" w:cs="Courier New"/>
          <w:sz w:val="20"/>
        </w:rPr>
        <w:t xml:space="preserve"> </w:t>
      </w:r>
      <w:proofErr w:type="spellStart"/>
      <w:r w:rsidRPr="004F734F">
        <w:rPr>
          <w:rFonts w:ascii="Courier New" w:eastAsia="Times New Roman" w:hAnsi="Courier New" w:cs="Courier New"/>
          <w:sz w:val="20"/>
        </w:rPr>
        <w:t>conn</w:t>
      </w:r>
      <w:proofErr w:type="spell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new</w:t>
      </w:r>
      <w:r w:rsidRPr="004F734F">
        <w:rPr>
          <w:rFonts w:ascii="Courier New" w:eastAsia="Times New Roman" w:hAnsi="Courier New" w:cs="Courier New"/>
          <w:sz w:val="20"/>
        </w:rPr>
        <w:t xml:space="preserve"> </w:t>
      </w:r>
      <w:proofErr w:type="spellStart"/>
      <w:r w:rsidRPr="004F734F">
        <w:rPr>
          <w:rFonts w:ascii="Courier New" w:eastAsia="Times New Roman" w:hAnsi="Courier New" w:cs="Courier New"/>
          <w:sz w:val="20"/>
          <w:szCs w:val="20"/>
        </w:rPr>
        <w:t>ThreadLocalConnection</w:t>
      </w:r>
      <w:proofErr w:type="spellEnd"/>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proofErr w:type="gramStart"/>
      <w:r w:rsidRPr="004F734F">
        <w:rPr>
          <w:rFonts w:ascii="Courier New" w:eastAsia="Times New Roman" w:hAnsi="Courier New" w:cs="Courier New"/>
          <w:sz w:val="20"/>
          <w:szCs w:val="20"/>
        </w:rPr>
        <w:t>public</w:t>
      </w:r>
      <w:proofErr w:type="gram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static</w:t>
      </w:r>
      <w:r w:rsidRPr="004F734F">
        <w:rPr>
          <w:rFonts w:ascii="Courier New" w:eastAsia="Times New Roman" w:hAnsi="Courier New" w:cs="Courier New"/>
          <w:sz w:val="20"/>
        </w:rPr>
        <w:t xml:space="preserve"> Connection </w:t>
      </w:r>
      <w:proofErr w:type="spellStart"/>
      <w:r w:rsidRPr="004F734F">
        <w:rPr>
          <w:rFonts w:ascii="Courier New" w:eastAsia="Times New Roman" w:hAnsi="Courier New" w:cs="Courier New"/>
          <w:sz w:val="20"/>
          <w:szCs w:val="20"/>
        </w:rPr>
        <w:t>getConnection</w:t>
      </w:r>
      <w:proofErr w:type="spellEnd"/>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proofErr w:type="gramStart"/>
      <w:r w:rsidRPr="004F734F">
        <w:rPr>
          <w:rFonts w:ascii="Courier New" w:eastAsia="Times New Roman" w:hAnsi="Courier New" w:cs="Courier New"/>
          <w:sz w:val="20"/>
          <w:szCs w:val="20"/>
        </w:rPr>
        <w:t>return</w:t>
      </w:r>
      <w:proofErr w:type="gramEnd"/>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r w:rsidRPr="004F734F">
        <w:rPr>
          <w:rFonts w:ascii="Courier New" w:eastAsia="Times New Roman" w:hAnsi="Courier New" w:cs="Courier New"/>
          <w:sz w:val="20"/>
        </w:rPr>
        <w:t>Connection</w:t>
      </w:r>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roofErr w:type="spellStart"/>
      <w:r w:rsidRPr="004F734F">
        <w:rPr>
          <w:rFonts w:ascii="Courier New" w:eastAsia="Times New Roman" w:hAnsi="Courier New" w:cs="Courier New"/>
          <w:sz w:val="20"/>
        </w:rPr>
        <w:t>conn</w:t>
      </w:r>
      <w:r w:rsidRPr="004F734F">
        <w:rPr>
          <w:rFonts w:ascii="Courier New" w:eastAsia="Times New Roman" w:hAnsi="Courier New" w:cs="Courier New"/>
          <w:sz w:val="20"/>
          <w:szCs w:val="20"/>
        </w:rPr>
        <w:t>.get</w:t>
      </w:r>
      <w:proofErr w:type="spellEnd"/>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r w:rsidRPr="004F734F">
        <w:rPr>
          <w:rFonts w:ascii="Courier New" w:eastAsia="Times New Roman" w:hAnsi="Courier New" w:cs="Courier New"/>
          <w:sz w:val="20"/>
        </w:rPr>
        <w:t xml:space="preserv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34F">
        <w:rPr>
          <w:rFonts w:ascii="Courier New" w:eastAsia="Times New Roman" w:hAnsi="Courier New" w:cs="Courier New"/>
          <w:sz w:val="20"/>
        </w:rPr>
        <w:t xml:space="preserve"> </w:t>
      </w:r>
      <w:r w:rsidRPr="004F734F">
        <w:rPr>
          <w:rFonts w:ascii="Courier New" w:eastAsia="Times New Roman" w:hAnsi="Courier New" w:cs="Courier New"/>
          <w:sz w:val="20"/>
          <w:szCs w:val="20"/>
        </w:rPr>
        <w:t>}</w:t>
      </w:r>
    </w:p>
    <w:p w:rsidR="004F734F" w:rsidRPr="00736D54" w:rsidRDefault="004F734F" w:rsidP="004446E2">
      <w:pPr>
        <w:spacing w:before="100" w:beforeAutospacing="1" w:after="100" w:afterAutospacing="1" w:line="240" w:lineRule="auto"/>
        <w:rPr>
          <w:rFonts w:ascii="Times New Roman" w:eastAsia="Times New Roman" w:hAnsi="Times New Roman" w:cs="Times New Roman"/>
          <w:b/>
          <w:color w:val="FF0000"/>
          <w:sz w:val="24"/>
          <w:szCs w:val="24"/>
        </w:rPr>
      </w:pPr>
    </w:p>
    <w:p w:rsidR="00736D54" w:rsidRDefault="00736D54" w:rsidP="00B40EC5">
      <w:pPr>
        <w:pStyle w:val="HTMLPreformatted"/>
      </w:pPr>
    </w:p>
    <w:p w:rsidR="00B40EC5" w:rsidRPr="00C94F5D" w:rsidRDefault="00B40EC5" w:rsidP="00C94F5D">
      <w:pPr>
        <w:spacing w:before="100" w:beforeAutospacing="1" w:after="100" w:afterAutospacing="1" w:line="240" w:lineRule="auto"/>
        <w:rPr>
          <w:rFonts w:ascii="Times New Roman" w:eastAsia="Times New Roman" w:hAnsi="Times New Roman" w:cs="Times New Roman"/>
          <w:sz w:val="24"/>
          <w:szCs w:val="24"/>
        </w:rPr>
      </w:pPr>
    </w:p>
    <w:p w:rsidR="00C94F5D" w:rsidRPr="00C94F5D" w:rsidRDefault="00C94F5D" w:rsidP="00C94F5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446E2" w:rsidRDefault="004446E2"/>
    <w:sectPr w:rsidR="004446E2" w:rsidSect="00660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78F7"/>
    <w:multiLevelType w:val="multilevel"/>
    <w:tmpl w:val="DCA2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07A2A"/>
    <w:multiLevelType w:val="multilevel"/>
    <w:tmpl w:val="CEA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83A74"/>
    <w:multiLevelType w:val="multilevel"/>
    <w:tmpl w:val="7AD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B634E"/>
    <w:multiLevelType w:val="multilevel"/>
    <w:tmpl w:val="ED6A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9582F"/>
    <w:multiLevelType w:val="multilevel"/>
    <w:tmpl w:val="989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F4D9D"/>
    <w:multiLevelType w:val="multilevel"/>
    <w:tmpl w:val="906E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37964"/>
    <w:multiLevelType w:val="multilevel"/>
    <w:tmpl w:val="6C2E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306906"/>
    <w:multiLevelType w:val="multilevel"/>
    <w:tmpl w:val="B08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E66B9"/>
    <w:multiLevelType w:val="multilevel"/>
    <w:tmpl w:val="03C6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AE2AF3"/>
    <w:multiLevelType w:val="multilevel"/>
    <w:tmpl w:val="B0C4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955DBD"/>
    <w:multiLevelType w:val="multilevel"/>
    <w:tmpl w:val="CD9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566186"/>
    <w:multiLevelType w:val="multilevel"/>
    <w:tmpl w:val="5496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1F23E0"/>
    <w:multiLevelType w:val="multilevel"/>
    <w:tmpl w:val="F5E0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C17841"/>
    <w:multiLevelType w:val="multilevel"/>
    <w:tmpl w:val="6B7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2"/>
  </w:num>
  <w:num w:numId="4">
    <w:abstractNumId w:val="0"/>
  </w:num>
  <w:num w:numId="5">
    <w:abstractNumId w:val="5"/>
  </w:num>
  <w:num w:numId="6">
    <w:abstractNumId w:val="4"/>
  </w:num>
  <w:num w:numId="7">
    <w:abstractNumId w:val="13"/>
  </w:num>
  <w:num w:numId="8">
    <w:abstractNumId w:val="10"/>
  </w:num>
  <w:num w:numId="9">
    <w:abstractNumId w:val="8"/>
  </w:num>
  <w:num w:numId="10">
    <w:abstractNumId w:val="1"/>
  </w:num>
  <w:num w:numId="11">
    <w:abstractNumId w:val="2"/>
  </w:num>
  <w:num w:numId="12">
    <w:abstractNumId w:val="11"/>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4F5D"/>
    <w:rsid w:val="000C16F4"/>
    <w:rsid w:val="0023646B"/>
    <w:rsid w:val="004446E2"/>
    <w:rsid w:val="004C0B35"/>
    <w:rsid w:val="004F734F"/>
    <w:rsid w:val="00660F30"/>
    <w:rsid w:val="00736D54"/>
    <w:rsid w:val="0086034F"/>
    <w:rsid w:val="009350A5"/>
    <w:rsid w:val="00B40EC5"/>
    <w:rsid w:val="00C86435"/>
    <w:rsid w:val="00C94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F30"/>
  </w:style>
  <w:style w:type="paragraph" w:styleId="Heading1">
    <w:name w:val="heading 1"/>
    <w:basedOn w:val="Normal"/>
    <w:link w:val="Heading1Char"/>
    <w:uiPriority w:val="9"/>
    <w:qFormat/>
    <w:rsid w:val="00C94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46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F5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94F5D"/>
    <w:rPr>
      <w:color w:val="0000FF"/>
      <w:u w:val="single"/>
    </w:rPr>
  </w:style>
  <w:style w:type="paragraph" w:styleId="NormalWeb">
    <w:name w:val="Normal (Web)"/>
    <w:basedOn w:val="Normal"/>
    <w:uiPriority w:val="99"/>
    <w:semiHidden/>
    <w:unhideWhenUsed/>
    <w:rsid w:val="00C94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4F5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9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4F5D"/>
    <w:rPr>
      <w:rFonts w:ascii="Courier New" w:eastAsia="Times New Roman" w:hAnsi="Courier New" w:cs="Courier New"/>
      <w:sz w:val="20"/>
      <w:szCs w:val="20"/>
    </w:rPr>
  </w:style>
  <w:style w:type="character" w:customStyle="1" w:styleId="pln">
    <w:name w:val="pln"/>
    <w:basedOn w:val="DefaultParagraphFont"/>
    <w:rsid w:val="00C94F5D"/>
  </w:style>
  <w:style w:type="character" w:customStyle="1" w:styleId="pun">
    <w:name w:val="pun"/>
    <w:basedOn w:val="DefaultParagraphFont"/>
    <w:rsid w:val="00C94F5D"/>
  </w:style>
  <w:style w:type="character" w:customStyle="1" w:styleId="kwd">
    <w:name w:val="kwd"/>
    <w:basedOn w:val="DefaultParagraphFont"/>
    <w:rsid w:val="00C94F5D"/>
  </w:style>
  <w:style w:type="character" w:customStyle="1" w:styleId="lit">
    <w:name w:val="lit"/>
    <w:basedOn w:val="DefaultParagraphFont"/>
    <w:rsid w:val="00C94F5D"/>
  </w:style>
  <w:style w:type="character" w:styleId="Emphasis">
    <w:name w:val="Emphasis"/>
    <w:basedOn w:val="DefaultParagraphFont"/>
    <w:uiPriority w:val="20"/>
    <w:qFormat/>
    <w:rsid w:val="00C94F5D"/>
    <w:rPr>
      <w:i/>
      <w:iCs/>
    </w:rPr>
  </w:style>
  <w:style w:type="character" w:customStyle="1" w:styleId="typ">
    <w:name w:val="typ"/>
    <w:basedOn w:val="DefaultParagraphFont"/>
    <w:rsid w:val="00B40EC5"/>
  </w:style>
  <w:style w:type="character" w:styleId="Strong">
    <w:name w:val="Strong"/>
    <w:basedOn w:val="DefaultParagraphFont"/>
    <w:uiPriority w:val="22"/>
    <w:qFormat/>
    <w:rsid w:val="00736D54"/>
    <w:rPr>
      <w:b/>
      <w:bCs/>
    </w:rPr>
  </w:style>
  <w:style w:type="character" w:customStyle="1" w:styleId="token">
    <w:name w:val="token"/>
    <w:basedOn w:val="DefaultParagraphFont"/>
    <w:rsid w:val="00736D54"/>
  </w:style>
  <w:style w:type="paragraph" w:styleId="ListParagraph">
    <w:name w:val="List Paragraph"/>
    <w:basedOn w:val="Normal"/>
    <w:uiPriority w:val="34"/>
    <w:qFormat/>
    <w:rsid w:val="00736D54"/>
    <w:pPr>
      <w:ind w:left="720"/>
      <w:contextualSpacing/>
    </w:pPr>
  </w:style>
  <w:style w:type="character" w:customStyle="1" w:styleId="Heading2Char">
    <w:name w:val="Heading 2 Char"/>
    <w:basedOn w:val="DefaultParagraphFont"/>
    <w:link w:val="Heading2"/>
    <w:uiPriority w:val="9"/>
    <w:semiHidden/>
    <w:rsid w:val="004446E2"/>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4446E2"/>
  </w:style>
  <w:style w:type="paragraph" w:styleId="BalloonText">
    <w:name w:val="Balloon Text"/>
    <w:basedOn w:val="Normal"/>
    <w:link w:val="BalloonTextChar"/>
    <w:uiPriority w:val="99"/>
    <w:semiHidden/>
    <w:unhideWhenUsed/>
    <w:rsid w:val="00444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0032">
      <w:bodyDiv w:val="1"/>
      <w:marLeft w:val="0"/>
      <w:marRight w:val="0"/>
      <w:marTop w:val="0"/>
      <w:marBottom w:val="0"/>
      <w:divBdr>
        <w:top w:val="none" w:sz="0" w:space="0" w:color="auto"/>
        <w:left w:val="none" w:sz="0" w:space="0" w:color="auto"/>
        <w:bottom w:val="none" w:sz="0" w:space="0" w:color="auto"/>
        <w:right w:val="none" w:sz="0" w:space="0" w:color="auto"/>
      </w:divBdr>
      <w:divsChild>
        <w:div w:id="143133294">
          <w:marLeft w:val="0"/>
          <w:marRight w:val="0"/>
          <w:marTop w:val="0"/>
          <w:marBottom w:val="0"/>
          <w:divBdr>
            <w:top w:val="none" w:sz="0" w:space="0" w:color="auto"/>
            <w:left w:val="none" w:sz="0" w:space="0" w:color="auto"/>
            <w:bottom w:val="none" w:sz="0" w:space="0" w:color="auto"/>
            <w:right w:val="none" w:sz="0" w:space="0" w:color="auto"/>
          </w:divBdr>
        </w:div>
        <w:div w:id="365834201">
          <w:marLeft w:val="0"/>
          <w:marRight w:val="0"/>
          <w:marTop w:val="0"/>
          <w:marBottom w:val="0"/>
          <w:divBdr>
            <w:top w:val="none" w:sz="0" w:space="0" w:color="auto"/>
            <w:left w:val="none" w:sz="0" w:space="0" w:color="auto"/>
            <w:bottom w:val="none" w:sz="0" w:space="0" w:color="auto"/>
            <w:right w:val="none" w:sz="0" w:space="0" w:color="auto"/>
          </w:divBdr>
        </w:div>
        <w:div w:id="493684866">
          <w:marLeft w:val="0"/>
          <w:marRight w:val="0"/>
          <w:marTop w:val="0"/>
          <w:marBottom w:val="0"/>
          <w:divBdr>
            <w:top w:val="none" w:sz="0" w:space="0" w:color="auto"/>
            <w:left w:val="none" w:sz="0" w:space="0" w:color="auto"/>
            <w:bottom w:val="none" w:sz="0" w:space="0" w:color="auto"/>
            <w:right w:val="none" w:sz="0" w:space="0" w:color="auto"/>
          </w:divBdr>
        </w:div>
        <w:div w:id="2093813557">
          <w:marLeft w:val="0"/>
          <w:marRight w:val="0"/>
          <w:marTop w:val="0"/>
          <w:marBottom w:val="0"/>
          <w:divBdr>
            <w:top w:val="none" w:sz="0" w:space="0" w:color="auto"/>
            <w:left w:val="none" w:sz="0" w:space="0" w:color="auto"/>
            <w:bottom w:val="none" w:sz="0" w:space="0" w:color="auto"/>
            <w:right w:val="none" w:sz="0" w:space="0" w:color="auto"/>
          </w:divBdr>
        </w:div>
        <w:div w:id="1986935189">
          <w:marLeft w:val="0"/>
          <w:marRight w:val="0"/>
          <w:marTop w:val="0"/>
          <w:marBottom w:val="0"/>
          <w:divBdr>
            <w:top w:val="none" w:sz="0" w:space="0" w:color="auto"/>
            <w:left w:val="none" w:sz="0" w:space="0" w:color="auto"/>
            <w:bottom w:val="none" w:sz="0" w:space="0" w:color="auto"/>
            <w:right w:val="none" w:sz="0" w:space="0" w:color="auto"/>
          </w:divBdr>
        </w:div>
        <w:div w:id="278296743">
          <w:marLeft w:val="0"/>
          <w:marRight w:val="0"/>
          <w:marTop w:val="0"/>
          <w:marBottom w:val="0"/>
          <w:divBdr>
            <w:top w:val="none" w:sz="0" w:space="0" w:color="auto"/>
            <w:left w:val="none" w:sz="0" w:space="0" w:color="auto"/>
            <w:bottom w:val="none" w:sz="0" w:space="0" w:color="auto"/>
            <w:right w:val="none" w:sz="0" w:space="0" w:color="auto"/>
          </w:divBdr>
        </w:div>
        <w:div w:id="1190724262">
          <w:marLeft w:val="0"/>
          <w:marRight w:val="0"/>
          <w:marTop w:val="0"/>
          <w:marBottom w:val="0"/>
          <w:divBdr>
            <w:top w:val="none" w:sz="0" w:space="0" w:color="auto"/>
            <w:left w:val="none" w:sz="0" w:space="0" w:color="auto"/>
            <w:bottom w:val="none" w:sz="0" w:space="0" w:color="auto"/>
            <w:right w:val="none" w:sz="0" w:space="0" w:color="auto"/>
          </w:divBdr>
        </w:div>
        <w:div w:id="386807593">
          <w:marLeft w:val="0"/>
          <w:marRight w:val="0"/>
          <w:marTop w:val="0"/>
          <w:marBottom w:val="0"/>
          <w:divBdr>
            <w:top w:val="none" w:sz="0" w:space="0" w:color="auto"/>
            <w:left w:val="none" w:sz="0" w:space="0" w:color="auto"/>
            <w:bottom w:val="none" w:sz="0" w:space="0" w:color="auto"/>
            <w:right w:val="none" w:sz="0" w:space="0" w:color="auto"/>
          </w:divBdr>
        </w:div>
        <w:div w:id="1138761807">
          <w:marLeft w:val="0"/>
          <w:marRight w:val="0"/>
          <w:marTop w:val="0"/>
          <w:marBottom w:val="0"/>
          <w:divBdr>
            <w:top w:val="none" w:sz="0" w:space="0" w:color="auto"/>
            <w:left w:val="none" w:sz="0" w:space="0" w:color="auto"/>
            <w:bottom w:val="none" w:sz="0" w:space="0" w:color="auto"/>
            <w:right w:val="none" w:sz="0" w:space="0" w:color="auto"/>
          </w:divBdr>
        </w:div>
        <w:div w:id="257951585">
          <w:marLeft w:val="0"/>
          <w:marRight w:val="0"/>
          <w:marTop w:val="0"/>
          <w:marBottom w:val="0"/>
          <w:divBdr>
            <w:top w:val="none" w:sz="0" w:space="0" w:color="auto"/>
            <w:left w:val="none" w:sz="0" w:space="0" w:color="auto"/>
            <w:bottom w:val="none" w:sz="0" w:space="0" w:color="auto"/>
            <w:right w:val="none" w:sz="0" w:space="0" w:color="auto"/>
          </w:divBdr>
        </w:div>
        <w:div w:id="798381748">
          <w:marLeft w:val="0"/>
          <w:marRight w:val="0"/>
          <w:marTop w:val="0"/>
          <w:marBottom w:val="0"/>
          <w:divBdr>
            <w:top w:val="none" w:sz="0" w:space="0" w:color="auto"/>
            <w:left w:val="none" w:sz="0" w:space="0" w:color="auto"/>
            <w:bottom w:val="none" w:sz="0" w:space="0" w:color="auto"/>
            <w:right w:val="none" w:sz="0" w:space="0" w:color="auto"/>
          </w:divBdr>
        </w:div>
        <w:div w:id="1454203177">
          <w:marLeft w:val="0"/>
          <w:marRight w:val="0"/>
          <w:marTop w:val="0"/>
          <w:marBottom w:val="0"/>
          <w:divBdr>
            <w:top w:val="none" w:sz="0" w:space="0" w:color="auto"/>
            <w:left w:val="none" w:sz="0" w:space="0" w:color="auto"/>
            <w:bottom w:val="none" w:sz="0" w:space="0" w:color="auto"/>
            <w:right w:val="none" w:sz="0" w:space="0" w:color="auto"/>
          </w:divBdr>
        </w:div>
        <w:div w:id="2036611458">
          <w:marLeft w:val="0"/>
          <w:marRight w:val="0"/>
          <w:marTop w:val="0"/>
          <w:marBottom w:val="0"/>
          <w:divBdr>
            <w:top w:val="none" w:sz="0" w:space="0" w:color="auto"/>
            <w:left w:val="none" w:sz="0" w:space="0" w:color="auto"/>
            <w:bottom w:val="none" w:sz="0" w:space="0" w:color="auto"/>
            <w:right w:val="none" w:sz="0" w:space="0" w:color="auto"/>
          </w:divBdr>
        </w:div>
        <w:div w:id="933590099">
          <w:marLeft w:val="0"/>
          <w:marRight w:val="0"/>
          <w:marTop w:val="0"/>
          <w:marBottom w:val="0"/>
          <w:divBdr>
            <w:top w:val="none" w:sz="0" w:space="0" w:color="auto"/>
            <w:left w:val="none" w:sz="0" w:space="0" w:color="auto"/>
            <w:bottom w:val="none" w:sz="0" w:space="0" w:color="auto"/>
            <w:right w:val="none" w:sz="0" w:space="0" w:color="auto"/>
          </w:divBdr>
        </w:div>
        <w:div w:id="1326474899">
          <w:marLeft w:val="0"/>
          <w:marRight w:val="0"/>
          <w:marTop w:val="0"/>
          <w:marBottom w:val="0"/>
          <w:divBdr>
            <w:top w:val="none" w:sz="0" w:space="0" w:color="auto"/>
            <w:left w:val="none" w:sz="0" w:space="0" w:color="auto"/>
            <w:bottom w:val="none" w:sz="0" w:space="0" w:color="auto"/>
            <w:right w:val="none" w:sz="0" w:space="0" w:color="auto"/>
          </w:divBdr>
        </w:div>
        <w:div w:id="725228078">
          <w:marLeft w:val="0"/>
          <w:marRight w:val="0"/>
          <w:marTop w:val="0"/>
          <w:marBottom w:val="0"/>
          <w:divBdr>
            <w:top w:val="none" w:sz="0" w:space="0" w:color="auto"/>
            <w:left w:val="none" w:sz="0" w:space="0" w:color="auto"/>
            <w:bottom w:val="none" w:sz="0" w:space="0" w:color="auto"/>
            <w:right w:val="none" w:sz="0" w:space="0" w:color="auto"/>
          </w:divBdr>
        </w:div>
        <w:div w:id="1749226184">
          <w:marLeft w:val="0"/>
          <w:marRight w:val="0"/>
          <w:marTop w:val="0"/>
          <w:marBottom w:val="0"/>
          <w:divBdr>
            <w:top w:val="none" w:sz="0" w:space="0" w:color="auto"/>
            <w:left w:val="none" w:sz="0" w:space="0" w:color="auto"/>
            <w:bottom w:val="none" w:sz="0" w:space="0" w:color="auto"/>
            <w:right w:val="none" w:sz="0" w:space="0" w:color="auto"/>
          </w:divBdr>
        </w:div>
        <w:div w:id="2115709082">
          <w:marLeft w:val="0"/>
          <w:marRight w:val="0"/>
          <w:marTop w:val="0"/>
          <w:marBottom w:val="0"/>
          <w:divBdr>
            <w:top w:val="none" w:sz="0" w:space="0" w:color="auto"/>
            <w:left w:val="none" w:sz="0" w:space="0" w:color="auto"/>
            <w:bottom w:val="none" w:sz="0" w:space="0" w:color="auto"/>
            <w:right w:val="none" w:sz="0" w:space="0" w:color="auto"/>
          </w:divBdr>
        </w:div>
        <w:div w:id="666632895">
          <w:marLeft w:val="0"/>
          <w:marRight w:val="0"/>
          <w:marTop w:val="0"/>
          <w:marBottom w:val="0"/>
          <w:divBdr>
            <w:top w:val="none" w:sz="0" w:space="0" w:color="auto"/>
            <w:left w:val="none" w:sz="0" w:space="0" w:color="auto"/>
            <w:bottom w:val="none" w:sz="0" w:space="0" w:color="auto"/>
            <w:right w:val="none" w:sz="0" w:space="0" w:color="auto"/>
          </w:divBdr>
        </w:div>
        <w:div w:id="1527913449">
          <w:marLeft w:val="0"/>
          <w:marRight w:val="0"/>
          <w:marTop w:val="0"/>
          <w:marBottom w:val="0"/>
          <w:divBdr>
            <w:top w:val="none" w:sz="0" w:space="0" w:color="auto"/>
            <w:left w:val="none" w:sz="0" w:space="0" w:color="auto"/>
            <w:bottom w:val="none" w:sz="0" w:space="0" w:color="auto"/>
            <w:right w:val="none" w:sz="0" w:space="0" w:color="auto"/>
          </w:divBdr>
        </w:div>
        <w:div w:id="1503011601">
          <w:marLeft w:val="0"/>
          <w:marRight w:val="0"/>
          <w:marTop w:val="0"/>
          <w:marBottom w:val="0"/>
          <w:divBdr>
            <w:top w:val="none" w:sz="0" w:space="0" w:color="auto"/>
            <w:left w:val="none" w:sz="0" w:space="0" w:color="auto"/>
            <w:bottom w:val="none" w:sz="0" w:space="0" w:color="auto"/>
            <w:right w:val="none" w:sz="0" w:space="0" w:color="auto"/>
          </w:divBdr>
        </w:div>
        <w:div w:id="1740861453">
          <w:marLeft w:val="0"/>
          <w:marRight w:val="0"/>
          <w:marTop w:val="0"/>
          <w:marBottom w:val="0"/>
          <w:divBdr>
            <w:top w:val="none" w:sz="0" w:space="0" w:color="auto"/>
            <w:left w:val="none" w:sz="0" w:space="0" w:color="auto"/>
            <w:bottom w:val="none" w:sz="0" w:space="0" w:color="auto"/>
            <w:right w:val="none" w:sz="0" w:space="0" w:color="auto"/>
          </w:divBdr>
        </w:div>
        <w:div w:id="1114592314">
          <w:marLeft w:val="0"/>
          <w:marRight w:val="0"/>
          <w:marTop w:val="0"/>
          <w:marBottom w:val="0"/>
          <w:divBdr>
            <w:top w:val="none" w:sz="0" w:space="0" w:color="auto"/>
            <w:left w:val="none" w:sz="0" w:space="0" w:color="auto"/>
            <w:bottom w:val="none" w:sz="0" w:space="0" w:color="auto"/>
            <w:right w:val="none" w:sz="0" w:space="0" w:color="auto"/>
          </w:divBdr>
        </w:div>
        <w:div w:id="1233468601">
          <w:marLeft w:val="0"/>
          <w:marRight w:val="0"/>
          <w:marTop w:val="0"/>
          <w:marBottom w:val="0"/>
          <w:divBdr>
            <w:top w:val="none" w:sz="0" w:space="0" w:color="auto"/>
            <w:left w:val="none" w:sz="0" w:space="0" w:color="auto"/>
            <w:bottom w:val="none" w:sz="0" w:space="0" w:color="auto"/>
            <w:right w:val="none" w:sz="0" w:space="0" w:color="auto"/>
          </w:divBdr>
        </w:div>
        <w:div w:id="273749480">
          <w:marLeft w:val="0"/>
          <w:marRight w:val="0"/>
          <w:marTop w:val="0"/>
          <w:marBottom w:val="0"/>
          <w:divBdr>
            <w:top w:val="none" w:sz="0" w:space="0" w:color="auto"/>
            <w:left w:val="none" w:sz="0" w:space="0" w:color="auto"/>
            <w:bottom w:val="none" w:sz="0" w:space="0" w:color="auto"/>
            <w:right w:val="none" w:sz="0" w:space="0" w:color="auto"/>
          </w:divBdr>
        </w:div>
        <w:div w:id="2114670305">
          <w:marLeft w:val="0"/>
          <w:marRight w:val="0"/>
          <w:marTop w:val="0"/>
          <w:marBottom w:val="0"/>
          <w:divBdr>
            <w:top w:val="none" w:sz="0" w:space="0" w:color="auto"/>
            <w:left w:val="none" w:sz="0" w:space="0" w:color="auto"/>
            <w:bottom w:val="none" w:sz="0" w:space="0" w:color="auto"/>
            <w:right w:val="none" w:sz="0" w:space="0" w:color="auto"/>
          </w:divBdr>
        </w:div>
        <w:div w:id="967011906">
          <w:marLeft w:val="0"/>
          <w:marRight w:val="0"/>
          <w:marTop w:val="0"/>
          <w:marBottom w:val="0"/>
          <w:divBdr>
            <w:top w:val="none" w:sz="0" w:space="0" w:color="auto"/>
            <w:left w:val="none" w:sz="0" w:space="0" w:color="auto"/>
            <w:bottom w:val="none" w:sz="0" w:space="0" w:color="auto"/>
            <w:right w:val="none" w:sz="0" w:space="0" w:color="auto"/>
          </w:divBdr>
        </w:div>
        <w:div w:id="99643010">
          <w:marLeft w:val="0"/>
          <w:marRight w:val="0"/>
          <w:marTop w:val="0"/>
          <w:marBottom w:val="0"/>
          <w:divBdr>
            <w:top w:val="none" w:sz="0" w:space="0" w:color="auto"/>
            <w:left w:val="none" w:sz="0" w:space="0" w:color="auto"/>
            <w:bottom w:val="none" w:sz="0" w:space="0" w:color="auto"/>
            <w:right w:val="none" w:sz="0" w:space="0" w:color="auto"/>
          </w:divBdr>
        </w:div>
        <w:div w:id="381255227">
          <w:marLeft w:val="0"/>
          <w:marRight w:val="0"/>
          <w:marTop w:val="0"/>
          <w:marBottom w:val="0"/>
          <w:divBdr>
            <w:top w:val="none" w:sz="0" w:space="0" w:color="auto"/>
            <w:left w:val="none" w:sz="0" w:space="0" w:color="auto"/>
            <w:bottom w:val="none" w:sz="0" w:space="0" w:color="auto"/>
            <w:right w:val="none" w:sz="0" w:space="0" w:color="auto"/>
          </w:divBdr>
        </w:div>
        <w:div w:id="1236283961">
          <w:marLeft w:val="0"/>
          <w:marRight w:val="0"/>
          <w:marTop w:val="0"/>
          <w:marBottom w:val="0"/>
          <w:divBdr>
            <w:top w:val="none" w:sz="0" w:space="0" w:color="auto"/>
            <w:left w:val="none" w:sz="0" w:space="0" w:color="auto"/>
            <w:bottom w:val="none" w:sz="0" w:space="0" w:color="auto"/>
            <w:right w:val="none" w:sz="0" w:space="0" w:color="auto"/>
          </w:divBdr>
        </w:div>
        <w:div w:id="1141775238">
          <w:marLeft w:val="0"/>
          <w:marRight w:val="0"/>
          <w:marTop w:val="0"/>
          <w:marBottom w:val="0"/>
          <w:divBdr>
            <w:top w:val="none" w:sz="0" w:space="0" w:color="auto"/>
            <w:left w:val="none" w:sz="0" w:space="0" w:color="auto"/>
            <w:bottom w:val="none" w:sz="0" w:space="0" w:color="auto"/>
            <w:right w:val="none" w:sz="0" w:space="0" w:color="auto"/>
          </w:divBdr>
        </w:div>
        <w:div w:id="1809470709">
          <w:marLeft w:val="0"/>
          <w:marRight w:val="0"/>
          <w:marTop w:val="0"/>
          <w:marBottom w:val="0"/>
          <w:divBdr>
            <w:top w:val="none" w:sz="0" w:space="0" w:color="auto"/>
            <w:left w:val="none" w:sz="0" w:space="0" w:color="auto"/>
            <w:bottom w:val="none" w:sz="0" w:space="0" w:color="auto"/>
            <w:right w:val="none" w:sz="0" w:space="0" w:color="auto"/>
          </w:divBdr>
        </w:div>
        <w:div w:id="1493061725">
          <w:marLeft w:val="0"/>
          <w:marRight w:val="0"/>
          <w:marTop w:val="0"/>
          <w:marBottom w:val="0"/>
          <w:divBdr>
            <w:top w:val="none" w:sz="0" w:space="0" w:color="auto"/>
            <w:left w:val="none" w:sz="0" w:space="0" w:color="auto"/>
            <w:bottom w:val="none" w:sz="0" w:space="0" w:color="auto"/>
            <w:right w:val="none" w:sz="0" w:space="0" w:color="auto"/>
          </w:divBdr>
        </w:div>
        <w:div w:id="539052728">
          <w:marLeft w:val="0"/>
          <w:marRight w:val="0"/>
          <w:marTop w:val="0"/>
          <w:marBottom w:val="0"/>
          <w:divBdr>
            <w:top w:val="none" w:sz="0" w:space="0" w:color="auto"/>
            <w:left w:val="none" w:sz="0" w:space="0" w:color="auto"/>
            <w:bottom w:val="none" w:sz="0" w:space="0" w:color="auto"/>
            <w:right w:val="none" w:sz="0" w:space="0" w:color="auto"/>
          </w:divBdr>
        </w:div>
        <w:div w:id="140466930">
          <w:marLeft w:val="0"/>
          <w:marRight w:val="0"/>
          <w:marTop w:val="0"/>
          <w:marBottom w:val="0"/>
          <w:divBdr>
            <w:top w:val="none" w:sz="0" w:space="0" w:color="auto"/>
            <w:left w:val="none" w:sz="0" w:space="0" w:color="auto"/>
            <w:bottom w:val="none" w:sz="0" w:space="0" w:color="auto"/>
            <w:right w:val="none" w:sz="0" w:space="0" w:color="auto"/>
          </w:divBdr>
        </w:div>
        <w:div w:id="701517276">
          <w:marLeft w:val="0"/>
          <w:marRight w:val="0"/>
          <w:marTop w:val="0"/>
          <w:marBottom w:val="0"/>
          <w:divBdr>
            <w:top w:val="none" w:sz="0" w:space="0" w:color="auto"/>
            <w:left w:val="none" w:sz="0" w:space="0" w:color="auto"/>
            <w:bottom w:val="none" w:sz="0" w:space="0" w:color="auto"/>
            <w:right w:val="none" w:sz="0" w:space="0" w:color="auto"/>
          </w:divBdr>
        </w:div>
        <w:div w:id="50232318">
          <w:marLeft w:val="0"/>
          <w:marRight w:val="0"/>
          <w:marTop w:val="0"/>
          <w:marBottom w:val="0"/>
          <w:divBdr>
            <w:top w:val="none" w:sz="0" w:space="0" w:color="auto"/>
            <w:left w:val="none" w:sz="0" w:space="0" w:color="auto"/>
            <w:bottom w:val="none" w:sz="0" w:space="0" w:color="auto"/>
            <w:right w:val="none" w:sz="0" w:space="0" w:color="auto"/>
          </w:divBdr>
        </w:div>
        <w:div w:id="2101951035">
          <w:marLeft w:val="0"/>
          <w:marRight w:val="0"/>
          <w:marTop w:val="0"/>
          <w:marBottom w:val="0"/>
          <w:divBdr>
            <w:top w:val="none" w:sz="0" w:space="0" w:color="auto"/>
            <w:left w:val="none" w:sz="0" w:space="0" w:color="auto"/>
            <w:bottom w:val="none" w:sz="0" w:space="0" w:color="auto"/>
            <w:right w:val="none" w:sz="0" w:space="0" w:color="auto"/>
          </w:divBdr>
          <w:divsChild>
            <w:div w:id="1615868499">
              <w:marLeft w:val="0"/>
              <w:marRight w:val="0"/>
              <w:marTop w:val="0"/>
              <w:marBottom w:val="0"/>
              <w:divBdr>
                <w:top w:val="none" w:sz="0" w:space="0" w:color="auto"/>
                <w:left w:val="none" w:sz="0" w:space="0" w:color="auto"/>
                <w:bottom w:val="none" w:sz="0" w:space="0" w:color="auto"/>
                <w:right w:val="none" w:sz="0" w:space="0" w:color="auto"/>
              </w:divBdr>
            </w:div>
            <w:div w:id="1309362299">
              <w:marLeft w:val="0"/>
              <w:marRight w:val="0"/>
              <w:marTop w:val="0"/>
              <w:marBottom w:val="0"/>
              <w:divBdr>
                <w:top w:val="none" w:sz="0" w:space="0" w:color="auto"/>
                <w:left w:val="none" w:sz="0" w:space="0" w:color="auto"/>
                <w:bottom w:val="none" w:sz="0" w:space="0" w:color="auto"/>
                <w:right w:val="none" w:sz="0" w:space="0" w:color="auto"/>
              </w:divBdr>
              <w:divsChild>
                <w:div w:id="1139029651">
                  <w:marLeft w:val="0"/>
                  <w:marRight w:val="0"/>
                  <w:marTop w:val="0"/>
                  <w:marBottom w:val="0"/>
                  <w:divBdr>
                    <w:top w:val="none" w:sz="0" w:space="0" w:color="auto"/>
                    <w:left w:val="none" w:sz="0" w:space="0" w:color="auto"/>
                    <w:bottom w:val="none" w:sz="0" w:space="0" w:color="auto"/>
                    <w:right w:val="none" w:sz="0" w:space="0" w:color="auto"/>
                  </w:divBdr>
                </w:div>
                <w:div w:id="978026270">
                  <w:marLeft w:val="0"/>
                  <w:marRight w:val="0"/>
                  <w:marTop w:val="0"/>
                  <w:marBottom w:val="0"/>
                  <w:divBdr>
                    <w:top w:val="none" w:sz="0" w:space="0" w:color="auto"/>
                    <w:left w:val="none" w:sz="0" w:space="0" w:color="auto"/>
                    <w:bottom w:val="none" w:sz="0" w:space="0" w:color="auto"/>
                    <w:right w:val="none" w:sz="0" w:space="0" w:color="auto"/>
                  </w:divBdr>
                </w:div>
              </w:divsChild>
            </w:div>
            <w:div w:id="872302351">
              <w:marLeft w:val="0"/>
              <w:marRight w:val="0"/>
              <w:marTop w:val="0"/>
              <w:marBottom w:val="0"/>
              <w:divBdr>
                <w:top w:val="none" w:sz="0" w:space="0" w:color="auto"/>
                <w:left w:val="none" w:sz="0" w:space="0" w:color="auto"/>
                <w:bottom w:val="none" w:sz="0" w:space="0" w:color="auto"/>
                <w:right w:val="none" w:sz="0" w:space="0" w:color="auto"/>
              </w:divBdr>
            </w:div>
            <w:div w:id="744765587">
              <w:marLeft w:val="0"/>
              <w:marRight w:val="0"/>
              <w:marTop w:val="0"/>
              <w:marBottom w:val="0"/>
              <w:divBdr>
                <w:top w:val="none" w:sz="0" w:space="0" w:color="auto"/>
                <w:left w:val="none" w:sz="0" w:space="0" w:color="auto"/>
                <w:bottom w:val="none" w:sz="0" w:space="0" w:color="auto"/>
                <w:right w:val="none" w:sz="0" w:space="0" w:color="auto"/>
              </w:divBdr>
            </w:div>
            <w:div w:id="47724917">
              <w:marLeft w:val="0"/>
              <w:marRight w:val="0"/>
              <w:marTop w:val="0"/>
              <w:marBottom w:val="0"/>
              <w:divBdr>
                <w:top w:val="none" w:sz="0" w:space="0" w:color="auto"/>
                <w:left w:val="none" w:sz="0" w:space="0" w:color="auto"/>
                <w:bottom w:val="none" w:sz="0" w:space="0" w:color="auto"/>
                <w:right w:val="none" w:sz="0" w:space="0" w:color="auto"/>
              </w:divBdr>
              <w:divsChild>
                <w:div w:id="9066745">
                  <w:marLeft w:val="0"/>
                  <w:marRight w:val="0"/>
                  <w:marTop w:val="0"/>
                  <w:marBottom w:val="0"/>
                  <w:divBdr>
                    <w:top w:val="none" w:sz="0" w:space="0" w:color="auto"/>
                    <w:left w:val="none" w:sz="0" w:space="0" w:color="auto"/>
                    <w:bottom w:val="none" w:sz="0" w:space="0" w:color="auto"/>
                    <w:right w:val="none" w:sz="0" w:space="0" w:color="auto"/>
                  </w:divBdr>
                </w:div>
                <w:div w:id="1944068011">
                  <w:marLeft w:val="0"/>
                  <w:marRight w:val="0"/>
                  <w:marTop w:val="0"/>
                  <w:marBottom w:val="0"/>
                  <w:divBdr>
                    <w:top w:val="none" w:sz="0" w:space="0" w:color="auto"/>
                    <w:left w:val="none" w:sz="0" w:space="0" w:color="auto"/>
                    <w:bottom w:val="none" w:sz="0" w:space="0" w:color="auto"/>
                    <w:right w:val="none" w:sz="0" w:space="0" w:color="auto"/>
                  </w:divBdr>
                </w:div>
              </w:divsChild>
            </w:div>
            <w:div w:id="1199510594">
              <w:marLeft w:val="0"/>
              <w:marRight w:val="0"/>
              <w:marTop w:val="0"/>
              <w:marBottom w:val="0"/>
              <w:divBdr>
                <w:top w:val="none" w:sz="0" w:space="0" w:color="auto"/>
                <w:left w:val="none" w:sz="0" w:space="0" w:color="auto"/>
                <w:bottom w:val="none" w:sz="0" w:space="0" w:color="auto"/>
                <w:right w:val="none" w:sz="0" w:space="0" w:color="auto"/>
              </w:divBdr>
            </w:div>
            <w:div w:id="906650796">
              <w:marLeft w:val="0"/>
              <w:marRight w:val="0"/>
              <w:marTop w:val="0"/>
              <w:marBottom w:val="0"/>
              <w:divBdr>
                <w:top w:val="none" w:sz="0" w:space="0" w:color="auto"/>
                <w:left w:val="none" w:sz="0" w:space="0" w:color="auto"/>
                <w:bottom w:val="none" w:sz="0" w:space="0" w:color="auto"/>
                <w:right w:val="none" w:sz="0" w:space="0" w:color="auto"/>
              </w:divBdr>
            </w:div>
            <w:div w:id="354618979">
              <w:marLeft w:val="0"/>
              <w:marRight w:val="0"/>
              <w:marTop w:val="0"/>
              <w:marBottom w:val="0"/>
              <w:divBdr>
                <w:top w:val="none" w:sz="0" w:space="0" w:color="auto"/>
                <w:left w:val="none" w:sz="0" w:space="0" w:color="auto"/>
                <w:bottom w:val="none" w:sz="0" w:space="0" w:color="auto"/>
                <w:right w:val="none" w:sz="0" w:space="0" w:color="auto"/>
              </w:divBdr>
              <w:divsChild>
                <w:div w:id="1344241568">
                  <w:marLeft w:val="0"/>
                  <w:marRight w:val="0"/>
                  <w:marTop w:val="0"/>
                  <w:marBottom w:val="0"/>
                  <w:divBdr>
                    <w:top w:val="none" w:sz="0" w:space="0" w:color="auto"/>
                    <w:left w:val="none" w:sz="0" w:space="0" w:color="auto"/>
                    <w:bottom w:val="none" w:sz="0" w:space="0" w:color="auto"/>
                    <w:right w:val="none" w:sz="0" w:space="0" w:color="auto"/>
                  </w:divBdr>
                </w:div>
                <w:div w:id="1093743710">
                  <w:marLeft w:val="0"/>
                  <w:marRight w:val="0"/>
                  <w:marTop w:val="0"/>
                  <w:marBottom w:val="0"/>
                  <w:divBdr>
                    <w:top w:val="none" w:sz="0" w:space="0" w:color="auto"/>
                    <w:left w:val="none" w:sz="0" w:space="0" w:color="auto"/>
                    <w:bottom w:val="none" w:sz="0" w:space="0" w:color="auto"/>
                    <w:right w:val="none" w:sz="0" w:space="0" w:color="auto"/>
                  </w:divBdr>
                </w:div>
              </w:divsChild>
            </w:div>
            <w:div w:id="1924753537">
              <w:marLeft w:val="0"/>
              <w:marRight w:val="0"/>
              <w:marTop w:val="0"/>
              <w:marBottom w:val="0"/>
              <w:divBdr>
                <w:top w:val="none" w:sz="0" w:space="0" w:color="auto"/>
                <w:left w:val="none" w:sz="0" w:space="0" w:color="auto"/>
                <w:bottom w:val="none" w:sz="0" w:space="0" w:color="auto"/>
                <w:right w:val="none" w:sz="0" w:space="0" w:color="auto"/>
              </w:divBdr>
            </w:div>
            <w:div w:id="1023552855">
              <w:marLeft w:val="0"/>
              <w:marRight w:val="0"/>
              <w:marTop w:val="0"/>
              <w:marBottom w:val="0"/>
              <w:divBdr>
                <w:top w:val="none" w:sz="0" w:space="0" w:color="auto"/>
                <w:left w:val="none" w:sz="0" w:space="0" w:color="auto"/>
                <w:bottom w:val="none" w:sz="0" w:space="0" w:color="auto"/>
                <w:right w:val="none" w:sz="0" w:space="0" w:color="auto"/>
              </w:divBdr>
            </w:div>
            <w:div w:id="460072822">
              <w:marLeft w:val="0"/>
              <w:marRight w:val="0"/>
              <w:marTop w:val="0"/>
              <w:marBottom w:val="0"/>
              <w:divBdr>
                <w:top w:val="none" w:sz="0" w:space="0" w:color="auto"/>
                <w:left w:val="none" w:sz="0" w:space="0" w:color="auto"/>
                <w:bottom w:val="none" w:sz="0" w:space="0" w:color="auto"/>
                <w:right w:val="none" w:sz="0" w:space="0" w:color="auto"/>
              </w:divBdr>
              <w:divsChild>
                <w:div w:id="44329473">
                  <w:marLeft w:val="0"/>
                  <w:marRight w:val="0"/>
                  <w:marTop w:val="0"/>
                  <w:marBottom w:val="0"/>
                  <w:divBdr>
                    <w:top w:val="none" w:sz="0" w:space="0" w:color="auto"/>
                    <w:left w:val="none" w:sz="0" w:space="0" w:color="auto"/>
                    <w:bottom w:val="none" w:sz="0" w:space="0" w:color="auto"/>
                    <w:right w:val="none" w:sz="0" w:space="0" w:color="auto"/>
                  </w:divBdr>
                </w:div>
                <w:div w:id="1408306534">
                  <w:marLeft w:val="0"/>
                  <w:marRight w:val="0"/>
                  <w:marTop w:val="0"/>
                  <w:marBottom w:val="0"/>
                  <w:divBdr>
                    <w:top w:val="none" w:sz="0" w:space="0" w:color="auto"/>
                    <w:left w:val="none" w:sz="0" w:space="0" w:color="auto"/>
                    <w:bottom w:val="none" w:sz="0" w:space="0" w:color="auto"/>
                    <w:right w:val="none" w:sz="0" w:space="0" w:color="auto"/>
                  </w:divBdr>
                </w:div>
              </w:divsChild>
            </w:div>
            <w:div w:id="1803230836">
              <w:marLeft w:val="0"/>
              <w:marRight w:val="0"/>
              <w:marTop w:val="0"/>
              <w:marBottom w:val="0"/>
              <w:divBdr>
                <w:top w:val="none" w:sz="0" w:space="0" w:color="auto"/>
                <w:left w:val="none" w:sz="0" w:space="0" w:color="auto"/>
                <w:bottom w:val="none" w:sz="0" w:space="0" w:color="auto"/>
                <w:right w:val="none" w:sz="0" w:space="0" w:color="auto"/>
              </w:divBdr>
            </w:div>
            <w:div w:id="1551989170">
              <w:marLeft w:val="0"/>
              <w:marRight w:val="0"/>
              <w:marTop w:val="0"/>
              <w:marBottom w:val="0"/>
              <w:divBdr>
                <w:top w:val="none" w:sz="0" w:space="0" w:color="auto"/>
                <w:left w:val="none" w:sz="0" w:space="0" w:color="auto"/>
                <w:bottom w:val="none" w:sz="0" w:space="0" w:color="auto"/>
                <w:right w:val="none" w:sz="0" w:space="0" w:color="auto"/>
              </w:divBdr>
            </w:div>
            <w:div w:id="1516655477">
              <w:marLeft w:val="0"/>
              <w:marRight w:val="0"/>
              <w:marTop w:val="0"/>
              <w:marBottom w:val="0"/>
              <w:divBdr>
                <w:top w:val="none" w:sz="0" w:space="0" w:color="auto"/>
                <w:left w:val="none" w:sz="0" w:space="0" w:color="auto"/>
                <w:bottom w:val="none" w:sz="0" w:space="0" w:color="auto"/>
                <w:right w:val="none" w:sz="0" w:space="0" w:color="auto"/>
              </w:divBdr>
              <w:divsChild>
                <w:div w:id="1293362091">
                  <w:marLeft w:val="0"/>
                  <w:marRight w:val="0"/>
                  <w:marTop w:val="0"/>
                  <w:marBottom w:val="0"/>
                  <w:divBdr>
                    <w:top w:val="none" w:sz="0" w:space="0" w:color="auto"/>
                    <w:left w:val="none" w:sz="0" w:space="0" w:color="auto"/>
                    <w:bottom w:val="none" w:sz="0" w:space="0" w:color="auto"/>
                    <w:right w:val="none" w:sz="0" w:space="0" w:color="auto"/>
                  </w:divBdr>
                </w:div>
                <w:div w:id="1866677741">
                  <w:marLeft w:val="0"/>
                  <w:marRight w:val="0"/>
                  <w:marTop w:val="0"/>
                  <w:marBottom w:val="0"/>
                  <w:divBdr>
                    <w:top w:val="none" w:sz="0" w:space="0" w:color="auto"/>
                    <w:left w:val="none" w:sz="0" w:space="0" w:color="auto"/>
                    <w:bottom w:val="none" w:sz="0" w:space="0" w:color="auto"/>
                    <w:right w:val="none" w:sz="0" w:space="0" w:color="auto"/>
                  </w:divBdr>
                </w:div>
              </w:divsChild>
            </w:div>
            <w:div w:id="1091509063">
              <w:marLeft w:val="0"/>
              <w:marRight w:val="0"/>
              <w:marTop w:val="0"/>
              <w:marBottom w:val="0"/>
              <w:divBdr>
                <w:top w:val="none" w:sz="0" w:space="0" w:color="auto"/>
                <w:left w:val="none" w:sz="0" w:space="0" w:color="auto"/>
                <w:bottom w:val="none" w:sz="0" w:space="0" w:color="auto"/>
                <w:right w:val="none" w:sz="0" w:space="0" w:color="auto"/>
              </w:divBdr>
            </w:div>
            <w:div w:id="1992173374">
              <w:marLeft w:val="0"/>
              <w:marRight w:val="0"/>
              <w:marTop w:val="0"/>
              <w:marBottom w:val="0"/>
              <w:divBdr>
                <w:top w:val="none" w:sz="0" w:space="0" w:color="auto"/>
                <w:left w:val="none" w:sz="0" w:space="0" w:color="auto"/>
                <w:bottom w:val="none" w:sz="0" w:space="0" w:color="auto"/>
                <w:right w:val="none" w:sz="0" w:space="0" w:color="auto"/>
              </w:divBdr>
            </w:div>
            <w:div w:id="1851334087">
              <w:marLeft w:val="0"/>
              <w:marRight w:val="0"/>
              <w:marTop w:val="0"/>
              <w:marBottom w:val="0"/>
              <w:divBdr>
                <w:top w:val="none" w:sz="0" w:space="0" w:color="auto"/>
                <w:left w:val="none" w:sz="0" w:space="0" w:color="auto"/>
                <w:bottom w:val="none" w:sz="0" w:space="0" w:color="auto"/>
                <w:right w:val="none" w:sz="0" w:space="0" w:color="auto"/>
              </w:divBdr>
              <w:divsChild>
                <w:div w:id="282619416">
                  <w:marLeft w:val="0"/>
                  <w:marRight w:val="0"/>
                  <w:marTop w:val="0"/>
                  <w:marBottom w:val="0"/>
                  <w:divBdr>
                    <w:top w:val="none" w:sz="0" w:space="0" w:color="auto"/>
                    <w:left w:val="none" w:sz="0" w:space="0" w:color="auto"/>
                    <w:bottom w:val="none" w:sz="0" w:space="0" w:color="auto"/>
                    <w:right w:val="none" w:sz="0" w:space="0" w:color="auto"/>
                  </w:divBdr>
                </w:div>
                <w:div w:id="6194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8207">
      <w:bodyDiv w:val="1"/>
      <w:marLeft w:val="0"/>
      <w:marRight w:val="0"/>
      <w:marTop w:val="0"/>
      <w:marBottom w:val="0"/>
      <w:divBdr>
        <w:top w:val="none" w:sz="0" w:space="0" w:color="auto"/>
        <w:left w:val="none" w:sz="0" w:space="0" w:color="auto"/>
        <w:bottom w:val="none" w:sz="0" w:space="0" w:color="auto"/>
        <w:right w:val="none" w:sz="0" w:space="0" w:color="auto"/>
      </w:divBdr>
    </w:div>
    <w:div w:id="98529995">
      <w:bodyDiv w:val="1"/>
      <w:marLeft w:val="0"/>
      <w:marRight w:val="0"/>
      <w:marTop w:val="0"/>
      <w:marBottom w:val="0"/>
      <w:divBdr>
        <w:top w:val="none" w:sz="0" w:space="0" w:color="auto"/>
        <w:left w:val="none" w:sz="0" w:space="0" w:color="auto"/>
        <w:bottom w:val="none" w:sz="0" w:space="0" w:color="auto"/>
        <w:right w:val="none" w:sz="0" w:space="0" w:color="auto"/>
      </w:divBdr>
    </w:div>
    <w:div w:id="222182621">
      <w:bodyDiv w:val="1"/>
      <w:marLeft w:val="0"/>
      <w:marRight w:val="0"/>
      <w:marTop w:val="0"/>
      <w:marBottom w:val="0"/>
      <w:divBdr>
        <w:top w:val="none" w:sz="0" w:space="0" w:color="auto"/>
        <w:left w:val="none" w:sz="0" w:space="0" w:color="auto"/>
        <w:bottom w:val="none" w:sz="0" w:space="0" w:color="auto"/>
        <w:right w:val="none" w:sz="0" w:space="0" w:color="auto"/>
      </w:divBdr>
    </w:div>
    <w:div w:id="225382371">
      <w:bodyDiv w:val="1"/>
      <w:marLeft w:val="0"/>
      <w:marRight w:val="0"/>
      <w:marTop w:val="0"/>
      <w:marBottom w:val="0"/>
      <w:divBdr>
        <w:top w:val="none" w:sz="0" w:space="0" w:color="auto"/>
        <w:left w:val="none" w:sz="0" w:space="0" w:color="auto"/>
        <w:bottom w:val="none" w:sz="0" w:space="0" w:color="auto"/>
        <w:right w:val="none" w:sz="0" w:space="0" w:color="auto"/>
      </w:divBdr>
      <w:divsChild>
        <w:div w:id="1777172095">
          <w:marLeft w:val="0"/>
          <w:marRight w:val="0"/>
          <w:marTop w:val="0"/>
          <w:marBottom w:val="0"/>
          <w:divBdr>
            <w:top w:val="none" w:sz="0" w:space="0" w:color="auto"/>
            <w:left w:val="none" w:sz="0" w:space="0" w:color="auto"/>
            <w:bottom w:val="none" w:sz="0" w:space="0" w:color="auto"/>
            <w:right w:val="none" w:sz="0" w:space="0" w:color="auto"/>
          </w:divBdr>
          <w:divsChild>
            <w:div w:id="758604634">
              <w:marLeft w:val="0"/>
              <w:marRight w:val="0"/>
              <w:marTop w:val="0"/>
              <w:marBottom w:val="0"/>
              <w:divBdr>
                <w:top w:val="none" w:sz="0" w:space="0" w:color="auto"/>
                <w:left w:val="none" w:sz="0" w:space="0" w:color="auto"/>
                <w:bottom w:val="none" w:sz="0" w:space="0" w:color="auto"/>
                <w:right w:val="none" w:sz="0" w:space="0" w:color="auto"/>
              </w:divBdr>
            </w:div>
            <w:div w:id="308746873">
              <w:marLeft w:val="0"/>
              <w:marRight w:val="0"/>
              <w:marTop w:val="0"/>
              <w:marBottom w:val="0"/>
              <w:divBdr>
                <w:top w:val="none" w:sz="0" w:space="0" w:color="auto"/>
                <w:left w:val="none" w:sz="0" w:space="0" w:color="auto"/>
                <w:bottom w:val="none" w:sz="0" w:space="0" w:color="auto"/>
                <w:right w:val="none" w:sz="0" w:space="0" w:color="auto"/>
              </w:divBdr>
            </w:div>
            <w:div w:id="828012796">
              <w:marLeft w:val="0"/>
              <w:marRight w:val="0"/>
              <w:marTop w:val="0"/>
              <w:marBottom w:val="0"/>
              <w:divBdr>
                <w:top w:val="none" w:sz="0" w:space="0" w:color="auto"/>
                <w:left w:val="none" w:sz="0" w:space="0" w:color="auto"/>
                <w:bottom w:val="none" w:sz="0" w:space="0" w:color="auto"/>
                <w:right w:val="none" w:sz="0" w:space="0" w:color="auto"/>
              </w:divBdr>
            </w:div>
            <w:div w:id="2057316204">
              <w:marLeft w:val="0"/>
              <w:marRight w:val="0"/>
              <w:marTop w:val="0"/>
              <w:marBottom w:val="0"/>
              <w:divBdr>
                <w:top w:val="none" w:sz="0" w:space="0" w:color="auto"/>
                <w:left w:val="none" w:sz="0" w:space="0" w:color="auto"/>
                <w:bottom w:val="none" w:sz="0" w:space="0" w:color="auto"/>
                <w:right w:val="none" w:sz="0" w:space="0" w:color="auto"/>
              </w:divBdr>
            </w:div>
            <w:div w:id="1949313224">
              <w:marLeft w:val="0"/>
              <w:marRight w:val="0"/>
              <w:marTop w:val="0"/>
              <w:marBottom w:val="0"/>
              <w:divBdr>
                <w:top w:val="none" w:sz="0" w:space="0" w:color="auto"/>
                <w:left w:val="none" w:sz="0" w:space="0" w:color="auto"/>
                <w:bottom w:val="none" w:sz="0" w:space="0" w:color="auto"/>
                <w:right w:val="none" w:sz="0" w:space="0" w:color="auto"/>
              </w:divBdr>
            </w:div>
            <w:div w:id="358554924">
              <w:marLeft w:val="0"/>
              <w:marRight w:val="0"/>
              <w:marTop w:val="0"/>
              <w:marBottom w:val="0"/>
              <w:divBdr>
                <w:top w:val="none" w:sz="0" w:space="0" w:color="auto"/>
                <w:left w:val="none" w:sz="0" w:space="0" w:color="auto"/>
                <w:bottom w:val="none" w:sz="0" w:space="0" w:color="auto"/>
                <w:right w:val="none" w:sz="0" w:space="0" w:color="auto"/>
              </w:divBdr>
            </w:div>
            <w:div w:id="1026635029">
              <w:marLeft w:val="0"/>
              <w:marRight w:val="0"/>
              <w:marTop w:val="0"/>
              <w:marBottom w:val="0"/>
              <w:divBdr>
                <w:top w:val="none" w:sz="0" w:space="0" w:color="auto"/>
                <w:left w:val="none" w:sz="0" w:space="0" w:color="auto"/>
                <w:bottom w:val="none" w:sz="0" w:space="0" w:color="auto"/>
                <w:right w:val="none" w:sz="0" w:space="0" w:color="auto"/>
              </w:divBdr>
            </w:div>
            <w:div w:id="2068186059">
              <w:marLeft w:val="0"/>
              <w:marRight w:val="0"/>
              <w:marTop w:val="0"/>
              <w:marBottom w:val="0"/>
              <w:divBdr>
                <w:top w:val="none" w:sz="0" w:space="0" w:color="auto"/>
                <w:left w:val="none" w:sz="0" w:space="0" w:color="auto"/>
                <w:bottom w:val="none" w:sz="0" w:space="0" w:color="auto"/>
                <w:right w:val="none" w:sz="0" w:space="0" w:color="auto"/>
              </w:divBdr>
            </w:div>
            <w:div w:id="198516602">
              <w:marLeft w:val="0"/>
              <w:marRight w:val="0"/>
              <w:marTop w:val="0"/>
              <w:marBottom w:val="0"/>
              <w:divBdr>
                <w:top w:val="none" w:sz="0" w:space="0" w:color="auto"/>
                <w:left w:val="none" w:sz="0" w:space="0" w:color="auto"/>
                <w:bottom w:val="none" w:sz="0" w:space="0" w:color="auto"/>
                <w:right w:val="none" w:sz="0" w:space="0" w:color="auto"/>
              </w:divBdr>
            </w:div>
            <w:div w:id="510804703">
              <w:marLeft w:val="0"/>
              <w:marRight w:val="0"/>
              <w:marTop w:val="0"/>
              <w:marBottom w:val="0"/>
              <w:divBdr>
                <w:top w:val="none" w:sz="0" w:space="0" w:color="auto"/>
                <w:left w:val="none" w:sz="0" w:space="0" w:color="auto"/>
                <w:bottom w:val="none" w:sz="0" w:space="0" w:color="auto"/>
                <w:right w:val="none" w:sz="0" w:space="0" w:color="auto"/>
              </w:divBdr>
            </w:div>
            <w:div w:id="2090228790">
              <w:marLeft w:val="0"/>
              <w:marRight w:val="0"/>
              <w:marTop w:val="0"/>
              <w:marBottom w:val="0"/>
              <w:divBdr>
                <w:top w:val="none" w:sz="0" w:space="0" w:color="auto"/>
                <w:left w:val="none" w:sz="0" w:space="0" w:color="auto"/>
                <w:bottom w:val="none" w:sz="0" w:space="0" w:color="auto"/>
                <w:right w:val="none" w:sz="0" w:space="0" w:color="auto"/>
              </w:divBdr>
            </w:div>
            <w:div w:id="584799009">
              <w:marLeft w:val="0"/>
              <w:marRight w:val="0"/>
              <w:marTop w:val="0"/>
              <w:marBottom w:val="0"/>
              <w:divBdr>
                <w:top w:val="none" w:sz="0" w:space="0" w:color="auto"/>
                <w:left w:val="none" w:sz="0" w:space="0" w:color="auto"/>
                <w:bottom w:val="none" w:sz="0" w:space="0" w:color="auto"/>
                <w:right w:val="none" w:sz="0" w:space="0" w:color="auto"/>
              </w:divBdr>
            </w:div>
            <w:div w:id="1054894459">
              <w:marLeft w:val="0"/>
              <w:marRight w:val="0"/>
              <w:marTop w:val="0"/>
              <w:marBottom w:val="0"/>
              <w:divBdr>
                <w:top w:val="none" w:sz="0" w:space="0" w:color="auto"/>
                <w:left w:val="none" w:sz="0" w:space="0" w:color="auto"/>
                <w:bottom w:val="none" w:sz="0" w:space="0" w:color="auto"/>
                <w:right w:val="none" w:sz="0" w:space="0" w:color="auto"/>
              </w:divBdr>
            </w:div>
            <w:div w:id="1089624099">
              <w:marLeft w:val="0"/>
              <w:marRight w:val="0"/>
              <w:marTop w:val="0"/>
              <w:marBottom w:val="0"/>
              <w:divBdr>
                <w:top w:val="none" w:sz="0" w:space="0" w:color="auto"/>
                <w:left w:val="none" w:sz="0" w:space="0" w:color="auto"/>
                <w:bottom w:val="none" w:sz="0" w:space="0" w:color="auto"/>
                <w:right w:val="none" w:sz="0" w:space="0" w:color="auto"/>
              </w:divBdr>
            </w:div>
            <w:div w:id="1661687416">
              <w:marLeft w:val="0"/>
              <w:marRight w:val="0"/>
              <w:marTop w:val="0"/>
              <w:marBottom w:val="0"/>
              <w:divBdr>
                <w:top w:val="none" w:sz="0" w:space="0" w:color="auto"/>
                <w:left w:val="none" w:sz="0" w:space="0" w:color="auto"/>
                <w:bottom w:val="none" w:sz="0" w:space="0" w:color="auto"/>
                <w:right w:val="none" w:sz="0" w:space="0" w:color="auto"/>
              </w:divBdr>
            </w:div>
            <w:div w:id="1366561694">
              <w:marLeft w:val="0"/>
              <w:marRight w:val="0"/>
              <w:marTop w:val="0"/>
              <w:marBottom w:val="0"/>
              <w:divBdr>
                <w:top w:val="none" w:sz="0" w:space="0" w:color="auto"/>
                <w:left w:val="none" w:sz="0" w:space="0" w:color="auto"/>
                <w:bottom w:val="none" w:sz="0" w:space="0" w:color="auto"/>
                <w:right w:val="none" w:sz="0" w:space="0" w:color="auto"/>
              </w:divBdr>
            </w:div>
            <w:div w:id="401756558">
              <w:marLeft w:val="0"/>
              <w:marRight w:val="0"/>
              <w:marTop w:val="0"/>
              <w:marBottom w:val="0"/>
              <w:divBdr>
                <w:top w:val="none" w:sz="0" w:space="0" w:color="auto"/>
                <w:left w:val="none" w:sz="0" w:space="0" w:color="auto"/>
                <w:bottom w:val="none" w:sz="0" w:space="0" w:color="auto"/>
                <w:right w:val="none" w:sz="0" w:space="0" w:color="auto"/>
              </w:divBdr>
            </w:div>
            <w:div w:id="1410270460">
              <w:marLeft w:val="0"/>
              <w:marRight w:val="0"/>
              <w:marTop w:val="0"/>
              <w:marBottom w:val="0"/>
              <w:divBdr>
                <w:top w:val="none" w:sz="0" w:space="0" w:color="auto"/>
                <w:left w:val="none" w:sz="0" w:space="0" w:color="auto"/>
                <w:bottom w:val="none" w:sz="0" w:space="0" w:color="auto"/>
                <w:right w:val="none" w:sz="0" w:space="0" w:color="auto"/>
              </w:divBdr>
            </w:div>
            <w:div w:id="777480343">
              <w:marLeft w:val="0"/>
              <w:marRight w:val="0"/>
              <w:marTop w:val="0"/>
              <w:marBottom w:val="0"/>
              <w:divBdr>
                <w:top w:val="none" w:sz="0" w:space="0" w:color="auto"/>
                <w:left w:val="none" w:sz="0" w:space="0" w:color="auto"/>
                <w:bottom w:val="none" w:sz="0" w:space="0" w:color="auto"/>
                <w:right w:val="none" w:sz="0" w:space="0" w:color="auto"/>
              </w:divBdr>
            </w:div>
            <w:div w:id="338700456">
              <w:marLeft w:val="0"/>
              <w:marRight w:val="0"/>
              <w:marTop w:val="0"/>
              <w:marBottom w:val="0"/>
              <w:divBdr>
                <w:top w:val="none" w:sz="0" w:space="0" w:color="auto"/>
                <w:left w:val="none" w:sz="0" w:space="0" w:color="auto"/>
                <w:bottom w:val="none" w:sz="0" w:space="0" w:color="auto"/>
                <w:right w:val="none" w:sz="0" w:space="0" w:color="auto"/>
              </w:divBdr>
            </w:div>
            <w:div w:id="1393114309">
              <w:marLeft w:val="0"/>
              <w:marRight w:val="0"/>
              <w:marTop w:val="0"/>
              <w:marBottom w:val="0"/>
              <w:divBdr>
                <w:top w:val="none" w:sz="0" w:space="0" w:color="auto"/>
                <w:left w:val="none" w:sz="0" w:space="0" w:color="auto"/>
                <w:bottom w:val="none" w:sz="0" w:space="0" w:color="auto"/>
                <w:right w:val="none" w:sz="0" w:space="0" w:color="auto"/>
              </w:divBdr>
            </w:div>
            <w:div w:id="1504012553">
              <w:marLeft w:val="0"/>
              <w:marRight w:val="0"/>
              <w:marTop w:val="0"/>
              <w:marBottom w:val="0"/>
              <w:divBdr>
                <w:top w:val="none" w:sz="0" w:space="0" w:color="auto"/>
                <w:left w:val="none" w:sz="0" w:space="0" w:color="auto"/>
                <w:bottom w:val="none" w:sz="0" w:space="0" w:color="auto"/>
                <w:right w:val="none" w:sz="0" w:space="0" w:color="auto"/>
              </w:divBdr>
            </w:div>
            <w:div w:id="67966627">
              <w:marLeft w:val="0"/>
              <w:marRight w:val="0"/>
              <w:marTop w:val="0"/>
              <w:marBottom w:val="0"/>
              <w:divBdr>
                <w:top w:val="none" w:sz="0" w:space="0" w:color="auto"/>
                <w:left w:val="none" w:sz="0" w:space="0" w:color="auto"/>
                <w:bottom w:val="none" w:sz="0" w:space="0" w:color="auto"/>
                <w:right w:val="none" w:sz="0" w:space="0" w:color="auto"/>
              </w:divBdr>
              <w:divsChild>
                <w:div w:id="383483439">
                  <w:marLeft w:val="0"/>
                  <w:marRight w:val="0"/>
                  <w:marTop w:val="0"/>
                  <w:marBottom w:val="0"/>
                  <w:divBdr>
                    <w:top w:val="none" w:sz="0" w:space="0" w:color="auto"/>
                    <w:left w:val="none" w:sz="0" w:space="0" w:color="auto"/>
                    <w:bottom w:val="none" w:sz="0" w:space="0" w:color="auto"/>
                    <w:right w:val="none" w:sz="0" w:space="0" w:color="auto"/>
                  </w:divBdr>
                </w:div>
                <w:div w:id="43146507">
                  <w:marLeft w:val="0"/>
                  <w:marRight w:val="0"/>
                  <w:marTop w:val="0"/>
                  <w:marBottom w:val="0"/>
                  <w:divBdr>
                    <w:top w:val="none" w:sz="0" w:space="0" w:color="auto"/>
                    <w:left w:val="none" w:sz="0" w:space="0" w:color="auto"/>
                    <w:bottom w:val="none" w:sz="0" w:space="0" w:color="auto"/>
                    <w:right w:val="none" w:sz="0" w:space="0" w:color="auto"/>
                  </w:divBdr>
                </w:div>
                <w:div w:id="34428185">
                  <w:marLeft w:val="0"/>
                  <w:marRight w:val="0"/>
                  <w:marTop w:val="0"/>
                  <w:marBottom w:val="0"/>
                  <w:divBdr>
                    <w:top w:val="none" w:sz="0" w:space="0" w:color="auto"/>
                    <w:left w:val="none" w:sz="0" w:space="0" w:color="auto"/>
                    <w:bottom w:val="none" w:sz="0" w:space="0" w:color="auto"/>
                    <w:right w:val="none" w:sz="0" w:space="0" w:color="auto"/>
                  </w:divBdr>
                </w:div>
                <w:div w:id="889536030">
                  <w:marLeft w:val="0"/>
                  <w:marRight w:val="0"/>
                  <w:marTop w:val="0"/>
                  <w:marBottom w:val="0"/>
                  <w:divBdr>
                    <w:top w:val="none" w:sz="0" w:space="0" w:color="auto"/>
                    <w:left w:val="none" w:sz="0" w:space="0" w:color="auto"/>
                    <w:bottom w:val="none" w:sz="0" w:space="0" w:color="auto"/>
                    <w:right w:val="none" w:sz="0" w:space="0" w:color="auto"/>
                  </w:divBdr>
                </w:div>
                <w:div w:id="435910553">
                  <w:marLeft w:val="0"/>
                  <w:marRight w:val="0"/>
                  <w:marTop w:val="0"/>
                  <w:marBottom w:val="0"/>
                  <w:divBdr>
                    <w:top w:val="none" w:sz="0" w:space="0" w:color="auto"/>
                    <w:left w:val="none" w:sz="0" w:space="0" w:color="auto"/>
                    <w:bottom w:val="none" w:sz="0" w:space="0" w:color="auto"/>
                    <w:right w:val="none" w:sz="0" w:space="0" w:color="auto"/>
                  </w:divBdr>
                </w:div>
                <w:div w:id="1393846176">
                  <w:marLeft w:val="0"/>
                  <w:marRight w:val="0"/>
                  <w:marTop w:val="0"/>
                  <w:marBottom w:val="0"/>
                  <w:divBdr>
                    <w:top w:val="none" w:sz="0" w:space="0" w:color="auto"/>
                    <w:left w:val="none" w:sz="0" w:space="0" w:color="auto"/>
                    <w:bottom w:val="none" w:sz="0" w:space="0" w:color="auto"/>
                    <w:right w:val="none" w:sz="0" w:space="0" w:color="auto"/>
                  </w:divBdr>
                </w:div>
                <w:div w:id="279268538">
                  <w:marLeft w:val="0"/>
                  <w:marRight w:val="0"/>
                  <w:marTop w:val="0"/>
                  <w:marBottom w:val="0"/>
                  <w:divBdr>
                    <w:top w:val="none" w:sz="0" w:space="0" w:color="auto"/>
                    <w:left w:val="none" w:sz="0" w:space="0" w:color="auto"/>
                    <w:bottom w:val="none" w:sz="0" w:space="0" w:color="auto"/>
                    <w:right w:val="none" w:sz="0" w:space="0" w:color="auto"/>
                  </w:divBdr>
                </w:div>
                <w:div w:id="156842903">
                  <w:marLeft w:val="0"/>
                  <w:marRight w:val="0"/>
                  <w:marTop w:val="0"/>
                  <w:marBottom w:val="0"/>
                  <w:divBdr>
                    <w:top w:val="none" w:sz="0" w:space="0" w:color="auto"/>
                    <w:left w:val="none" w:sz="0" w:space="0" w:color="auto"/>
                    <w:bottom w:val="none" w:sz="0" w:space="0" w:color="auto"/>
                    <w:right w:val="none" w:sz="0" w:space="0" w:color="auto"/>
                  </w:divBdr>
                </w:div>
                <w:div w:id="517548172">
                  <w:marLeft w:val="0"/>
                  <w:marRight w:val="0"/>
                  <w:marTop w:val="0"/>
                  <w:marBottom w:val="0"/>
                  <w:divBdr>
                    <w:top w:val="none" w:sz="0" w:space="0" w:color="auto"/>
                    <w:left w:val="none" w:sz="0" w:space="0" w:color="auto"/>
                    <w:bottom w:val="none" w:sz="0" w:space="0" w:color="auto"/>
                    <w:right w:val="none" w:sz="0" w:space="0" w:color="auto"/>
                  </w:divBdr>
                </w:div>
              </w:divsChild>
            </w:div>
            <w:div w:id="2019697594">
              <w:marLeft w:val="0"/>
              <w:marRight w:val="0"/>
              <w:marTop w:val="0"/>
              <w:marBottom w:val="0"/>
              <w:divBdr>
                <w:top w:val="none" w:sz="0" w:space="0" w:color="auto"/>
                <w:left w:val="none" w:sz="0" w:space="0" w:color="auto"/>
                <w:bottom w:val="none" w:sz="0" w:space="0" w:color="auto"/>
                <w:right w:val="none" w:sz="0" w:space="0" w:color="auto"/>
              </w:divBdr>
            </w:div>
            <w:div w:id="509104784">
              <w:marLeft w:val="0"/>
              <w:marRight w:val="0"/>
              <w:marTop w:val="0"/>
              <w:marBottom w:val="0"/>
              <w:divBdr>
                <w:top w:val="none" w:sz="0" w:space="0" w:color="auto"/>
                <w:left w:val="none" w:sz="0" w:space="0" w:color="auto"/>
                <w:bottom w:val="none" w:sz="0" w:space="0" w:color="auto"/>
                <w:right w:val="none" w:sz="0" w:space="0" w:color="auto"/>
              </w:divBdr>
            </w:div>
            <w:div w:id="2138447566">
              <w:marLeft w:val="0"/>
              <w:marRight w:val="0"/>
              <w:marTop w:val="0"/>
              <w:marBottom w:val="0"/>
              <w:divBdr>
                <w:top w:val="none" w:sz="0" w:space="0" w:color="auto"/>
                <w:left w:val="none" w:sz="0" w:space="0" w:color="auto"/>
                <w:bottom w:val="none" w:sz="0" w:space="0" w:color="auto"/>
                <w:right w:val="none" w:sz="0" w:space="0" w:color="auto"/>
              </w:divBdr>
            </w:div>
            <w:div w:id="1360664420">
              <w:marLeft w:val="0"/>
              <w:marRight w:val="0"/>
              <w:marTop w:val="0"/>
              <w:marBottom w:val="0"/>
              <w:divBdr>
                <w:top w:val="none" w:sz="0" w:space="0" w:color="auto"/>
                <w:left w:val="none" w:sz="0" w:space="0" w:color="auto"/>
                <w:bottom w:val="none" w:sz="0" w:space="0" w:color="auto"/>
                <w:right w:val="none" w:sz="0" w:space="0" w:color="auto"/>
              </w:divBdr>
            </w:div>
            <w:div w:id="1674531936">
              <w:marLeft w:val="0"/>
              <w:marRight w:val="0"/>
              <w:marTop w:val="0"/>
              <w:marBottom w:val="0"/>
              <w:divBdr>
                <w:top w:val="none" w:sz="0" w:space="0" w:color="auto"/>
                <w:left w:val="none" w:sz="0" w:space="0" w:color="auto"/>
                <w:bottom w:val="none" w:sz="0" w:space="0" w:color="auto"/>
                <w:right w:val="none" w:sz="0" w:space="0" w:color="auto"/>
              </w:divBdr>
            </w:div>
            <w:div w:id="402529823">
              <w:marLeft w:val="0"/>
              <w:marRight w:val="0"/>
              <w:marTop w:val="0"/>
              <w:marBottom w:val="0"/>
              <w:divBdr>
                <w:top w:val="none" w:sz="0" w:space="0" w:color="auto"/>
                <w:left w:val="none" w:sz="0" w:space="0" w:color="auto"/>
                <w:bottom w:val="none" w:sz="0" w:space="0" w:color="auto"/>
                <w:right w:val="none" w:sz="0" w:space="0" w:color="auto"/>
              </w:divBdr>
            </w:div>
            <w:div w:id="574978168">
              <w:marLeft w:val="0"/>
              <w:marRight w:val="0"/>
              <w:marTop w:val="0"/>
              <w:marBottom w:val="0"/>
              <w:divBdr>
                <w:top w:val="none" w:sz="0" w:space="0" w:color="auto"/>
                <w:left w:val="none" w:sz="0" w:space="0" w:color="auto"/>
                <w:bottom w:val="none" w:sz="0" w:space="0" w:color="auto"/>
                <w:right w:val="none" w:sz="0" w:space="0" w:color="auto"/>
              </w:divBdr>
            </w:div>
            <w:div w:id="957954061">
              <w:marLeft w:val="0"/>
              <w:marRight w:val="0"/>
              <w:marTop w:val="0"/>
              <w:marBottom w:val="0"/>
              <w:divBdr>
                <w:top w:val="none" w:sz="0" w:space="0" w:color="auto"/>
                <w:left w:val="none" w:sz="0" w:space="0" w:color="auto"/>
                <w:bottom w:val="none" w:sz="0" w:space="0" w:color="auto"/>
                <w:right w:val="none" w:sz="0" w:space="0" w:color="auto"/>
              </w:divBdr>
            </w:div>
            <w:div w:id="1713071771">
              <w:marLeft w:val="0"/>
              <w:marRight w:val="0"/>
              <w:marTop w:val="0"/>
              <w:marBottom w:val="0"/>
              <w:divBdr>
                <w:top w:val="none" w:sz="0" w:space="0" w:color="auto"/>
                <w:left w:val="none" w:sz="0" w:space="0" w:color="auto"/>
                <w:bottom w:val="none" w:sz="0" w:space="0" w:color="auto"/>
                <w:right w:val="none" w:sz="0" w:space="0" w:color="auto"/>
              </w:divBdr>
            </w:div>
            <w:div w:id="27924023">
              <w:marLeft w:val="0"/>
              <w:marRight w:val="0"/>
              <w:marTop w:val="0"/>
              <w:marBottom w:val="0"/>
              <w:divBdr>
                <w:top w:val="none" w:sz="0" w:space="0" w:color="auto"/>
                <w:left w:val="none" w:sz="0" w:space="0" w:color="auto"/>
                <w:bottom w:val="none" w:sz="0" w:space="0" w:color="auto"/>
                <w:right w:val="none" w:sz="0" w:space="0" w:color="auto"/>
              </w:divBdr>
            </w:div>
            <w:div w:id="1188715795">
              <w:marLeft w:val="0"/>
              <w:marRight w:val="0"/>
              <w:marTop w:val="0"/>
              <w:marBottom w:val="0"/>
              <w:divBdr>
                <w:top w:val="none" w:sz="0" w:space="0" w:color="auto"/>
                <w:left w:val="none" w:sz="0" w:space="0" w:color="auto"/>
                <w:bottom w:val="none" w:sz="0" w:space="0" w:color="auto"/>
                <w:right w:val="none" w:sz="0" w:space="0" w:color="auto"/>
              </w:divBdr>
            </w:div>
            <w:div w:id="13851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5299">
      <w:bodyDiv w:val="1"/>
      <w:marLeft w:val="0"/>
      <w:marRight w:val="0"/>
      <w:marTop w:val="0"/>
      <w:marBottom w:val="0"/>
      <w:divBdr>
        <w:top w:val="none" w:sz="0" w:space="0" w:color="auto"/>
        <w:left w:val="none" w:sz="0" w:space="0" w:color="auto"/>
        <w:bottom w:val="none" w:sz="0" w:space="0" w:color="auto"/>
        <w:right w:val="none" w:sz="0" w:space="0" w:color="auto"/>
      </w:divBdr>
    </w:div>
    <w:div w:id="520553785">
      <w:bodyDiv w:val="1"/>
      <w:marLeft w:val="0"/>
      <w:marRight w:val="0"/>
      <w:marTop w:val="0"/>
      <w:marBottom w:val="0"/>
      <w:divBdr>
        <w:top w:val="none" w:sz="0" w:space="0" w:color="auto"/>
        <w:left w:val="none" w:sz="0" w:space="0" w:color="auto"/>
        <w:bottom w:val="none" w:sz="0" w:space="0" w:color="auto"/>
        <w:right w:val="none" w:sz="0" w:space="0" w:color="auto"/>
      </w:divBdr>
      <w:divsChild>
        <w:div w:id="479813746">
          <w:marLeft w:val="0"/>
          <w:marRight w:val="0"/>
          <w:marTop w:val="0"/>
          <w:marBottom w:val="0"/>
          <w:divBdr>
            <w:top w:val="none" w:sz="0" w:space="0" w:color="auto"/>
            <w:left w:val="none" w:sz="0" w:space="0" w:color="auto"/>
            <w:bottom w:val="none" w:sz="0" w:space="0" w:color="auto"/>
            <w:right w:val="none" w:sz="0" w:space="0" w:color="auto"/>
          </w:divBdr>
        </w:div>
      </w:divsChild>
    </w:div>
    <w:div w:id="589970801">
      <w:bodyDiv w:val="1"/>
      <w:marLeft w:val="0"/>
      <w:marRight w:val="0"/>
      <w:marTop w:val="0"/>
      <w:marBottom w:val="0"/>
      <w:divBdr>
        <w:top w:val="none" w:sz="0" w:space="0" w:color="auto"/>
        <w:left w:val="none" w:sz="0" w:space="0" w:color="auto"/>
        <w:bottom w:val="none" w:sz="0" w:space="0" w:color="auto"/>
        <w:right w:val="none" w:sz="0" w:space="0" w:color="auto"/>
      </w:divBdr>
    </w:div>
    <w:div w:id="992367420">
      <w:bodyDiv w:val="1"/>
      <w:marLeft w:val="0"/>
      <w:marRight w:val="0"/>
      <w:marTop w:val="0"/>
      <w:marBottom w:val="0"/>
      <w:divBdr>
        <w:top w:val="none" w:sz="0" w:space="0" w:color="auto"/>
        <w:left w:val="none" w:sz="0" w:space="0" w:color="auto"/>
        <w:bottom w:val="none" w:sz="0" w:space="0" w:color="auto"/>
        <w:right w:val="none" w:sz="0" w:space="0" w:color="auto"/>
      </w:divBdr>
      <w:divsChild>
        <w:div w:id="2094273784">
          <w:marLeft w:val="0"/>
          <w:marRight w:val="0"/>
          <w:marTop w:val="0"/>
          <w:marBottom w:val="0"/>
          <w:divBdr>
            <w:top w:val="none" w:sz="0" w:space="0" w:color="auto"/>
            <w:left w:val="none" w:sz="0" w:space="0" w:color="auto"/>
            <w:bottom w:val="none" w:sz="0" w:space="0" w:color="auto"/>
            <w:right w:val="none" w:sz="0" w:space="0" w:color="auto"/>
          </w:divBdr>
        </w:div>
        <w:div w:id="1411535585">
          <w:marLeft w:val="0"/>
          <w:marRight w:val="0"/>
          <w:marTop w:val="0"/>
          <w:marBottom w:val="0"/>
          <w:divBdr>
            <w:top w:val="none" w:sz="0" w:space="0" w:color="auto"/>
            <w:left w:val="none" w:sz="0" w:space="0" w:color="auto"/>
            <w:bottom w:val="none" w:sz="0" w:space="0" w:color="auto"/>
            <w:right w:val="none" w:sz="0" w:space="0" w:color="auto"/>
          </w:divBdr>
        </w:div>
        <w:div w:id="1558400317">
          <w:marLeft w:val="0"/>
          <w:marRight w:val="0"/>
          <w:marTop w:val="0"/>
          <w:marBottom w:val="0"/>
          <w:divBdr>
            <w:top w:val="none" w:sz="0" w:space="0" w:color="auto"/>
            <w:left w:val="none" w:sz="0" w:space="0" w:color="auto"/>
            <w:bottom w:val="none" w:sz="0" w:space="0" w:color="auto"/>
            <w:right w:val="none" w:sz="0" w:space="0" w:color="auto"/>
          </w:divBdr>
        </w:div>
      </w:divsChild>
    </w:div>
    <w:div w:id="1080100323">
      <w:bodyDiv w:val="1"/>
      <w:marLeft w:val="0"/>
      <w:marRight w:val="0"/>
      <w:marTop w:val="0"/>
      <w:marBottom w:val="0"/>
      <w:divBdr>
        <w:top w:val="none" w:sz="0" w:space="0" w:color="auto"/>
        <w:left w:val="none" w:sz="0" w:space="0" w:color="auto"/>
        <w:bottom w:val="none" w:sz="0" w:space="0" w:color="auto"/>
        <w:right w:val="none" w:sz="0" w:space="0" w:color="auto"/>
      </w:divBdr>
    </w:div>
    <w:div w:id="1082680675">
      <w:bodyDiv w:val="1"/>
      <w:marLeft w:val="0"/>
      <w:marRight w:val="0"/>
      <w:marTop w:val="0"/>
      <w:marBottom w:val="0"/>
      <w:divBdr>
        <w:top w:val="none" w:sz="0" w:space="0" w:color="auto"/>
        <w:left w:val="none" w:sz="0" w:space="0" w:color="auto"/>
        <w:bottom w:val="none" w:sz="0" w:space="0" w:color="auto"/>
        <w:right w:val="none" w:sz="0" w:space="0" w:color="auto"/>
      </w:divBdr>
    </w:div>
    <w:div w:id="1250582885">
      <w:bodyDiv w:val="1"/>
      <w:marLeft w:val="0"/>
      <w:marRight w:val="0"/>
      <w:marTop w:val="0"/>
      <w:marBottom w:val="0"/>
      <w:divBdr>
        <w:top w:val="none" w:sz="0" w:space="0" w:color="auto"/>
        <w:left w:val="none" w:sz="0" w:space="0" w:color="auto"/>
        <w:bottom w:val="none" w:sz="0" w:space="0" w:color="auto"/>
        <w:right w:val="none" w:sz="0" w:space="0" w:color="auto"/>
      </w:divBdr>
      <w:divsChild>
        <w:div w:id="1286617276">
          <w:marLeft w:val="0"/>
          <w:marRight w:val="0"/>
          <w:marTop w:val="0"/>
          <w:marBottom w:val="0"/>
          <w:divBdr>
            <w:top w:val="none" w:sz="0" w:space="0" w:color="auto"/>
            <w:left w:val="none" w:sz="0" w:space="0" w:color="auto"/>
            <w:bottom w:val="none" w:sz="0" w:space="0" w:color="auto"/>
            <w:right w:val="none" w:sz="0" w:space="0" w:color="auto"/>
          </w:divBdr>
        </w:div>
        <w:div w:id="552696780">
          <w:marLeft w:val="0"/>
          <w:marRight w:val="0"/>
          <w:marTop w:val="0"/>
          <w:marBottom w:val="0"/>
          <w:divBdr>
            <w:top w:val="none" w:sz="0" w:space="0" w:color="auto"/>
            <w:left w:val="none" w:sz="0" w:space="0" w:color="auto"/>
            <w:bottom w:val="none" w:sz="0" w:space="0" w:color="auto"/>
            <w:right w:val="none" w:sz="0" w:space="0" w:color="auto"/>
          </w:divBdr>
        </w:div>
        <w:div w:id="1995523137">
          <w:marLeft w:val="0"/>
          <w:marRight w:val="0"/>
          <w:marTop w:val="0"/>
          <w:marBottom w:val="0"/>
          <w:divBdr>
            <w:top w:val="none" w:sz="0" w:space="0" w:color="auto"/>
            <w:left w:val="none" w:sz="0" w:space="0" w:color="auto"/>
            <w:bottom w:val="none" w:sz="0" w:space="0" w:color="auto"/>
            <w:right w:val="none" w:sz="0" w:space="0" w:color="auto"/>
          </w:divBdr>
        </w:div>
        <w:div w:id="58408999">
          <w:marLeft w:val="0"/>
          <w:marRight w:val="0"/>
          <w:marTop w:val="0"/>
          <w:marBottom w:val="0"/>
          <w:divBdr>
            <w:top w:val="none" w:sz="0" w:space="0" w:color="auto"/>
            <w:left w:val="none" w:sz="0" w:space="0" w:color="auto"/>
            <w:bottom w:val="none" w:sz="0" w:space="0" w:color="auto"/>
            <w:right w:val="none" w:sz="0" w:space="0" w:color="auto"/>
          </w:divBdr>
        </w:div>
        <w:div w:id="868493536">
          <w:marLeft w:val="0"/>
          <w:marRight w:val="0"/>
          <w:marTop w:val="0"/>
          <w:marBottom w:val="0"/>
          <w:divBdr>
            <w:top w:val="none" w:sz="0" w:space="0" w:color="auto"/>
            <w:left w:val="none" w:sz="0" w:space="0" w:color="auto"/>
            <w:bottom w:val="none" w:sz="0" w:space="0" w:color="auto"/>
            <w:right w:val="none" w:sz="0" w:space="0" w:color="auto"/>
          </w:divBdr>
        </w:div>
        <w:div w:id="841512497">
          <w:marLeft w:val="0"/>
          <w:marRight w:val="0"/>
          <w:marTop w:val="0"/>
          <w:marBottom w:val="0"/>
          <w:divBdr>
            <w:top w:val="none" w:sz="0" w:space="0" w:color="auto"/>
            <w:left w:val="none" w:sz="0" w:space="0" w:color="auto"/>
            <w:bottom w:val="none" w:sz="0" w:space="0" w:color="auto"/>
            <w:right w:val="none" w:sz="0" w:space="0" w:color="auto"/>
          </w:divBdr>
        </w:div>
        <w:div w:id="1767730875">
          <w:marLeft w:val="0"/>
          <w:marRight w:val="0"/>
          <w:marTop w:val="0"/>
          <w:marBottom w:val="0"/>
          <w:divBdr>
            <w:top w:val="none" w:sz="0" w:space="0" w:color="auto"/>
            <w:left w:val="none" w:sz="0" w:space="0" w:color="auto"/>
            <w:bottom w:val="none" w:sz="0" w:space="0" w:color="auto"/>
            <w:right w:val="none" w:sz="0" w:space="0" w:color="auto"/>
          </w:divBdr>
        </w:div>
        <w:div w:id="651325613">
          <w:marLeft w:val="0"/>
          <w:marRight w:val="0"/>
          <w:marTop w:val="0"/>
          <w:marBottom w:val="0"/>
          <w:divBdr>
            <w:top w:val="none" w:sz="0" w:space="0" w:color="auto"/>
            <w:left w:val="none" w:sz="0" w:space="0" w:color="auto"/>
            <w:bottom w:val="none" w:sz="0" w:space="0" w:color="auto"/>
            <w:right w:val="none" w:sz="0" w:space="0" w:color="auto"/>
          </w:divBdr>
        </w:div>
        <w:div w:id="1010446709">
          <w:marLeft w:val="0"/>
          <w:marRight w:val="0"/>
          <w:marTop w:val="0"/>
          <w:marBottom w:val="0"/>
          <w:divBdr>
            <w:top w:val="none" w:sz="0" w:space="0" w:color="auto"/>
            <w:left w:val="none" w:sz="0" w:space="0" w:color="auto"/>
            <w:bottom w:val="none" w:sz="0" w:space="0" w:color="auto"/>
            <w:right w:val="none" w:sz="0" w:space="0" w:color="auto"/>
          </w:divBdr>
        </w:div>
        <w:div w:id="2014259935">
          <w:marLeft w:val="0"/>
          <w:marRight w:val="0"/>
          <w:marTop w:val="0"/>
          <w:marBottom w:val="0"/>
          <w:divBdr>
            <w:top w:val="none" w:sz="0" w:space="0" w:color="auto"/>
            <w:left w:val="none" w:sz="0" w:space="0" w:color="auto"/>
            <w:bottom w:val="none" w:sz="0" w:space="0" w:color="auto"/>
            <w:right w:val="none" w:sz="0" w:space="0" w:color="auto"/>
          </w:divBdr>
        </w:div>
      </w:divsChild>
    </w:div>
    <w:div w:id="1274744404">
      <w:bodyDiv w:val="1"/>
      <w:marLeft w:val="0"/>
      <w:marRight w:val="0"/>
      <w:marTop w:val="0"/>
      <w:marBottom w:val="0"/>
      <w:divBdr>
        <w:top w:val="none" w:sz="0" w:space="0" w:color="auto"/>
        <w:left w:val="none" w:sz="0" w:space="0" w:color="auto"/>
        <w:bottom w:val="none" w:sz="0" w:space="0" w:color="auto"/>
        <w:right w:val="none" w:sz="0" w:space="0" w:color="auto"/>
      </w:divBdr>
      <w:divsChild>
        <w:div w:id="2031442859">
          <w:marLeft w:val="0"/>
          <w:marRight w:val="0"/>
          <w:marTop w:val="0"/>
          <w:marBottom w:val="0"/>
          <w:divBdr>
            <w:top w:val="none" w:sz="0" w:space="0" w:color="auto"/>
            <w:left w:val="none" w:sz="0" w:space="0" w:color="auto"/>
            <w:bottom w:val="none" w:sz="0" w:space="0" w:color="auto"/>
            <w:right w:val="none" w:sz="0" w:space="0" w:color="auto"/>
          </w:divBdr>
        </w:div>
      </w:divsChild>
    </w:div>
    <w:div w:id="1484346789">
      <w:bodyDiv w:val="1"/>
      <w:marLeft w:val="0"/>
      <w:marRight w:val="0"/>
      <w:marTop w:val="0"/>
      <w:marBottom w:val="0"/>
      <w:divBdr>
        <w:top w:val="none" w:sz="0" w:space="0" w:color="auto"/>
        <w:left w:val="none" w:sz="0" w:space="0" w:color="auto"/>
        <w:bottom w:val="none" w:sz="0" w:space="0" w:color="auto"/>
        <w:right w:val="none" w:sz="0" w:space="0" w:color="auto"/>
      </w:divBdr>
    </w:div>
    <w:div w:id="1824619736">
      <w:bodyDiv w:val="1"/>
      <w:marLeft w:val="0"/>
      <w:marRight w:val="0"/>
      <w:marTop w:val="0"/>
      <w:marBottom w:val="0"/>
      <w:divBdr>
        <w:top w:val="none" w:sz="0" w:space="0" w:color="auto"/>
        <w:left w:val="none" w:sz="0" w:space="0" w:color="auto"/>
        <w:bottom w:val="none" w:sz="0" w:space="0" w:color="auto"/>
        <w:right w:val="none" w:sz="0" w:space="0" w:color="auto"/>
      </w:divBdr>
      <w:divsChild>
        <w:div w:id="1097949007">
          <w:marLeft w:val="0"/>
          <w:marRight w:val="0"/>
          <w:marTop w:val="0"/>
          <w:marBottom w:val="0"/>
          <w:divBdr>
            <w:top w:val="none" w:sz="0" w:space="0" w:color="auto"/>
            <w:left w:val="none" w:sz="0" w:space="0" w:color="auto"/>
            <w:bottom w:val="none" w:sz="0" w:space="0" w:color="auto"/>
            <w:right w:val="none" w:sz="0" w:space="0" w:color="auto"/>
          </w:divBdr>
        </w:div>
        <w:div w:id="2007703989">
          <w:marLeft w:val="0"/>
          <w:marRight w:val="0"/>
          <w:marTop w:val="0"/>
          <w:marBottom w:val="0"/>
          <w:divBdr>
            <w:top w:val="none" w:sz="0" w:space="0" w:color="auto"/>
            <w:left w:val="none" w:sz="0" w:space="0" w:color="auto"/>
            <w:bottom w:val="none" w:sz="0" w:space="0" w:color="auto"/>
            <w:right w:val="none" w:sz="0" w:space="0" w:color="auto"/>
          </w:divBdr>
        </w:div>
        <w:div w:id="910894295">
          <w:marLeft w:val="0"/>
          <w:marRight w:val="0"/>
          <w:marTop w:val="0"/>
          <w:marBottom w:val="0"/>
          <w:divBdr>
            <w:top w:val="none" w:sz="0" w:space="0" w:color="auto"/>
            <w:left w:val="none" w:sz="0" w:space="0" w:color="auto"/>
            <w:bottom w:val="none" w:sz="0" w:space="0" w:color="auto"/>
            <w:right w:val="none" w:sz="0" w:space="0" w:color="auto"/>
          </w:divBdr>
        </w:div>
        <w:div w:id="1556241295">
          <w:marLeft w:val="0"/>
          <w:marRight w:val="0"/>
          <w:marTop w:val="0"/>
          <w:marBottom w:val="0"/>
          <w:divBdr>
            <w:top w:val="none" w:sz="0" w:space="0" w:color="auto"/>
            <w:left w:val="none" w:sz="0" w:space="0" w:color="auto"/>
            <w:bottom w:val="none" w:sz="0" w:space="0" w:color="auto"/>
            <w:right w:val="none" w:sz="0" w:space="0" w:color="auto"/>
          </w:divBdr>
        </w:div>
        <w:div w:id="558129055">
          <w:marLeft w:val="0"/>
          <w:marRight w:val="0"/>
          <w:marTop w:val="0"/>
          <w:marBottom w:val="0"/>
          <w:divBdr>
            <w:top w:val="none" w:sz="0" w:space="0" w:color="auto"/>
            <w:left w:val="none" w:sz="0" w:space="0" w:color="auto"/>
            <w:bottom w:val="none" w:sz="0" w:space="0" w:color="auto"/>
            <w:right w:val="none" w:sz="0" w:space="0" w:color="auto"/>
          </w:divBdr>
        </w:div>
        <w:div w:id="2085180069">
          <w:marLeft w:val="0"/>
          <w:marRight w:val="0"/>
          <w:marTop w:val="0"/>
          <w:marBottom w:val="0"/>
          <w:divBdr>
            <w:top w:val="none" w:sz="0" w:space="0" w:color="auto"/>
            <w:left w:val="none" w:sz="0" w:space="0" w:color="auto"/>
            <w:bottom w:val="none" w:sz="0" w:space="0" w:color="auto"/>
            <w:right w:val="none" w:sz="0" w:space="0" w:color="auto"/>
          </w:divBdr>
        </w:div>
        <w:div w:id="559631013">
          <w:marLeft w:val="0"/>
          <w:marRight w:val="0"/>
          <w:marTop w:val="0"/>
          <w:marBottom w:val="0"/>
          <w:divBdr>
            <w:top w:val="none" w:sz="0" w:space="0" w:color="auto"/>
            <w:left w:val="none" w:sz="0" w:space="0" w:color="auto"/>
            <w:bottom w:val="none" w:sz="0" w:space="0" w:color="auto"/>
            <w:right w:val="none" w:sz="0" w:space="0" w:color="auto"/>
          </w:divBdr>
        </w:div>
        <w:div w:id="721053404">
          <w:marLeft w:val="0"/>
          <w:marRight w:val="0"/>
          <w:marTop w:val="0"/>
          <w:marBottom w:val="0"/>
          <w:divBdr>
            <w:top w:val="none" w:sz="0" w:space="0" w:color="auto"/>
            <w:left w:val="none" w:sz="0" w:space="0" w:color="auto"/>
            <w:bottom w:val="none" w:sz="0" w:space="0" w:color="auto"/>
            <w:right w:val="none" w:sz="0" w:space="0" w:color="auto"/>
          </w:divBdr>
        </w:div>
        <w:div w:id="984430430">
          <w:marLeft w:val="0"/>
          <w:marRight w:val="0"/>
          <w:marTop w:val="0"/>
          <w:marBottom w:val="0"/>
          <w:divBdr>
            <w:top w:val="none" w:sz="0" w:space="0" w:color="auto"/>
            <w:left w:val="none" w:sz="0" w:space="0" w:color="auto"/>
            <w:bottom w:val="none" w:sz="0" w:space="0" w:color="auto"/>
            <w:right w:val="none" w:sz="0" w:space="0" w:color="auto"/>
          </w:divBdr>
        </w:div>
        <w:div w:id="572853068">
          <w:marLeft w:val="0"/>
          <w:marRight w:val="0"/>
          <w:marTop w:val="0"/>
          <w:marBottom w:val="0"/>
          <w:divBdr>
            <w:top w:val="none" w:sz="0" w:space="0" w:color="auto"/>
            <w:left w:val="none" w:sz="0" w:space="0" w:color="auto"/>
            <w:bottom w:val="none" w:sz="0" w:space="0" w:color="auto"/>
            <w:right w:val="none" w:sz="0" w:space="0" w:color="auto"/>
          </w:divBdr>
        </w:div>
        <w:div w:id="1521773356">
          <w:marLeft w:val="0"/>
          <w:marRight w:val="0"/>
          <w:marTop w:val="0"/>
          <w:marBottom w:val="0"/>
          <w:divBdr>
            <w:top w:val="none" w:sz="0" w:space="0" w:color="auto"/>
            <w:left w:val="none" w:sz="0" w:space="0" w:color="auto"/>
            <w:bottom w:val="none" w:sz="0" w:space="0" w:color="auto"/>
            <w:right w:val="none" w:sz="0" w:space="0" w:color="auto"/>
          </w:divBdr>
        </w:div>
        <w:div w:id="216858633">
          <w:marLeft w:val="0"/>
          <w:marRight w:val="0"/>
          <w:marTop w:val="0"/>
          <w:marBottom w:val="0"/>
          <w:divBdr>
            <w:top w:val="none" w:sz="0" w:space="0" w:color="auto"/>
            <w:left w:val="none" w:sz="0" w:space="0" w:color="auto"/>
            <w:bottom w:val="none" w:sz="0" w:space="0" w:color="auto"/>
            <w:right w:val="none" w:sz="0" w:space="0" w:color="auto"/>
          </w:divBdr>
        </w:div>
        <w:div w:id="147095061">
          <w:marLeft w:val="0"/>
          <w:marRight w:val="0"/>
          <w:marTop w:val="0"/>
          <w:marBottom w:val="0"/>
          <w:divBdr>
            <w:top w:val="none" w:sz="0" w:space="0" w:color="auto"/>
            <w:left w:val="none" w:sz="0" w:space="0" w:color="auto"/>
            <w:bottom w:val="none" w:sz="0" w:space="0" w:color="auto"/>
            <w:right w:val="none" w:sz="0" w:space="0" w:color="auto"/>
          </w:divBdr>
        </w:div>
        <w:div w:id="1619413958">
          <w:marLeft w:val="0"/>
          <w:marRight w:val="0"/>
          <w:marTop w:val="0"/>
          <w:marBottom w:val="0"/>
          <w:divBdr>
            <w:top w:val="none" w:sz="0" w:space="0" w:color="auto"/>
            <w:left w:val="none" w:sz="0" w:space="0" w:color="auto"/>
            <w:bottom w:val="none" w:sz="0" w:space="0" w:color="auto"/>
            <w:right w:val="none" w:sz="0" w:space="0" w:color="auto"/>
          </w:divBdr>
        </w:div>
        <w:div w:id="1564489806">
          <w:marLeft w:val="0"/>
          <w:marRight w:val="0"/>
          <w:marTop w:val="0"/>
          <w:marBottom w:val="0"/>
          <w:divBdr>
            <w:top w:val="none" w:sz="0" w:space="0" w:color="auto"/>
            <w:left w:val="none" w:sz="0" w:space="0" w:color="auto"/>
            <w:bottom w:val="none" w:sz="0" w:space="0" w:color="auto"/>
            <w:right w:val="none" w:sz="0" w:space="0" w:color="auto"/>
          </w:divBdr>
        </w:div>
        <w:div w:id="620067606">
          <w:marLeft w:val="0"/>
          <w:marRight w:val="0"/>
          <w:marTop w:val="0"/>
          <w:marBottom w:val="0"/>
          <w:divBdr>
            <w:top w:val="none" w:sz="0" w:space="0" w:color="auto"/>
            <w:left w:val="none" w:sz="0" w:space="0" w:color="auto"/>
            <w:bottom w:val="none" w:sz="0" w:space="0" w:color="auto"/>
            <w:right w:val="none" w:sz="0" w:space="0" w:color="auto"/>
          </w:divBdr>
        </w:div>
        <w:div w:id="895241861">
          <w:marLeft w:val="0"/>
          <w:marRight w:val="0"/>
          <w:marTop w:val="0"/>
          <w:marBottom w:val="0"/>
          <w:divBdr>
            <w:top w:val="none" w:sz="0" w:space="0" w:color="auto"/>
            <w:left w:val="none" w:sz="0" w:space="0" w:color="auto"/>
            <w:bottom w:val="none" w:sz="0" w:space="0" w:color="auto"/>
            <w:right w:val="none" w:sz="0" w:space="0" w:color="auto"/>
          </w:divBdr>
        </w:div>
        <w:div w:id="1736321667">
          <w:marLeft w:val="0"/>
          <w:marRight w:val="0"/>
          <w:marTop w:val="0"/>
          <w:marBottom w:val="0"/>
          <w:divBdr>
            <w:top w:val="none" w:sz="0" w:space="0" w:color="auto"/>
            <w:left w:val="none" w:sz="0" w:space="0" w:color="auto"/>
            <w:bottom w:val="none" w:sz="0" w:space="0" w:color="auto"/>
            <w:right w:val="none" w:sz="0" w:space="0" w:color="auto"/>
          </w:divBdr>
        </w:div>
        <w:div w:id="1749617227">
          <w:marLeft w:val="0"/>
          <w:marRight w:val="0"/>
          <w:marTop w:val="0"/>
          <w:marBottom w:val="0"/>
          <w:divBdr>
            <w:top w:val="none" w:sz="0" w:space="0" w:color="auto"/>
            <w:left w:val="none" w:sz="0" w:space="0" w:color="auto"/>
            <w:bottom w:val="none" w:sz="0" w:space="0" w:color="auto"/>
            <w:right w:val="none" w:sz="0" w:space="0" w:color="auto"/>
          </w:divBdr>
        </w:div>
      </w:divsChild>
    </w:div>
    <w:div w:id="1962489741">
      <w:bodyDiv w:val="1"/>
      <w:marLeft w:val="0"/>
      <w:marRight w:val="0"/>
      <w:marTop w:val="0"/>
      <w:marBottom w:val="0"/>
      <w:divBdr>
        <w:top w:val="none" w:sz="0" w:space="0" w:color="auto"/>
        <w:left w:val="none" w:sz="0" w:space="0" w:color="auto"/>
        <w:bottom w:val="none" w:sz="0" w:space="0" w:color="auto"/>
        <w:right w:val="none" w:sz="0" w:space="0" w:color="auto"/>
      </w:divBdr>
      <w:divsChild>
        <w:div w:id="954679030">
          <w:marLeft w:val="0"/>
          <w:marRight w:val="0"/>
          <w:marTop w:val="0"/>
          <w:marBottom w:val="0"/>
          <w:divBdr>
            <w:top w:val="none" w:sz="0" w:space="0" w:color="auto"/>
            <w:left w:val="none" w:sz="0" w:space="0" w:color="auto"/>
            <w:bottom w:val="none" w:sz="0" w:space="0" w:color="auto"/>
            <w:right w:val="none" w:sz="0" w:space="0" w:color="auto"/>
          </w:divBdr>
        </w:div>
      </w:divsChild>
    </w:div>
    <w:div w:id="2027440285">
      <w:bodyDiv w:val="1"/>
      <w:marLeft w:val="0"/>
      <w:marRight w:val="0"/>
      <w:marTop w:val="0"/>
      <w:marBottom w:val="0"/>
      <w:divBdr>
        <w:top w:val="none" w:sz="0" w:space="0" w:color="auto"/>
        <w:left w:val="none" w:sz="0" w:space="0" w:color="auto"/>
        <w:bottom w:val="none" w:sz="0" w:space="0" w:color="auto"/>
        <w:right w:val="none" w:sz="0" w:space="0" w:color="auto"/>
      </w:divBdr>
    </w:div>
    <w:div w:id="2028678806">
      <w:bodyDiv w:val="1"/>
      <w:marLeft w:val="0"/>
      <w:marRight w:val="0"/>
      <w:marTop w:val="0"/>
      <w:marBottom w:val="0"/>
      <w:divBdr>
        <w:top w:val="none" w:sz="0" w:space="0" w:color="auto"/>
        <w:left w:val="none" w:sz="0" w:space="0" w:color="auto"/>
        <w:bottom w:val="none" w:sz="0" w:space="0" w:color="auto"/>
        <w:right w:val="none" w:sz="0" w:space="0" w:color="auto"/>
      </w:divBdr>
      <w:divsChild>
        <w:div w:id="131101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2/02/what-is-race-condition-in.html" TargetMode="External"/><Relationship Id="rId18" Type="http://schemas.openxmlformats.org/officeDocument/2006/relationships/hyperlink" Target="http://javarevisited.blogspot.sg/2011/04/difference-between-concurrenthashmap.html" TargetMode="External"/><Relationship Id="rId26" Type="http://schemas.openxmlformats.org/officeDocument/2006/relationships/hyperlink" Target="http://javarevisited.blogspot.com/2011/04/difference-between-concurrenthashmap.html" TargetMode="External"/><Relationship Id="rId39" Type="http://schemas.openxmlformats.org/officeDocument/2006/relationships/hyperlink" Target="http://java67.blogspot.com/2012/12/what-is-difference-between-thread-vs-process-java.html" TargetMode="External"/><Relationship Id="rId21" Type="http://schemas.openxmlformats.org/officeDocument/2006/relationships/hyperlink" Target="http://javarevisited.blogspot.com/2011/10/jsp-interview-questions-answers-for.html" TargetMode="External"/><Relationship Id="rId34" Type="http://schemas.openxmlformats.org/officeDocument/2006/relationships/hyperlink" Target="http://javarevisited.blogspot.in/2010/10/why-string-is-immutable-in-java.html" TargetMode="External"/><Relationship Id="rId42" Type="http://schemas.openxmlformats.org/officeDocument/2006/relationships/hyperlink" Target="http://javarevisited.blogspot.sg/2012/03/difference-between-start-and-run-method.html" TargetMode="External"/><Relationship Id="rId47" Type="http://schemas.openxmlformats.org/officeDocument/2006/relationships/hyperlink" Target="http://javarevisited.blogspot.com/2012/02/what-is-race-condition-in.html" TargetMode="External"/><Relationship Id="rId50" Type="http://schemas.openxmlformats.org/officeDocument/2006/relationships/hyperlink" Target="http://javarevisited.blogspot.sg/2013/12/inter-thread-communication-in-java-wait-notify-example.html" TargetMode="External"/><Relationship Id="rId55" Type="http://schemas.openxmlformats.org/officeDocument/2006/relationships/hyperlink" Target="http://javarevisited.blogspot.com/2011/05/wait-notify-and-notifyall-in-java.html" TargetMode="External"/><Relationship Id="rId63" Type="http://schemas.openxmlformats.org/officeDocument/2006/relationships/hyperlink" Target="http://javarevisited.blogspot.com/2010/10/how-to-check-if-thread-has-lock-on.html" TargetMode="External"/><Relationship Id="rId68" Type="http://schemas.openxmlformats.org/officeDocument/2006/relationships/hyperlink" Target="http://javarevisited.blogspot.com/2013/02/concurrenthashmap-in-java-example-tutorial-working.html" TargetMode="External"/><Relationship Id="rId76" Type="http://schemas.openxmlformats.org/officeDocument/2006/relationships/hyperlink" Target="http://javarevisited.blogspot.com/2012/11/difference-between-final-finally-and-finalize-java.html" TargetMode="External"/><Relationship Id="rId84" Type="http://schemas.openxmlformats.org/officeDocument/2006/relationships/theme" Target="theme/theme1.xml"/><Relationship Id="rId7" Type="http://schemas.openxmlformats.org/officeDocument/2006/relationships/hyperlink" Target="http://javarevisited.blogspot.sg/2012/02/difference-between-linkedlist-vs.html" TargetMode="External"/><Relationship Id="rId71" Type="http://schemas.openxmlformats.org/officeDocument/2006/relationships/hyperlink" Target="http://javarevisited.blogspot.sg/2012/02/what-is-blocking-methods-in-java-and.html" TargetMode="External"/><Relationship Id="rId2" Type="http://schemas.openxmlformats.org/officeDocument/2006/relationships/styles" Target="styles.xml"/><Relationship Id="rId16" Type="http://schemas.openxmlformats.org/officeDocument/2006/relationships/hyperlink" Target="http://javarevisited.blogspot.sg/2012/01/how-to-write-thread-safe-code-in-java.html" TargetMode="External"/><Relationship Id="rId29" Type="http://schemas.openxmlformats.org/officeDocument/2006/relationships/hyperlink" Target="http://javarevisited.blogspot.com/2011/04/difference-between-concurrenthashmap.html" TargetMode="External"/><Relationship Id="rId11" Type="http://schemas.openxmlformats.org/officeDocument/2006/relationships/image" Target="media/image2.jpeg"/><Relationship Id="rId24" Type="http://schemas.openxmlformats.org/officeDocument/2006/relationships/hyperlink" Target="http://javarevisited.blogspot.com/2011/02/how-to-implement-thread-in-java.html" TargetMode="External"/><Relationship Id="rId32" Type="http://schemas.openxmlformats.org/officeDocument/2006/relationships/hyperlink" Target="http://javarevisited.blogspot.com/2011/09/difference-hashmap-vs-hashset-java.html" TargetMode="External"/><Relationship Id="rId37" Type="http://schemas.openxmlformats.org/officeDocument/2006/relationships/image" Target="media/image3.gif"/><Relationship Id="rId40" Type="http://schemas.openxmlformats.org/officeDocument/2006/relationships/hyperlink" Target="http://javarevisited.blogspot.sg/2011/02/how-to-implement-thread-in-java.html" TargetMode="External"/><Relationship Id="rId45" Type="http://schemas.openxmlformats.org/officeDocument/2006/relationships/hyperlink" Target="http://javarevisited.blogspot.com/2011/06/volatile-keyword-java-example-tutorial.html" TargetMode="External"/><Relationship Id="rId53" Type="http://schemas.openxmlformats.org/officeDocument/2006/relationships/hyperlink" Target="http://javarevisited.blogspot.sg/2012/05/how-to-use-threadlocal-in-java-benefits.html" TargetMode="External"/><Relationship Id="rId58" Type="http://schemas.openxmlformats.org/officeDocument/2006/relationships/hyperlink" Target="http://javarevisited.blogspot.com/2013/07/how-to-create-thread-pools-in-java-executors-framework-example-tutorial.html" TargetMode="External"/><Relationship Id="rId66" Type="http://schemas.openxmlformats.org/officeDocument/2006/relationships/hyperlink" Target="http://javarevisited.blogspot.sg/2013/02/how-to-join-multiple-threads-in-java-example-tutorial.html" TargetMode="External"/><Relationship Id="rId74" Type="http://schemas.openxmlformats.org/officeDocument/2006/relationships/hyperlink" Target="http://javarevisited.blogspot.com/2013/03/how-to-create-immutable-class-object-java-example-tutorial.html" TargetMode="External"/><Relationship Id="rId79" Type="http://schemas.openxmlformats.org/officeDocument/2006/relationships/hyperlink" Target="http://javarevisited.blogspot.com/2013/02/concurrent-collections-from-jdk-56-java-example-tutorial.html" TargetMode="External"/><Relationship Id="rId5" Type="http://schemas.openxmlformats.org/officeDocument/2006/relationships/hyperlink" Target="http://javarevisited.blogspot.in/2011/02/how-hashmap-works-in-java.html" TargetMode="External"/><Relationship Id="rId61" Type="http://schemas.openxmlformats.org/officeDocument/2006/relationships/image" Target="media/image4.jpeg"/><Relationship Id="rId82" Type="http://schemas.openxmlformats.org/officeDocument/2006/relationships/hyperlink" Target="http://javarevisited.blogspot.com/2014/07/top-50-java-multithreading-interview-questions-answers.html" TargetMode="External"/><Relationship Id="rId10" Type="http://schemas.openxmlformats.org/officeDocument/2006/relationships/hyperlink" Target="http://4.bp.blogspot.com/-adRczhctozE/VD_eimhTQbI/AAAAAAAACCg/lfA1G5GZXyM/s1600/How%2BHashMap%2Bworks%2Bin%2BJava%2B%281%29.jpg" TargetMode="External"/><Relationship Id="rId19" Type="http://schemas.openxmlformats.org/officeDocument/2006/relationships/hyperlink" Target="http://javarevisited.blogspot.com/2011/07/java-multi-threading-interview.html" TargetMode="External"/><Relationship Id="rId31" Type="http://schemas.openxmlformats.org/officeDocument/2006/relationships/hyperlink" Target="http://javarevisited.blogspot.com/2011/05/example-of-arraylist-in-java-tutorial.html" TargetMode="External"/><Relationship Id="rId44" Type="http://schemas.openxmlformats.org/officeDocument/2006/relationships/hyperlink" Target="http://javarevisited.blogspot.com/2012/07/cyclicbarrier-example-java-5-concurrency-tutorial.html" TargetMode="External"/><Relationship Id="rId52" Type="http://schemas.openxmlformats.org/officeDocument/2006/relationships/hyperlink" Target="http://javarevisited.blogspot.sg/2012/02/why-wait-notify-and-notifyall-is.html" TargetMode="External"/><Relationship Id="rId60" Type="http://schemas.openxmlformats.org/officeDocument/2006/relationships/hyperlink" Target="http://4.bp.blogspot.com/-m2IldPcxiJI/U6-Zwvkdd1I/AAAAAAAABns/-zHIHjzM3nM/s1600/deadlock+in+Java.jpg" TargetMode="External"/><Relationship Id="rId65" Type="http://schemas.openxmlformats.org/officeDocument/2006/relationships/hyperlink" Target="http://javarevisited.blogspot.com/2013/03/reentrantlock-example-in-java-synchronized-difference-vs-lock.html" TargetMode="External"/><Relationship Id="rId73" Type="http://schemas.openxmlformats.org/officeDocument/2006/relationships/hyperlink" Target="http://javarevisited.blogspot.com/2011/09/invokeandwait-invokelater-swing-example.html" TargetMode="External"/><Relationship Id="rId78" Type="http://schemas.openxmlformats.org/officeDocument/2006/relationships/hyperlink" Target="http://javarevisited.blogspot.com/2012/12/how-to-create-thread-safe-singleton-in-java-example.html" TargetMode="External"/><Relationship Id="rId81" Type="http://schemas.openxmlformats.org/officeDocument/2006/relationships/hyperlink" Target="http://javarevisited.blogspot.com/2011/12/difference-between-wait-sleep-yield.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javarevisited.blogspot.sg/2011/02/how-to-implement-thread-in-java.html" TargetMode="External"/><Relationship Id="rId22" Type="http://schemas.openxmlformats.org/officeDocument/2006/relationships/hyperlink" Target="http://javarevisited.blogspot.com/2011/02/how-hashmap-works-in-java.html" TargetMode="External"/><Relationship Id="rId27" Type="http://schemas.openxmlformats.org/officeDocument/2006/relationships/hyperlink" Target="http://javarevisited.blogspot.com/2010/10/what-is-difference-between-enumeration.html" TargetMode="External"/><Relationship Id="rId30" Type="http://schemas.openxmlformats.org/officeDocument/2006/relationships/hyperlink" Target="http://javarevisited.blogspot.com/2011/06/comparator-and-comparable-in-java.html" TargetMode="External"/><Relationship Id="rId35" Type="http://schemas.openxmlformats.org/officeDocument/2006/relationships/hyperlink" Target="http://javarevisited.blogspot.in/2014/10/how-to-use-locks-in-multi-threaded-java-program-example.html" TargetMode="External"/><Relationship Id="rId43" Type="http://schemas.openxmlformats.org/officeDocument/2006/relationships/hyperlink" Target="http://java67.blogspot.com/2013/01/difference-between-callable-and-runnable-java.html" TargetMode="External"/><Relationship Id="rId48" Type="http://schemas.openxmlformats.org/officeDocument/2006/relationships/hyperlink" Target="http://javarevisited.blogspot.com/2011/10/how-to-stop-thread-java-example.html" TargetMode="External"/><Relationship Id="rId56" Type="http://schemas.openxmlformats.org/officeDocument/2006/relationships/hyperlink" Target="http://javarevisited.blogspot.com/2010/10/what-is-difference-between-synchronized.html" TargetMode="External"/><Relationship Id="rId64" Type="http://schemas.openxmlformats.org/officeDocument/2006/relationships/hyperlink" Target="http://javarevisited.blogspot.com/2011/11/hotspot-jvm-options-java-examples.html" TargetMode="External"/><Relationship Id="rId69" Type="http://schemas.openxmlformats.org/officeDocument/2006/relationships/hyperlink" Target="http://javarevisited.blogspot.com/2012/05/counting-semaphore-example-in-java-5.html" TargetMode="External"/><Relationship Id="rId77" Type="http://schemas.openxmlformats.org/officeDocument/2006/relationships/hyperlink" Target="http://javarevisited.blogspot.sg/2014/05/double-checked-locking-on-singleton-in-java.html" TargetMode="External"/><Relationship Id="rId8" Type="http://schemas.openxmlformats.org/officeDocument/2006/relationships/hyperlink" Target="http://2.bp.blogspot.com/-wrzDeQGAe1I/TWu8pLuLr4I/AAAAAAAAADE/V017G-6Q61w/s1600/java_logo_50_50.jpg" TargetMode="External"/><Relationship Id="rId51" Type="http://schemas.openxmlformats.org/officeDocument/2006/relationships/hyperlink" Target="http://javarevisited.blogspot.com/2012/10/difference-between-notify-and-notifyall-java-example.html" TargetMode="External"/><Relationship Id="rId72" Type="http://schemas.openxmlformats.org/officeDocument/2006/relationships/hyperlink" Target="http://javarevisited.blogspot.com/2013/08/why-swing-is-not-thread-safe-in-java-Swingworker-Event-thread.html" TargetMode="External"/><Relationship Id="rId80" Type="http://schemas.openxmlformats.org/officeDocument/2006/relationships/hyperlink" Target="http://javarevisited.blogspot.com/2011/09/fork-join-task-java7-tutorial.html" TargetMode="External"/><Relationship Id="rId3" Type="http://schemas.openxmlformats.org/officeDocument/2006/relationships/settings" Target="settings.xml"/><Relationship Id="rId12" Type="http://schemas.openxmlformats.org/officeDocument/2006/relationships/hyperlink" Target="http://javarevisited.blogspot.sg/2011/05/example-of-arraylist-in-java-tutorial.html" TargetMode="External"/><Relationship Id="rId17" Type="http://schemas.openxmlformats.org/officeDocument/2006/relationships/hyperlink" Target="http://javarevisited.blogspot.sg/2011/12/how-to-traverse-or-loop-hashmap-in-java.html" TargetMode="External"/><Relationship Id="rId25" Type="http://schemas.openxmlformats.org/officeDocument/2006/relationships/hyperlink" Target="http://javarevisited.blogspot.com/2011/10/java-iterator-tutorial-example-list.html" TargetMode="External"/><Relationship Id="rId33" Type="http://schemas.openxmlformats.org/officeDocument/2006/relationships/hyperlink" Target="http://javarevisited.blogspot.com/2011/11/collection-interview-questions-answers.html" TargetMode="External"/><Relationship Id="rId38" Type="http://schemas.openxmlformats.org/officeDocument/2006/relationships/hyperlink" Target="http://java67.blogspot.com/2014/01/10-points-about-thread-and-javalangthread-in-java.html" TargetMode="External"/><Relationship Id="rId46" Type="http://schemas.openxmlformats.org/officeDocument/2006/relationships/hyperlink" Target="http://javarevisited.blogspot.sg/2011/09/difference-vector-vs-arraylist-in-java.html" TargetMode="External"/><Relationship Id="rId59" Type="http://schemas.openxmlformats.org/officeDocument/2006/relationships/hyperlink" Target="http://javarevisited.blogspot.sg/2012/02/producer-consumer-design-pattern-with.html" TargetMode="External"/><Relationship Id="rId67" Type="http://schemas.openxmlformats.org/officeDocument/2006/relationships/hyperlink" Target="http://java67.blogspot.sg/2012/08/difference-between-yield-and-wait.html" TargetMode="External"/><Relationship Id="rId20" Type="http://schemas.openxmlformats.org/officeDocument/2006/relationships/hyperlink" Target="http://javarevisited.blogspot.com/2011/04/top-20-core-java-interview-questions.html" TargetMode="External"/><Relationship Id="rId41" Type="http://schemas.openxmlformats.org/officeDocument/2006/relationships/hyperlink" Target="http://javarevisited.blogspot.sg/2012/01/difference-thread-vs-runnable-interface.html" TargetMode="External"/><Relationship Id="rId54" Type="http://schemas.openxmlformats.org/officeDocument/2006/relationships/hyperlink" Target="http://java67.blogspot.com/2012/11/what-is-static-class-variable-method.html" TargetMode="External"/><Relationship Id="rId62" Type="http://schemas.openxmlformats.org/officeDocument/2006/relationships/hyperlink" Target="http://javarevisited.blogspot.com/2010/10/what-is-deadlock-in-java-how-to-fix-it.html" TargetMode="External"/><Relationship Id="rId70" Type="http://schemas.openxmlformats.org/officeDocument/2006/relationships/hyperlink" Target="http://javarevisited.blogspot.sg/2013/07/how-to-create-thread-pools-in-java-executors-framework-example-tutorial.html" TargetMode="External"/><Relationship Id="rId75" Type="http://schemas.openxmlformats.org/officeDocument/2006/relationships/hyperlink" Target="http://java67.blogspot.com/2012/08/5-thread-interview-questions-answers-in.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revisited.blogspot.sg/2011/02/how-to-write-equals-method-in-java.html" TargetMode="External"/><Relationship Id="rId15" Type="http://schemas.openxmlformats.org/officeDocument/2006/relationships/hyperlink" Target="http://javarevisited.blogspot.sg/2010/10/why-string-is-immutable-in-java.html" TargetMode="External"/><Relationship Id="rId23" Type="http://schemas.openxmlformats.org/officeDocument/2006/relationships/hyperlink" Target="http://javarevisited.blogspot.com/2010/10/why-string-is-immutable-in-java.html" TargetMode="External"/><Relationship Id="rId28" Type="http://schemas.openxmlformats.org/officeDocument/2006/relationships/hyperlink" Target="http://javarevisited.blogspot.com/2010/10/difference-between-hashmap-and.html" TargetMode="External"/><Relationship Id="rId36" Type="http://schemas.openxmlformats.org/officeDocument/2006/relationships/hyperlink" Target="http://1.bp.blogspot.com/-7MKR8YVaC9c/VD0v4-AFOII/AAAAAAAACCQ/MkIqUKhlf2g/s1600/Lock%2BExample%2Bin%2BJava.gif" TargetMode="External"/><Relationship Id="rId49" Type="http://schemas.openxmlformats.org/officeDocument/2006/relationships/hyperlink" Target="http://java67.blogspot.sg/2012/09/top-10-tricky-java-interview-questions-answers.html" TargetMode="External"/><Relationship Id="rId57" Type="http://schemas.openxmlformats.org/officeDocument/2006/relationships/hyperlink" Target="http://javarevisited.blogspot.com/2013/01/difference-between-stack-and-heap-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48</Pages>
  <Words>16534</Words>
  <Characters>94249</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anil</cp:lastModifiedBy>
  <cp:revision>12</cp:revision>
  <dcterms:created xsi:type="dcterms:W3CDTF">2014-11-11T06:52:00Z</dcterms:created>
  <dcterms:modified xsi:type="dcterms:W3CDTF">2014-11-11T13:11:00Z</dcterms:modified>
</cp:coreProperties>
</file>